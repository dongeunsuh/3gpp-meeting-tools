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8C0" w:rsidRPr="00215BFC" w:rsidRDefault="00713C53" w:rsidP="00B268C0">
      <w:pPr>
        <w:tabs>
          <w:tab w:val="right" w:pos="9638"/>
        </w:tabs>
        <w:rPr>
          <w:rFonts w:eastAsia="Times New Roman"/>
        </w:rPr>
      </w:pPr>
      <w:r>
        <w:rPr>
          <w:rFonts w:ascii="Arial" w:hAnsi="Arial" w:cs="Arial"/>
          <w:b/>
          <w:bCs/>
          <w:sz w:val="24"/>
        </w:rPr>
        <w:t>SA WG2 Meeting #13</w:t>
      </w:r>
      <w:r w:rsidR="00403519">
        <w:rPr>
          <w:rFonts w:ascii="Arial" w:hAnsi="Arial" w:cs="Arial"/>
          <w:b/>
          <w:bCs/>
          <w:sz w:val="24"/>
        </w:rPr>
        <w:t>5</w:t>
      </w:r>
      <w:r>
        <w:rPr>
          <w:rFonts w:ascii="Arial" w:hAnsi="Arial" w:cs="Arial"/>
          <w:b/>
          <w:bCs/>
          <w:sz w:val="24"/>
        </w:rPr>
        <w:tab/>
      </w:r>
      <w:r w:rsidR="00403519">
        <w:rPr>
          <w:rFonts w:ascii="Arial" w:hAnsi="Arial" w:cs="Arial"/>
          <w:b/>
          <w:bCs/>
          <w:sz w:val="24"/>
        </w:rPr>
        <w:tab/>
      </w:r>
      <w:r w:rsidR="00403519">
        <w:rPr>
          <w:rFonts w:ascii="Arial" w:hAnsi="Arial" w:cs="Arial"/>
          <w:b/>
          <w:bCs/>
          <w:sz w:val="24"/>
        </w:rPr>
        <w:tab/>
      </w:r>
      <w:r w:rsidR="00403519">
        <w:rPr>
          <w:rFonts w:ascii="Arial" w:hAnsi="Arial" w:cs="Arial"/>
          <w:b/>
          <w:bCs/>
          <w:sz w:val="24"/>
        </w:rPr>
        <w:tab/>
      </w:r>
      <w:r w:rsidR="00403519">
        <w:rPr>
          <w:rFonts w:ascii="Arial" w:hAnsi="Arial" w:cs="Arial"/>
          <w:b/>
          <w:bCs/>
          <w:sz w:val="24"/>
        </w:rPr>
        <w:tab/>
      </w:r>
      <w:r w:rsidR="00403519">
        <w:rPr>
          <w:rFonts w:ascii="Arial" w:hAnsi="Arial" w:cs="Arial"/>
          <w:b/>
          <w:bCs/>
          <w:sz w:val="24"/>
        </w:rPr>
        <w:tab/>
      </w:r>
      <w:r>
        <w:rPr>
          <w:rFonts w:ascii="Arial" w:hAnsi="Arial" w:cs="Arial"/>
          <w:b/>
          <w:bCs/>
          <w:sz w:val="24"/>
        </w:rPr>
        <w:t>S2-190</w:t>
      </w:r>
      <w:r w:rsidR="00403519">
        <w:rPr>
          <w:rFonts w:ascii="Arial" w:hAnsi="Arial" w:cs="Arial"/>
          <w:b/>
          <w:bCs/>
          <w:sz w:val="24"/>
        </w:rPr>
        <w:t>xxxx</w:t>
      </w:r>
    </w:p>
    <w:p w:rsidR="00B268C0" w:rsidRPr="00215BFC" w:rsidRDefault="00403519" w:rsidP="00B268C0">
      <w:pPr>
        <w:tabs>
          <w:tab w:val="right" w:pos="9638"/>
        </w:tabs>
        <w:rPr>
          <w:rFonts w:ascii="Arial" w:hAnsi="Arial" w:cs="Arial"/>
          <w:b/>
          <w:bCs/>
          <w:sz w:val="24"/>
          <w:szCs w:val="24"/>
        </w:rPr>
      </w:pPr>
      <w:r>
        <w:rPr>
          <w:rFonts w:ascii="Arial" w:hAnsi="Arial" w:cs="Arial"/>
          <w:b/>
          <w:bCs/>
          <w:sz w:val="24"/>
        </w:rPr>
        <w:t>Oct</w:t>
      </w:r>
      <w:r w:rsidR="00D97FB7">
        <w:rPr>
          <w:rFonts w:ascii="Arial" w:hAnsi="Arial" w:cs="Arial"/>
          <w:b/>
          <w:bCs/>
          <w:sz w:val="24"/>
        </w:rPr>
        <w:t xml:space="preserve"> </w:t>
      </w:r>
      <w:r>
        <w:rPr>
          <w:rFonts w:ascii="Arial" w:hAnsi="Arial" w:cs="Arial"/>
          <w:b/>
          <w:bCs/>
          <w:sz w:val="24"/>
        </w:rPr>
        <w:t>14</w:t>
      </w:r>
      <w:r w:rsidR="00D97FB7">
        <w:rPr>
          <w:rFonts w:ascii="Arial" w:hAnsi="Arial" w:cs="Arial"/>
          <w:b/>
          <w:bCs/>
          <w:sz w:val="24"/>
        </w:rPr>
        <w:t xml:space="preserve"> - </w:t>
      </w:r>
      <w:r>
        <w:rPr>
          <w:rFonts w:ascii="Arial" w:hAnsi="Arial" w:cs="Arial"/>
          <w:b/>
          <w:bCs/>
          <w:sz w:val="24"/>
        </w:rPr>
        <w:t>1</w:t>
      </w:r>
      <w:r w:rsidR="00D97FB7">
        <w:rPr>
          <w:rFonts w:ascii="Arial" w:hAnsi="Arial" w:cs="Arial"/>
          <w:b/>
          <w:bCs/>
          <w:sz w:val="24"/>
        </w:rPr>
        <w:t>8</w:t>
      </w:r>
      <w:r w:rsidR="0033028A">
        <w:rPr>
          <w:rFonts w:ascii="Arial" w:hAnsi="Arial" w:cs="Arial"/>
          <w:b/>
          <w:bCs/>
          <w:sz w:val="24"/>
        </w:rPr>
        <w:t>, 2019</w:t>
      </w:r>
      <w:r w:rsidR="00713C53">
        <w:rPr>
          <w:rFonts w:ascii="Arial" w:hAnsi="Arial" w:cs="Arial"/>
          <w:b/>
          <w:bCs/>
          <w:sz w:val="24"/>
        </w:rPr>
        <w:t xml:space="preserve">, </w:t>
      </w:r>
      <w:r>
        <w:rPr>
          <w:rFonts w:ascii="Arial" w:hAnsi="Arial" w:cs="Arial"/>
          <w:b/>
          <w:bCs/>
          <w:sz w:val="24"/>
        </w:rPr>
        <w:t>Split</w:t>
      </w:r>
      <w:r w:rsidR="00784C2E">
        <w:rPr>
          <w:rFonts w:ascii="Arial" w:hAnsi="Arial" w:cs="Arial"/>
          <w:b/>
          <w:bCs/>
          <w:sz w:val="24"/>
        </w:rPr>
        <w:t xml:space="preserve">, </w:t>
      </w:r>
      <w:r>
        <w:rPr>
          <w:rFonts w:ascii="Arial" w:hAnsi="Arial" w:cs="Arial"/>
          <w:b/>
          <w:bCs/>
          <w:sz w:val="24"/>
        </w:rPr>
        <w:t>Croatia</w:t>
      </w:r>
      <w:r w:rsidR="00B268C0" w:rsidRPr="00E773B8">
        <w:rPr>
          <w:rFonts w:ascii="Arial" w:hAnsi="Arial" w:cs="Arial"/>
          <w:b/>
          <w:bCs/>
          <w:sz w:val="24"/>
        </w:rPr>
        <w:tab/>
      </w:r>
    </w:p>
    <w:p w:rsidR="00B268C0" w:rsidRPr="00215BFC" w:rsidRDefault="00B268C0" w:rsidP="00B268C0">
      <w:pPr>
        <w:rPr>
          <w:rFonts w:ascii="Arial" w:hAnsi="Arial" w:cs="Arial"/>
        </w:rPr>
      </w:pPr>
    </w:p>
    <w:p w:rsidR="00B268C0" w:rsidRPr="00215BFC" w:rsidRDefault="0017074D" w:rsidP="00B268C0">
      <w:pPr>
        <w:ind w:left="360"/>
        <w:rPr>
          <w:b/>
          <w:i/>
          <w:sz w:val="24"/>
          <w:u w:val="single"/>
        </w:rPr>
      </w:pPr>
      <w:r>
        <w:rPr>
          <w:b/>
          <w:sz w:val="24"/>
          <w:u w:val="single"/>
        </w:rPr>
        <w:t>1. Agenda for SA2#13</w:t>
      </w:r>
      <w:r w:rsidR="00403519">
        <w:rPr>
          <w:b/>
          <w:sz w:val="24"/>
          <w:u w:val="single"/>
        </w:rPr>
        <w:t>5</w:t>
      </w:r>
    </w:p>
    <w:tbl>
      <w:tblPr>
        <w:tblW w:w="14285" w:type="dxa"/>
        <w:tblInd w:w="595" w:type="dxa"/>
        <w:tblLayout w:type="fixed"/>
        <w:tblLook w:val="0000" w:firstRow="0" w:lastRow="0" w:firstColumn="0" w:lastColumn="0" w:noHBand="0" w:noVBand="0"/>
      </w:tblPr>
      <w:tblGrid>
        <w:gridCol w:w="808"/>
        <w:gridCol w:w="9517"/>
        <w:gridCol w:w="1350"/>
        <w:gridCol w:w="2610"/>
      </w:tblGrid>
      <w:tr w:rsidR="00B268C0" w:rsidRPr="003B3D10" w:rsidTr="00BE629A">
        <w:tc>
          <w:tcPr>
            <w:tcW w:w="808" w:type="dxa"/>
            <w:tcBorders>
              <w:top w:val="single" w:sz="4" w:space="0" w:color="000000"/>
              <w:left w:val="single" w:sz="4" w:space="0" w:color="000000"/>
              <w:bottom w:val="single" w:sz="4" w:space="0" w:color="000000"/>
            </w:tcBorders>
            <w:shd w:val="clear" w:color="auto" w:fill="9CC2E5" w:themeFill="accent1" w:themeFillTint="99"/>
          </w:tcPr>
          <w:p w:rsidR="00B268C0" w:rsidRPr="003B3D10" w:rsidRDefault="00BE629A" w:rsidP="00403519">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AI#</w:t>
            </w:r>
          </w:p>
        </w:tc>
        <w:tc>
          <w:tcPr>
            <w:tcW w:w="9517" w:type="dxa"/>
            <w:tcBorders>
              <w:top w:val="single" w:sz="4" w:space="0" w:color="000000"/>
              <w:left w:val="single" w:sz="4" w:space="0" w:color="000000"/>
              <w:bottom w:val="single" w:sz="4" w:space="0" w:color="000000"/>
            </w:tcBorders>
            <w:shd w:val="clear" w:color="auto" w:fill="9CC2E5" w:themeFill="accent1" w:themeFillTint="99"/>
          </w:tcPr>
          <w:p w:rsidR="00B268C0" w:rsidRPr="003B3D10" w:rsidRDefault="00B268C0" w:rsidP="00311A1F">
            <w:pPr>
              <w:tabs>
                <w:tab w:val="left" w:pos="6838"/>
              </w:tabs>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Topic</w:t>
            </w:r>
          </w:p>
        </w:tc>
        <w:tc>
          <w:tcPr>
            <w:tcW w:w="1350" w:type="dxa"/>
            <w:tcBorders>
              <w:top w:val="single" w:sz="4" w:space="0" w:color="000000"/>
              <w:left w:val="single" w:sz="4" w:space="0" w:color="000000"/>
              <w:bottom w:val="single" w:sz="4" w:space="0" w:color="000000"/>
            </w:tcBorders>
            <w:shd w:val="clear" w:color="auto" w:fill="9CC2E5" w:themeFill="accent1" w:themeFillTint="99"/>
          </w:tcPr>
          <w:p w:rsidR="00B268C0" w:rsidRPr="003B3D10" w:rsidRDefault="00B268C0" w:rsidP="00311A1F">
            <w:pPr>
              <w:widowControl w:val="0"/>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Specs</w:t>
            </w:r>
          </w:p>
        </w:tc>
        <w:tc>
          <w:tcPr>
            <w:tcW w:w="261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B268C0" w:rsidRPr="003B3D10" w:rsidRDefault="00B268C0" w:rsidP="00311A1F">
            <w:pPr>
              <w:widowControl w:val="0"/>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Rapporteur</w:t>
            </w:r>
          </w:p>
        </w:tc>
      </w:tr>
      <w:tr w:rsidR="00B268C0" w:rsidRPr="003B3D10" w:rsidTr="00BE629A">
        <w:tc>
          <w:tcPr>
            <w:tcW w:w="808" w:type="dxa"/>
            <w:tcBorders>
              <w:top w:val="single" w:sz="4" w:space="0" w:color="000000"/>
              <w:left w:val="single" w:sz="4" w:space="0" w:color="000000"/>
              <w:bottom w:val="single" w:sz="4" w:space="0" w:color="000000"/>
            </w:tcBorders>
            <w:shd w:val="clear" w:color="auto" w:fill="92D050"/>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1</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tabs>
                <w:tab w:val="left" w:pos="6838"/>
              </w:tabs>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b/>
                <w:color w:val="auto"/>
                <w:sz w:val="18"/>
                <w:szCs w:val="18"/>
                <w:lang w:eastAsia="ar-SA"/>
              </w:rPr>
              <w:t xml:space="preserve">Opening of the meeting   </w:t>
            </w:r>
            <w:r w:rsidR="00D97FB7" w:rsidRPr="003B3D10">
              <w:rPr>
                <w:rFonts w:ascii="Arial" w:eastAsia="Batang" w:hAnsi="Arial" w:cs="Arial"/>
                <w:b/>
                <w:bCs/>
                <w:color w:val="FF0000"/>
                <w:sz w:val="18"/>
                <w:szCs w:val="18"/>
                <w:highlight w:val="yellow"/>
                <w:lang w:eastAsia="ar-SA"/>
              </w:rPr>
              <w:t>9:00</w:t>
            </w:r>
            <w:r w:rsidRPr="003B3D10">
              <w:rPr>
                <w:rFonts w:ascii="Arial" w:eastAsia="Batang" w:hAnsi="Arial" w:cs="Arial"/>
                <w:b/>
                <w:bCs/>
                <w:color w:val="FF0000"/>
                <w:sz w:val="18"/>
                <w:szCs w:val="18"/>
                <w:highlight w:val="yellow"/>
                <w:lang w:eastAsia="ar-SA"/>
              </w:rPr>
              <w:t xml:space="preserve"> on Monday</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tabs>
                <w:tab w:val="left" w:pos="6838"/>
              </w:tabs>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tabs>
                <w:tab w:val="left" w:pos="6838"/>
              </w:tabs>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E629A" w:rsidRPr="003B3D10" w:rsidTr="00BE629A">
        <w:trPr>
          <w:trHeight w:val="460"/>
        </w:trPr>
        <w:tc>
          <w:tcPr>
            <w:tcW w:w="808" w:type="dxa"/>
            <w:tcBorders>
              <w:top w:val="single" w:sz="4" w:space="0" w:color="000000"/>
              <w:left w:val="single" w:sz="4" w:space="0" w:color="000000"/>
              <w:bottom w:val="single" w:sz="4" w:space="0" w:color="000000"/>
            </w:tcBorders>
            <w:shd w:val="clear" w:color="auto" w:fill="92D050"/>
          </w:tcPr>
          <w:p w:rsidR="00BE629A" w:rsidRPr="003B3D10" w:rsidRDefault="00BE629A"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2</w:t>
            </w:r>
          </w:p>
        </w:tc>
        <w:tc>
          <w:tcPr>
            <w:tcW w:w="9517" w:type="dxa"/>
            <w:tcBorders>
              <w:top w:val="single" w:sz="4" w:space="0" w:color="000000"/>
              <w:left w:val="single" w:sz="4" w:space="0" w:color="000000"/>
              <w:bottom w:val="single" w:sz="4" w:space="0" w:color="000000"/>
            </w:tcBorders>
            <w:shd w:val="clear" w:color="auto" w:fill="92D050"/>
          </w:tcPr>
          <w:p w:rsidR="00BE629A" w:rsidRPr="003B3D10" w:rsidRDefault="00BE629A"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Approval of the agenda </w:t>
            </w:r>
          </w:p>
        </w:tc>
        <w:tc>
          <w:tcPr>
            <w:tcW w:w="1350" w:type="dxa"/>
            <w:tcBorders>
              <w:top w:val="single" w:sz="4" w:space="0" w:color="000000"/>
              <w:left w:val="single" w:sz="4" w:space="0" w:color="000000"/>
              <w:bottom w:val="single" w:sz="4" w:space="0" w:color="000000"/>
            </w:tcBorders>
            <w:shd w:val="clear" w:color="auto" w:fill="92D050"/>
          </w:tcPr>
          <w:p w:rsidR="00BE629A" w:rsidRPr="003B3D10" w:rsidRDefault="00BE629A" w:rsidP="0041440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E629A" w:rsidRPr="003B3D10" w:rsidRDefault="00BE629A" w:rsidP="0041440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rPr>
          <w:trHeight w:val="460"/>
        </w:trPr>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2</w:t>
            </w:r>
            <w:r w:rsidR="00BE629A" w:rsidRPr="003B3D10">
              <w:rPr>
                <w:rFonts w:ascii="Arial" w:eastAsia="Batang" w:hAnsi="Arial" w:cs="Arial"/>
                <w:b/>
                <w:color w:val="auto"/>
                <w:sz w:val="18"/>
                <w:szCs w:val="18"/>
                <w:lang w:eastAsia="ar-SA"/>
              </w:rPr>
              <w:t>.1</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IPR Call and Antitrust Reminder </w:t>
            </w:r>
          </w:p>
        </w:tc>
        <w:tc>
          <w:tcPr>
            <w:tcW w:w="1350"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BE629A">
        <w:tc>
          <w:tcPr>
            <w:tcW w:w="808" w:type="dxa"/>
            <w:tcBorders>
              <w:top w:val="single" w:sz="4" w:space="0" w:color="000000"/>
              <w:left w:val="single" w:sz="4" w:space="0" w:color="000000"/>
              <w:bottom w:val="single" w:sz="4" w:space="0" w:color="000000"/>
            </w:tcBorders>
            <w:shd w:val="clear" w:color="auto" w:fill="92D050"/>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3</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Meeting reports </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BE629A">
        <w:tc>
          <w:tcPr>
            <w:tcW w:w="808" w:type="dxa"/>
            <w:tcBorders>
              <w:top w:val="single" w:sz="4" w:space="0" w:color="000000"/>
              <w:left w:val="single" w:sz="4" w:space="0" w:color="000000"/>
              <w:bottom w:val="single" w:sz="4" w:space="0" w:color="000000"/>
            </w:tcBorders>
            <w:shd w:val="clear" w:color="auto" w:fill="92D050"/>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4</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General </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FFFFFF"/>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4.1</w:t>
            </w:r>
          </w:p>
        </w:tc>
        <w:tc>
          <w:tcPr>
            <w:tcW w:w="9517"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Common issues and Incoming LSs</w:t>
            </w:r>
          </w:p>
        </w:tc>
        <w:tc>
          <w:tcPr>
            <w:tcW w:w="1350"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92D050"/>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C61D3B" w:rsidP="00311A1F">
            <w:pPr>
              <w:suppressAutoHyphens/>
              <w:overflowPunct/>
              <w:autoSpaceDE/>
              <w:autoSpaceDN/>
              <w:adjustRightInd/>
              <w:spacing w:after="120"/>
              <w:textAlignment w:val="auto"/>
              <w:rPr>
                <w:rFonts w:ascii="Arial" w:eastAsia="Batang" w:hAnsi="Arial" w:cs="Arial"/>
                <w:b/>
                <w:color w:val="auto"/>
                <w:sz w:val="18"/>
                <w:szCs w:val="18"/>
                <w:u w:val="single"/>
                <w:lang w:eastAsia="ar-SA"/>
              </w:rPr>
            </w:pPr>
            <w:r w:rsidRPr="003B3D10">
              <w:rPr>
                <w:rFonts w:ascii="Arial" w:eastAsia="Batang" w:hAnsi="Arial" w:cs="Arial"/>
                <w:b/>
                <w:color w:val="auto"/>
                <w:sz w:val="18"/>
                <w:szCs w:val="18"/>
                <w:u w:val="single"/>
                <w:lang w:eastAsia="ar-SA"/>
              </w:rPr>
              <w:t>Pre-Rel-1</w:t>
            </w:r>
            <w:r w:rsidR="007D6E12" w:rsidRPr="003B3D10">
              <w:rPr>
                <w:rFonts w:ascii="Arial" w:eastAsia="Batang" w:hAnsi="Arial" w:cs="Arial"/>
                <w:b/>
                <w:color w:val="auto"/>
                <w:sz w:val="18"/>
                <w:szCs w:val="18"/>
                <w:u w:val="single"/>
                <w:lang w:eastAsia="ar-SA"/>
              </w:rPr>
              <w:t>7</w:t>
            </w:r>
            <w:r w:rsidR="006B5966" w:rsidRPr="003B3D10">
              <w:rPr>
                <w:rFonts w:ascii="Arial" w:eastAsia="Batang" w:hAnsi="Arial" w:cs="Arial"/>
                <w:b/>
                <w:color w:val="auto"/>
                <w:sz w:val="18"/>
                <w:szCs w:val="18"/>
                <w:u w:val="single"/>
                <w:lang w:eastAsia="ar-SA"/>
              </w:rPr>
              <w:t xml:space="preserve"> </w:t>
            </w:r>
            <w:r w:rsidR="00416263" w:rsidRPr="003B3D10">
              <w:rPr>
                <w:rFonts w:ascii="Arial" w:eastAsia="Batang" w:hAnsi="Arial" w:cs="Arial"/>
                <w:b/>
                <w:color w:val="auto"/>
                <w:sz w:val="18"/>
                <w:szCs w:val="18"/>
                <w:u w:val="single"/>
                <w:lang w:eastAsia="ar-SA"/>
              </w:rPr>
              <w:t>Maintenance</w:t>
            </w:r>
            <w:r w:rsidR="006B5966" w:rsidRPr="003B3D10">
              <w:rPr>
                <w:rFonts w:ascii="Arial" w:eastAsia="Batang" w:hAnsi="Arial" w:cs="Arial"/>
                <w:b/>
                <w:color w:val="auto"/>
                <w:sz w:val="18"/>
                <w:szCs w:val="18"/>
                <w:u w:val="single"/>
                <w:lang w:eastAsia="ar-SA"/>
              </w:rPr>
              <w:t xml:space="preserve"> </w:t>
            </w:r>
            <w:r w:rsidR="00416263" w:rsidRPr="003B3D10">
              <w:rPr>
                <w:rFonts w:ascii="Arial" w:eastAsia="Batang" w:hAnsi="Arial" w:cs="Arial"/>
                <w:b/>
                <w:color w:val="auto"/>
                <w:sz w:val="18"/>
                <w:szCs w:val="18"/>
                <w:u w:val="single"/>
                <w:lang w:eastAsia="ar-SA"/>
              </w:rPr>
              <w:t>(</w:t>
            </w:r>
            <w:r w:rsidR="006B5966" w:rsidRPr="003B3D10">
              <w:rPr>
                <w:rFonts w:ascii="Arial" w:eastAsia="Batang" w:hAnsi="Arial" w:cs="Arial"/>
                <w:b/>
                <w:color w:val="auto"/>
                <w:sz w:val="18"/>
                <w:szCs w:val="18"/>
                <w:u w:val="single"/>
                <w:lang w:eastAsia="ar-SA"/>
              </w:rPr>
              <w:t xml:space="preserve">excluding </w:t>
            </w:r>
            <w:r w:rsidR="00EE4A56" w:rsidRPr="003B3D10">
              <w:rPr>
                <w:rFonts w:ascii="Arial" w:eastAsia="Batang" w:hAnsi="Arial" w:cs="Arial"/>
                <w:b/>
                <w:color w:val="auto"/>
                <w:sz w:val="18"/>
                <w:szCs w:val="18"/>
                <w:u w:val="single"/>
                <w:lang w:eastAsia="ar-SA"/>
              </w:rPr>
              <w:t>all</w:t>
            </w:r>
            <w:r w:rsidR="00416263" w:rsidRPr="003B3D10">
              <w:rPr>
                <w:rFonts w:ascii="Arial" w:eastAsia="Batang" w:hAnsi="Arial" w:cs="Arial"/>
                <w:b/>
                <w:color w:val="auto"/>
                <w:sz w:val="18"/>
                <w:szCs w:val="18"/>
                <w:u w:val="single"/>
                <w:lang w:eastAsia="ar-SA"/>
              </w:rPr>
              <w:t xml:space="preserve"> </w:t>
            </w:r>
            <w:r w:rsidR="006B5966" w:rsidRPr="003B3D10">
              <w:rPr>
                <w:rFonts w:ascii="Arial" w:eastAsia="Batang" w:hAnsi="Arial" w:cs="Arial"/>
                <w:b/>
                <w:color w:val="auto"/>
                <w:sz w:val="18"/>
                <w:szCs w:val="18"/>
                <w:u w:val="single"/>
                <w:lang w:eastAsia="ar-SA"/>
              </w:rPr>
              <w:t xml:space="preserve">5G </w:t>
            </w:r>
            <w:r w:rsidR="00416263" w:rsidRPr="003B3D10">
              <w:rPr>
                <w:rFonts w:ascii="Arial" w:eastAsia="Batang" w:hAnsi="Arial" w:cs="Arial"/>
                <w:b/>
                <w:color w:val="auto"/>
                <w:sz w:val="18"/>
                <w:szCs w:val="18"/>
                <w:u w:val="single"/>
                <w:lang w:eastAsia="ar-SA"/>
              </w:rPr>
              <w:t>topic</w:t>
            </w:r>
            <w:r w:rsidR="00EE4A56" w:rsidRPr="003B3D10">
              <w:rPr>
                <w:rFonts w:ascii="Arial" w:eastAsia="Batang" w:hAnsi="Arial" w:cs="Arial"/>
                <w:b/>
                <w:color w:val="auto"/>
                <w:sz w:val="18"/>
                <w:szCs w:val="18"/>
                <w:u w:val="single"/>
                <w:lang w:eastAsia="ar-SA"/>
              </w:rPr>
              <w:t>s</w:t>
            </w:r>
            <w:r w:rsidR="00416263" w:rsidRPr="003B3D10">
              <w:rPr>
                <w:rFonts w:ascii="Arial" w:eastAsia="Batang" w:hAnsi="Arial" w:cs="Arial"/>
                <w:b/>
                <w:color w:val="auto"/>
                <w:sz w:val="18"/>
                <w:szCs w:val="18"/>
                <w:u w:val="single"/>
                <w:lang w:eastAsia="ar-SA"/>
              </w:rPr>
              <w:t>)</w:t>
            </w:r>
          </w:p>
          <w:p w:rsidR="00A34EBD" w:rsidRPr="003B3D10" w:rsidRDefault="00A34EBD" w:rsidP="00A34EBD">
            <w:pPr>
              <w:suppressAutoHyphens/>
              <w:overflowPunct/>
              <w:autoSpaceDE/>
              <w:autoSpaceDN/>
              <w:adjustRightInd/>
              <w:spacing w:after="120"/>
              <w:ind w:left="405" w:hanging="405"/>
              <w:textAlignment w:val="auto"/>
              <w:rPr>
                <w:rFonts w:ascii="Arial" w:hAnsi="Arial" w:cs="Arial"/>
                <w:b/>
                <w:color w:val="FF0000"/>
                <w:sz w:val="18"/>
                <w:szCs w:val="18"/>
              </w:rPr>
            </w:pPr>
            <w:r w:rsidRPr="003B3D10">
              <w:rPr>
                <w:rFonts w:ascii="Arial" w:hAnsi="Arial" w:cs="Arial"/>
                <w:b/>
                <w:color w:val="FF0000"/>
                <w:sz w:val="18"/>
                <w:szCs w:val="18"/>
                <w:highlight w:val="yellow"/>
              </w:rPr>
              <w:t>NOTE: FASMO criterion will be strictly enforced.</w:t>
            </w:r>
            <w:r w:rsidRPr="003B3D10">
              <w:rPr>
                <w:rFonts w:ascii="Arial" w:hAnsi="Arial" w:cs="Arial"/>
                <w:b/>
                <w:color w:val="FF0000"/>
                <w:sz w:val="18"/>
                <w:szCs w:val="18"/>
              </w:rPr>
              <w:t xml:space="preserve"> </w:t>
            </w:r>
          </w:p>
          <w:p w:rsidR="00B268C0" w:rsidRPr="003B3D10" w:rsidRDefault="00A34EBD"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i/>
                <w:color w:val="FF0000"/>
                <w:sz w:val="18"/>
                <w:szCs w:val="18"/>
                <w:lang w:eastAsia="ar-SA"/>
              </w:rPr>
              <w:t xml:space="preserve"> </w:t>
            </w:r>
            <w:r w:rsidR="00B268C0"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FFFFFF"/>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5.1</w:t>
            </w:r>
          </w:p>
        </w:tc>
        <w:tc>
          <w:tcPr>
            <w:tcW w:w="9517"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3GPP Packet Access Maintenance</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For corrections of any issues that relate to 3GPP access related aspects and for any work items from that area, like: SAE, CSFB, DÉCOR, MTC, </w:t>
            </w:r>
            <w:proofErr w:type="spellStart"/>
            <w:r w:rsidRPr="003B3D10">
              <w:rPr>
                <w:rFonts w:ascii="Arial" w:eastAsia="Batang" w:hAnsi="Arial" w:cs="Arial"/>
                <w:color w:val="auto"/>
                <w:sz w:val="18"/>
                <w:szCs w:val="18"/>
                <w:lang w:eastAsia="ar-SA"/>
              </w:rPr>
              <w:t>CioT</w:t>
            </w:r>
            <w:proofErr w:type="spellEnd"/>
            <w:r w:rsidRPr="003B3D10">
              <w:rPr>
                <w:rFonts w:ascii="Arial" w:eastAsia="Batang" w:hAnsi="Arial" w:cs="Arial"/>
                <w:color w:val="auto"/>
                <w:sz w:val="18"/>
                <w:szCs w:val="18"/>
                <w:lang w:eastAsia="ar-SA"/>
              </w:rPr>
              <w:t>, CUPS, V2X</w:t>
            </w:r>
            <w:r w:rsidR="007D6E12" w:rsidRPr="003B3D10">
              <w:rPr>
                <w:rFonts w:ascii="Arial" w:eastAsia="Batang" w:hAnsi="Arial" w:cs="Arial"/>
                <w:color w:val="auto"/>
                <w:sz w:val="18"/>
                <w:szCs w:val="18"/>
                <w:lang w:eastAsia="ar-SA"/>
              </w:rPr>
              <w:t>, EDCE5</w:t>
            </w:r>
            <w:r w:rsidR="00EE4A56" w:rsidRPr="003B3D10">
              <w:rPr>
                <w:rFonts w:ascii="Arial" w:eastAsia="Batang" w:hAnsi="Arial" w:cs="Arial"/>
                <w:color w:val="auto"/>
                <w:sz w:val="18"/>
                <w:szCs w:val="18"/>
                <w:lang w:eastAsia="ar-SA"/>
              </w:rPr>
              <w:t xml:space="preserve">, </w:t>
            </w:r>
            <w:r w:rsidR="007D6E12" w:rsidRPr="003B3D10">
              <w:rPr>
                <w:rFonts w:ascii="Arial" w:eastAsia="Batang" w:hAnsi="Arial" w:cs="Arial"/>
                <w:color w:val="auto"/>
                <w:sz w:val="18"/>
                <w:szCs w:val="18"/>
                <w:lang w:eastAsia="ar-SA"/>
              </w:rPr>
              <w:t>ProSe_WLAN_DD_Stage2</w:t>
            </w:r>
            <w:r w:rsidR="00EE4A56" w:rsidRPr="003B3D10">
              <w:rPr>
                <w:rFonts w:ascii="Arial" w:eastAsia="Batang" w:hAnsi="Arial" w:cs="Arial"/>
                <w:color w:val="auto"/>
                <w:sz w:val="18"/>
                <w:szCs w:val="18"/>
                <w:lang w:eastAsia="ar-SA"/>
              </w:rPr>
              <w:t>, PARLOS</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And for maintenance of functionality introduced by </w:t>
            </w:r>
            <w:proofErr w:type="spellStart"/>
            <w:r w:rsidRPr="003B3D10">
              <w:rPr>
                <w:rFonts w:ascii="Arial" w:eastAsia="Batang" w:hAnsi="Arial" w:cs="Arial"/>
                <w:color w:val="auto"/>
                <w:sz w:val="18"/>
                <w:szCs w:val="18"/>
                <w:lang w:eastAsia="ar-SA"/>
              </w:rPr>
              <w:t>TEIx</w:t>
            </w:r>
            <w:proofErr w:type="spellEnd"/>
            <w:r w:rsidRPr="003B3D10">
              <w:rPr>
                <w:rFonts w:ascii="Arial" w:eastAsia="Batang" w:hAnsi="Arial" w:cs="Arial"/>
                <w:color w:val="auto"/>
                <w:sz w:val="18"/>
                <w:szCs w:val="18"/>
                <w:lang w:eastAsia="ar-SA"/>
              </w:rPr>
              <w:t xml:space="preserve"> CRs (x&lt;1</w:t>
            </w:r>
            <w:r w:rsidR="007D6E12" w:rsidRPr="003B3D10">
              <w:rPr>
                <w:rFonts w:ascii="Arial" w:eastAsia="Batang" w:hAnsi="Arial" w:cs="Arial"/>
                <w:color w:val="auto"/>
                <w:sz w:val="18"/>
                <w:szCs w:val="18"/>
                <w:lang w:eastAsia="ar-SA"/>
              </w:rPr>
              <w:t>7</w:t>
            </w:r>
            <w:r w:rsidRPr="003B3D10">
              <w:rPr>
                <w:rFonts w:ascii="Arial" w:eastAsia="Batang" w:hAnsi="Arial" w:cs="Arial"/>
                <w:color w:val="auto"/>
                <w:sz w:val="18"/>
                <w:szCs w:val="18"/>
                <w:lang w:eastAsia="ar-SA"/>
              </w:rPr>
              <w:t xml:space="preserve">) </w:t>
            </w:r>
            <w:proofErr w:type="gramStart"/>
            <w:r w:rsidRPr="003B3D10">
              <w:rPr>
                <w:rFonts w:ascii="Arial" w:eastAsia="Batang" w:hAnsi="Arial" w:cs="Arial"/>
                <w:color w:val="auto"/>
                <w:sz w:val="18"/>
                <w:szCs w:val="18"/>
                <w:lang w:eastAsia="ar-SA"/>
              </w:rPr>
              <w:t>in the area of</w:t>
            </w:r>
            <w:proofErr w:type="gramEnd"/>
            <w:r w:rsidRPr="003B3D10">
              <w:rPr>
                <w:rFonts w:ascii="Arial" w:eastAsia="Batang" w:hAnsi="Arial" w:cs="Arial"/>
                <w:color w:val="auto"/>
                <w:sz w:val="18"/>
                <w:szCs w:val="18"/>
                <w:lang w:eastAsia="ar-SA"/>
              </w:rPr>
              <w:t xml:space="preserve"> 3GPP Access. </w:t>
            </w:r>
            <w:proofErr w:type="gramStart"/>
            <w:r w:rsidRPr="003B3D10">
              <w:rPr>
                <w:rFonts w:ascii="Arial" w:eastAsia="Batang" w:hAnsi="Arial" w:cs="Arial"/>
                <w:color w:val="auto"/>
                <w:sz w:val="18"/>
                <w:szCs w:val="18"/>
                <w:lang w:eastAsia="ar-SA"/>
              </w:rPr>
              <w:t>Also</w:t>
            </w:r>
            <w:proofErr w:type="gramEnd"/>
            <w:r w:rsidRPr="003B3D10">
              <w:rPr>
                <w:rFonts w:ascii="Arial" w:eastAsia="Batang" w:hAnsi="Arial" w:cs="Arial"/>
                <w:color w:val="auto"/>
                <w:sz w:val="18"/>
                <w:szCs w:val="18"/>
                <w:lang w:eastAsia="ar-SA"/>
              </w:rPr>
              <w:t xml:space="preserve"> alignment to past features (e.g. SAES) related to 3GPP access related aspects and alignment to diverse features specified by other working groups.</w:t>
            </w:r>
          </w:p>
        </w:tc>
        <w:tc>
          <w:tcPr>
            <w:tcW w:w="1350"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23.060,</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23.246, 23.272, 23.401, 23.468, 23.682,</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23.285,</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23.214</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3B3D10">
              <w:rPr>
                <w:rFonts w:ascii="Arial" w:eastAsia="Batang" w:hAnsi="Arial" w:cs="Arial"/>
                <w:color w:val="auto"/>
                <w:sz w:val="18"/>
                <w:szCs w:val="18"/>
                <w:lang w:eastAsia="ar-SA"/>
              </w:rPr>
              <w:t>Diverse / None</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FFFFFF"/>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5.2</w:t>
            </w:r>
          </w:p>
        </w:tc>
        <w:tc>
          <w:tcPr>
            <w:tcW w:w="9517"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QoS and PCC Maintenance</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For corrections of any issues that relate to QoS and PCC, including the policy related aspects of other </w:t>
            </w:r>
            <w:proofErr w:type="spellStart"/>
            <w:r w:rsidRPr="003B3D10">
              <w:rPr>
                <w:rFonts w:ascii="Arial" w:eastAsia="Batang" w:hAnsi="Arial" w:cs="Arial"/>
                <w:color w:val="auto"/>
                <w:sz w:val="18"/>
                <w:szCs w:val="18"/>
                <w:lang w:eastAsia="ar-SA"/>
              </w:rPr>
              <w:t>Wis</w:t>
            </w:r>
            <w:proofErr w:type="spellEnd"/>
            <w:r w:rsidRPr="003B3D10">
              <w:rPr>
                <w:rFonts w:ascii="Arial" w:eastAsia="Batang" w:hAnsi="Arial" w:cs="Arial"/>
                <w:color w:val="auto"/>
                <w:sz w:val="18"/>
                <w:szCs w:val="18"/>
                <w:lang w:eastAsia="ar-SA"/>
              </w:rPr>
              <w:t xml:space="preserve"> like from SAE, but also work items specific for that area like FMSS. </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And for maintenance of functionality introduced by </w:t>
            </w:r>
            <w:proofErr w:type="spellStart"/>
            <w:r w:rsidRPr="003B3D10">
              <w:rPr>
                <w:rFonts w:ascii="Arial" w:eastAsia="Batang" w:hAnsi="Arial" w:cs="Arial"/>
                <w:color w:val="auto"/>
                <w:sz w:val="18"/>
                <w:szCs w:val="18"/>
                <w:lang w:eastAsia="ar-SA"/>
              </w:rPr>
              <w:t>TEIx</w:t>
            </w:r>
            <w:proofErr w:type="spellEnd"/>
            <w:r w:rsidRPr="003B3D10">
              <w:rPr>
                <w:rFonts w:ascii="Arial" w:eastAsia="Batang" w:hAnsi="Arial" w:cs="Arial"/>
                <w:color w:val="auto"/>
                <w:sz w:val="18"/>
                <w:szCs w:val="18"/>
                <w:lang w:eastAsia="ar-SA"/>
              </w:rPr>
              <w:t xml:space="preserve"> CRs (x&lt;1</w:t>
            </w:r>
            <w:r w:rsidR="003A35CC" w:rsidRPr="003B3D10">
              <w:rPr>
                <w:rFonts w:ascii="Arial" w:eastAsia="Batang" w:hAnsi="Arial" w:cs="Arial"/>
                <w:color w:val="auto"/>
                <w:sz w:val="18"/>
                <w:szCs w:val="18"/>
                <w:lang w:eastAsia="ar-SA"/>
              </w:rPr>
              <w:t>7</w:t>
            </w:r>
            <w:r w:rsidRPr="003B3D10">
              <w:rPr>
                <w:rFonts w:ascii="Arial" w:eastAsia="Batang" w:hAnsi="Arial" w:cs="Arial"/>
                <w:color w:val="auto"/>
                <w:sz w:val="18"/>
                <w:szCs w:val="18"/>
                <w:lang w:eastAsia="ar-SA"/>
              </w:rPr>
              <w:t xml:space="preserve">) </w:t>
            </w:r>
            <w:proofErr w:type="gramStart"/>
            <w:r w:rsidRPr="003B3D10">
              <w:rPr>
                <w:rFonts w:ascii="Arial" w:eastAsia="Batang" w:hAnsi="Arial" w:cs="Arial"/>
                <w:color w:val="auto"/>
                <w:sz w:val="18"/>
                <w:szCs w:val="18"/>
                <w:lang w:eastAsia="ar-SA"/>
              </w:rPr>
              <w:t>in the area of</w:t>
            </w:r>
            <w:proofErr w:type="gramEnd"/>
            <w:r w:rsidRPr="003B3D10">
              <w:rPr>
                <w:rFonts w:ascii="Arial" w:eastAsia="Batang" w:hAnsi="Arial" w:cs="Arial"/>
                <w:color w:val="auto"/>
                <w:sz w:val="18"/>
                <w:szCs w:val="18"/>
                <w:lang w:eastAsia="ar-SA"/>
              </w:rPr>
              <w:t xml:space="preserve"> QoS and PCC. </w:t>
            </w:r>
            <w:proofErr w:type="gramStart"/>
            <w:r w:rsidRPr="003B3D10">
              <w:rPr>
                <w:rFonts w:ascii="Arial" w:eastAsia="Batang" w:hAnsi="Arial" w:cs="Arial"/>
                <w:color w:val="auto"/>
                <w:sz w:val="18"/>
                <w:szCs w:val="18"/>
                <w:lang w:eastAsia="ar-SA"/>
              </w:rPr>
              <w:t>Also</w:t>
            </w:r>
            <w:proofErr w:type="gramEnd"/>
            <w:r w:rsidRPr="003B3D10">
              <w:rPr>
                <w:rFonts w:ascii="Arial" w:eastAsia="Batang" w:hAnsi="Arial" w:cs="Arial"/>
                <w:color w:val="auto"/>
                <w:sz w:val="18"/>
                <w:szCs w:val="18"/>
                <w:lang w:eastAsia="ar-SA"/>
              </w:rPr>
              <w:t xml:space="preserve"> QoS and PCC related alignments to past features (e.g. SAES) and alignment to diverse features specified by other working groups.</w:t>
            </w:r>
          </w:p>
        </w:tc>
        <w:tc>
          <w:tcPr>
            <w:tcW w:w="1350" w:type="dxa"/>
            <w:tcBorders>
              <w:top w:val="single" w:sz="4" w:space="0" w:color="000000"/>
              <w:left w:val="single" w:sz="4" w:space="0" w:color="000000"/>
              <w:bottom w:val="single" w:sz="4" w:space="0" w:color="000000"/>
            </w:tcBorders>
            <w:shd w:val="clear" w:color="auto" w:fill="FFFFFF"/>
          </w:tcPr>
          <w:p w:rsidR="003A35CC"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23.060, </w:t>
            </w:r>
          </w:p>
          <w:p w:rsidR="003A35CC" w:rsidRPr="003B3D10" w:rsidRDefault="003A35CC"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23.203,</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23.401, 23.402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3B3D10">
              <w:rPr>
                <w:rFonts w:ascii="Arial" w:eastAsia="Batang" w:hAnsi="Arial" w:cs="Arial"/>
                <w:color w:val="auto"/>
                <w:sz w:val="18"/>
                <w:szCs w:val="18"/>
                <w:lang w:eastAsia="ar-SA"/>
              </w:rPr>
              <w:t>Diverse / None</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5.3</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Non-3GPP Access Maintenance </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For corrections of any issues that relate to non-3GPP access related aspects and for any work items from that area, like: SEW1</w:t>
            </w:r>
            <w:r w:rsidR="003A35CC" w:rsidRPr="003B3D10">
              <w:rPr>
                <w:rFonts w:ascii="Arial" w:eastAsia="Batang" w:hAnsi="Arial" w:cs="Arial"/>
                <w:color w:val="auto"/>
                <w:sz w:val="18"/>
                <w:szCs w:val="18"/>
                <w:lang w:eastAsia="ar-SA"/>
              </w:rPr>
              <w:t xml:space="preserve">, </w:t>
            </w:r>
            <w:proofErr w:type="spellStart"/>
            <w:r w:rsidR="003A35CC" w:rsidRPr="003B3D10">
              <w:rPr>
                <w:rFonts w:ascii="Arial" w:eastAsia="Batang" w:hAnsi="Arial" w:cs="Arial"/>
                <w:color w:val="auto"/>
                <w:sz w:val="18"/>
                <w:szCs w:val="18"/>
                <w:lang w:eastAsia="ar-SA"/>
              </w:rPr>
              <w:t>VoWLAN</w:t>
            </w:r>
            <w:proofErr w:type="spellEnd"/>
            <w:r w:rsidR="003A35CC" w:rsidRPr="003B3D10">
              <w:rPr>
                <w:rFonts w:ascii="Arial" w:eastAsia="Batang" w:hAnsi="Arial" w:cs="Arial"/>
                <w:color w:val="auto"/>
                <w:sz w:val="18"/>
                <w:szCs w:val="18"/>
                <w:lang w:eastAsia="ar-SA"/>
              </w:rPr>
              <w:t>.</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lastRenderedPageBreak/>
              <w:t xml:space="preserve">And for maintenance of functionality introduced by </w:t>
            </w:r>
            <w:proofErr w:type="spellStart"/>
            <w:r w:rsidRPr="003B3D10">
              <w:rPr>
                <w:rFonts w:ascii="Arial" w:eastAsia="Batang" w:hAnsi="Arial" w:cs="Arial"/>
                <w:color w:val="auto"/>
                <w:sz w:val="18"/>
                <w:szCs w:val="18"/>
                <w:lang w:eastAsia="ar-SA"/>
              </w:rPr>
              <w:t>TEIx</w:t>
            </w:r>
            <w:proofErr w:type="spellEnd"/>
            <w:r w:rsidRPr="003B3D10">
              <w:rPr>
                <w:rFonts w:ascii="Arial" w:eastAsia="Batang" w:hAnsi="Arial" w:cs="Arial"/>
                <w:color w:val="auto"/>
                <w:sz w:val="18"/>
                <w:szCs w:val="18"/>
                <w:lang w:eastAsia="ar-SA"/>
              </w:rPr>
              <w:t xml:space="preserve"> CRs (x&lt;1</w:t>
            </w:r>
            <w:r w:rsidR="003A35CC" w:rsidRPr="003B3D10">
              <w:rPr>
                <w:rFonts w:ascii="Arial" w:eastAsia="Batang" w:hAnsi="Arial" w:cs="Arial"/>
                <w:color w:val="auto"/>
                <w:sz w:val="18"/>
                <w:szCs w:val="18"/>
                <w:lang w:eastAsia="ar-SA"/>
              </w:rPr>
              <w:t>7</w:t>
            </w:r>
            <w:r w:rsidRPr="003B3D10">
              <w:rPr>
                <w:rFonts w:ascii="Arial" w:eastAsia="Batang" w:hAnsi="Arial" w:cs="Arial"/>
                <w:color w:val="auto"/>
                <w:sz w:val="18"/>
                <w:szCs w:val="18"/>
                <w:lang w:eastAsia="ar-SA"/>
              </w:rPr>
              <w:t xml:space="preserve">) </w:t>
            </w:r>
            <w:proofErr w:type="gramStart"/>
            <w:r w:rsidRPr="003B3D10">
              <w:rPr>
                <w:rFonts w:ascii="Arial" w:eastAsia="Batang" w:hAnsi="Arial" w:cs="Arial"/>
                <w:color w:val="auto"/>
                <w:sz w:val="18"/>
                <w:szCs w:val="18"/>
                <w:lang w:eastAsia="ar-SA"/>
              </w:rPr>
              <w:t>in the area of</w:t>
            </w:r>
            <w:proofErr w:type="gramEnd"/>
            <w:r w:rsidRPr="003B3D10">
              <w:rPr>
                <w:rFonts w:ascii="Arial" w:eastAsia="Batang" w:hAnsi="Arial" w:cs="Arial"/>
                <w:color w:val="auto"/>
                <w:sz w:val="18"/>
                <w:szCs w:val="18"/>
                <w:lang w:eastAsia="ar-SA"/>
              </w:rPr>
              <w:t xml:space="preserve"> non-3GPP Access. </w:t>
            </w:r>
            <w:proofErr w:type="gramStart"/>
            <w:r w:rsidRPr="003B3D10">
              <w:rPr>
                <w:rFonts w:ascii="Arial" w:eastAsia="Batang" w:hAnsi="Arial" w:cs="Arial"/>
                <w:color w:val="auto"/>
                <w:sz w:val="18"/>
                <w:szCs w:val="18"/>
                <w:lang w:eastAsia="ar-SA"/>
              </w:rPr>
              <w:t>Also</w:t>
            </w:r>
            <w:proofErr w:type="gramEnd"/>
            <w:r w:rsidRPr="003B3D10">
              <w:rPr>
                <w:rFonts w:ascii="Arial" w:eastAsia="Batang" w:hAnsi="Arial" w:cs="Arial"/>
                <w:color w:val="auto"/>
                <w:sz w:val="18"/>
                <w:szCs w:val="18"/>
                <w:lang w:eastAsia="ar-SA"/>
              </w:rPr>
              <w:t xml:space="preserve"> for alignment to non-3GPP aspects from past features (e.g. SAES) and for alignment to diverse features specified by other working groups, etc.</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lastRenderedPageBreak/>
              <w:t>23.402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3B3D10">
              <w:rPr>
                <w:rFonts w:ascii="Arial" w:eastAsia="Batang" w:hAnsi="Arial" w:cs="Arial"/>
                <w:color w:val="auto"/>
                <w:sz w:val="18"/>
                <w:szCs w:val="18"/>
                <w:lang w:eastAsia="ar-SA"/>
              </w:rPr>
              <w:t>Diverse / None</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5.4</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IMS and IMS-Related Maintenance </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For corrections of any issues that are IMS-related and similar aspects and for any work items from that area, like: IMS, Emergency, </w:t>
            </w:r>
            <w:proofErr w:type="spellStart"/>
            <w:r w:rsidRPr="003B3D10">
              <w:rPr>
                <w:rFonts w:ascii="Arial" w:eastAsia="Batang" w:hAnsi="Arial" w:cs="Arial"/>
                <w:color w:val="auto"/>
                <w:sz w:val="18"/>
                <w:szCs w:val="18"/>
                <w:lang w:eastAsia="ar-SA"/>
              </w:rPr>
              <w:t>PS_data_off</w:t>
            </w:r>
            <w:proofErr w:type="spellEnd"/>
            <w:r w:rsidRPr="003B3D10">
              <w:rPr>
                <w:rFonts w:ascii="Arial" w:eastAsia="Batang" w:hAnsi="Arial" w:cs="Arial"/>
                <w:color w:val="auto"/>
                <w:sz w:val="18"/>
                <w:szCs w:val="18"/>
                <w:lang w:eastAsia="ar-SA"/>
              </w:rPr>
              <w:t>.</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And for maintenance of functionality introduced by </w:t>
            </w:r>
            <w:proofErr w:type="spellStart"/>
            <w:r w:rsidRPr="003B3D10">
              <w:rPr>
                <w:rFonts w:ascii="Arial" w:eastAsia="Batang" w:hAnsi="Arial" w:cs="Arial"/>
                <w:color w:val="auto"/>
                <w:sz w:val="18"/>
                <w:szCs w:val="18"/>
                <w:lang w:eastAsia="ar-SA"/>
              </w:rPr>
              <w:t>TEIx</w:t>
            </w:r>
            <w:proofErr w:type="spellEnd"/>
            <w:r w:rsidRPr="003B3D10">
              <w:rPr>
                <w:rFonts w:ascii="Arial" w:eastAsia="Batang" w:hAnsi="Arial" w:cs="Arial"/>
                <w:color w:val="auto"/>
                <w:sz w:val="18"/>
                <w:szCs w:val="18"/>
                <w:lang w:eastAsia="ar-SA"/>
              </w:rPr>
              <w:t xml:space="preserve"> CRs (x&lt;1</w:t>
            </w:r>
            <w:r w:rsidR="003A35CC" w:rsidRPr="003B3D10">
              <w:rPr>
                <w:rFonts w:ascii="Arial" w:eastAsia="Batang" w:hAnsi="Arial" w:cs="Arial"/>
                <w:color w:val="auto"/>
                <w:sz w:val="18"/>
                <w:szCs w:val="18"/>
                <w:lang w:eastAsia="ar-SA"/>
              </w:rPr>
              <w:t>7</w:t>
            </w:r>
            <w:r w:rsidRPr="003B3D10">
              <w:rPr>
                <w:rFonts w:ascii="Arial" w:eastAsia="Batang" w:hAnsi="Arial" w:cs="Arial"/>
                <w:color w:val="auto"/>
                <w:sz w:val="18"/>
                <w:szCs w:val="18"/>
                <w:lang w:eastAsia="ar-SA"/>
              </w:rPr>
              <w:t xml:space="preserve">) </w:t>
            </w:r>
            <w:proofErr w:type="gramStart"/>
            <w:r w:rsidRPr="003B3D10">
              <w:rPr>
                <w:rFonts w:ascii="Arial" w:eastAsia="Batang" w:hAnsi="Arial" w:cs="Arial"/>
                <w:color w:val="auto"/>
                <w:sz w:val="18"/>
                <w:szCs w:val="18"/>
                <w:lang w:eastAsia="ar-SA"/>
              </w:rPr>
              <w:t>in the area of</w:t>
            </w:r>
            <w:proofErr w:type="gramEnd"/>
            <w:r w:rsidRPr="003B3D10">
              <w:rPr>
                <w:rFonts w:ascii="Arial" w:eastAsia="Batang" w:hAnsi="Arial" w:cs="Arial"/>
                <w:color w:val="auto"/>
                <w:sz w:val="18"/>
                <w:szCs w:val="18"/>
                <w:lang w:eastAsia="ar-SA"/>
              </w:rPr>
              <w:t xml:space="preserve"> IMS-related. </w:t>
            </w:r>
            <w:proofErr w:type="gramStart"/>
            <w:r w:rsidRPr="003B3D10">
              <w:rPr>
                <w:rFonts w:ascii="Arial" w:eastAsia="Batang" w:hAnsi="Arial" w:cs="Arial"/>
                <w:color w:val="auto"/>
                <w:sz w:val="18"/>
                <w:szCs w:val="18"/>
                <w:lang w:eastAsia="ar-SA"/>
              </w:rPr>
              <w:t>Also</w:t>
            </w:r>
            <w:proofErr w:type="gramEnd"/>
            <w:r w:rsidRPr="003B3D10">
              <w:rPr>
                <w:rFonts w:ascii="Arial" w:eastAsia="Batang" w:hAnsi="Arial" w:cs="Arial"/>
                <w:color w:val="auto"/>
                <w:sz w:val="18"/>
                <w:szCs w:val="18"/>
                <w:lang w:eastAsia="ar-SA"/>
              </w:rPr>
              <w:t xml:space="preserve"> for alignment to IMS-related and similar aspects from past features and for alignment to diverse features specified by other working groups, etc.</w:t>
            </w:r>
          </w:p>
        </w:tc>
        <w:tc>
          <w:tcPr>
            <w:tcW w:w="1350" w:type="dxa"/>
            <w:tcBorders>
              <w:top w:val="single" w:sz="4" w:space="0" w:color="000000"/>
              <w:left w:val="single" w:sz="4" w:space="0" w:color="000000"/>
              <w:bottom w:val="single" w:sz="4" w:space="0" w:color="000000"/>
            </w:tcBorders>
            <w:shd w:val="clear" w:color="auto" w:fill="auto"/>
          </w:tcPr>
          <w:p w:rsidR="003A35CC" w:rsidRPr="003B3D10"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23.167, </w:t>
            </w:r>
          </w:p>
          <w:p w:rsidR="00B268C0" w:rsidRPr="003B3D10" w:rsidRDefault="003A35CC"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23.221, </w:t>
            </w:r>
            <w:r w:rsidR="00B268C0" w:rsidRPr="003B3D10">
              <w:rPr>
                <w:rFonts w:ascii="Arial" w:eastAsia="Batang" w:hAnsi="Arial" w:cs="Arial"/>
                <w:color w:val="auto"/>
                <w:sz w:val="18"/>
                <w:szCs w:val="18"/>
                <w:lang w:eastAsia="ar-SA"/>
              </w:rPr>
              <w:t xml:space="preserve">23.216, </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23.228, 23.237</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23.228</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23.292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3B3D10">
              <w:rPr>
                <w:rFonts w:ascii="Arial" w:eastAsia="Batang" w:hAnsi="Arial" w:cs="Arial"/>
                <w:color w:val="auto"/>
                <w:sz w:val="18"/>
                <w:szCs w:val="18"/>
                <w:lang w:eastAsia="ar-SA"/>
              </w:rPr>
              <w:t>Diverse / None</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92D050"/>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91B2A" w:rsidP="00311A1F">
            <w:pPr>
              <w:suppressAutoHyphens/>
              <w:overflowPunct/>
              <w:autoSpaceDE/>
              <w:autoSpaceDN/>
              <w:adjustRightInd/>
              <w:spacing w:after="120"/>
              <w:ind w:left="405" w:hanging="405"/>
              <w:textAlignment w:val="auto"/>
              <w:rPr>
                <w:rFonts w:ascii="Arial" w:eastAsia="Batang" w:hAnsi="Arial" w:cs="Arial"/>
                <w:b/>
                <w:color w:val="auto"/>
                <w:sz w:val="18"/>
                <w:szCs w:val="18"/>
                <w:u w:val="single"/>
                <w:lang w:eastAsia="ar-SA"/>
              </w:rPr>
            </w:pPr>
            <w:r w:rsidRPr="003B3D10">
              <w:rPr>
                <w:rFonts w:ascii="Arial" w:eastAsia="Batang" w:hAnsi="Arial" w:cs="Arial"/>
                <w:b/>
                <w:color w:val="auto"/>
                <w:sz w:val="18"/>
                <w:szCs w:val="18"/>
                <w:u w:val="single"/>
                <w:lang w:eastAsia="ar-SA"/>
              </w:rPr>
              <w:t>Rel-15/Rel-16</w:t>
            </w:r>
            <w:r w:rsidR="00F712CF" w:rsidRPr="003B3D10">
              <w:rPr>
                <w:rFonts w:ascii="Arial" w:eastAsia="Batang" w:hAnsi="Arial" w:cs="Arial"/>
                <w:b/>
                <w:color w:val="auto"/>
                <w:sz w:val="18"/>
                <w:szCs w:val="18"/>
                <w:u w:val="single"/>
                <w:lang w:eastAsia="ar-SA"/>
              </w:rPr>
              <w:t xml:space="preserve"> </w:t>
            </w:r>
            <w:r w:rsidR="00416263" w:rsidRPr="003B3D10">
              <w:rPr>
                <w:rFonts w:ascii="Arial" w:eastAsia="Batang" w:hAnsi="Arial" w:cs="Arial"/>
                <w:b/>
                <w:color w:val="auto"/>
                <w:sz w:val="18"/>
                <w:szCs w:val="18"/>
                <w:u w:val="single"/>
                <w:lang w:eastAsia="ar-SA"/>
              </w:rPr>
              <w:t xml:space="preserve">Maintenance </w:t>
            </w:r>
            <w:r w:rsidR="00F712CF" w:rsidRPr="003B3D10">
              <w:rPr>
                <w:rFonts w:ascii="Arial" w:eastAsia="Batang" w:hAnsi="Arial" w:cs="Arial"/>
                <w:b/>
                <w:color w:val="auto"/>
                <w:sz w:val="18"/>
                <w:szCs w:val="18"/>
                <w:u w:val="single"/>
                <w:lang w:eastAsia="ar-SA"/>
              </w:rPr>
              <w:t xml:space="preserve">for </w:t>
            </w:r>
            <w:r w:rsidRPr="003B3D10">
              <w:rPr>
                <w:rFonts w:ascii="Arial" w:eastAsia="Batang" w:hAnsi="Arial" w:cs="Arial"/>
                <w:b/>
                <w:color w:val="auto"/>
                <w:sz w:val="18"/>
                <w:szCs w:val="18"/>
                <w:u w:val="single"/>
                <w:lang w:eastAsia="ar-SA"/>
              </w:rPr>
              <w:t xml:space="preserve">5G (only </w:t>
            </w:r>
            <w:r w:rsidR="00416263" w:rsidRPr="003B3D10">
              <w:rPr>
                <w:rFonts w:ascii="Arial" w:eastAsia="Batang" w:hAnsi="Arial" w:cs="Arial"/>
                <w:b/>
                <w:color w:val="auto"/>
                <w:sz w:val="18"/>
                <w:szCs w:val="18"/>
                <w:u w:val="single"/>
                <w:lang w:eastAsia="ar-SA"/>
              </w:rPr>
              <w:t>related to</w:t>
            </w:r>
            <w:r w:rsidRPr="003B3D10">
              <w:rPr>
                <w:rFonts w:ascii="Arial" w:eastAsia="Batang" w:hAnsi="Arial" w:cs="Arial"/>
                <w:b/>
                <w:color w:val="auto"/>
                <w:sz w:val="18"/>
                <w:szCs w:val="18"/>
                <w:u w:val="single"/>
                <w:lang w:eastAsia="ar-SA"/>
              </w:rPr>
              <w:t xml:space="preserve"> </w:t>
            </w:r>
            <w:r w:rsidR="00F712CF" w:rsidRPr="003B3D10">
              <w:rPr>
                <w:rFonts w:ascii="Arial" w:eastAsia="Batang" w:hAnsi="Arial" w:cs="Arial"/>
                <w:b/>
                <w:color w:val="auto"/>
                <w:sz w:val="18"/>
                <w:szCs w:val="18"/>
                <w:u w:val="single"/>
                <w:lang w:eastAsia="ar-SA"/>
              </w:rPr>
              <w:t>5GS</w:t>
            </w:r>
            <w:r w:rsidR="00A8171A" w:rsidRPr="003B3D10">
              <w:rPr>
                <w:rFonts w:ascii="Arial" w:eastAsia="Batang" w:hAnsi="Arial" w:cs="Arial"/>
                <w:b/>
                <w:color w:val="auto"/>
                <w:sz w:val="18"/>
                <w:szCs w:val="18"/>
                <w:u w:val="single"/>
                <w:lang w:eastAsia="ar-SA"/>
              </w:rPr>
              <w:t>_Ph1</w:t>
            </w:r>
            <w:r w:rsidR="00EE4A56" w:rsidRPr="003B3D10">
              <w:rPr>
                <w:rFonts w:ascii="Arial" w:eastAsia="Batang" w:hAnsi="Arial" w:cs="Arial"/>
                <w:b/>
                <w:color w:val="auto"/>
                <w:sz w:val="18"/>
                <w:szCs w:val="18"/>
                <w:u w:val="single"/>
                <w:lang w:eastAsia="ar-SA"/>
              </w:rPr>
              <w:t xml:space="preserve"> Work Item</w:t>
            </w:r>
            <w:r w:rsidRPr="003B3D10">
              <w:rPr>
                <w:rFonts w:ascii="Arial" w:eastAsia="Batang" w:hAnsi="Arial" w:cs="Arial"/>
                <w:b/>
                <w:color w:val="auto"/>
                <w:sz w:val="18"/>
                <w:szCs w:val="18"/>
                <w:u w:val="single"/>
                <w:lang w:eastAsia="ar-SA"/>
              </w:rPr>
              <w:t>)</w:t>
            </w:r>
          </w:p>
          <w:p w:rsidR="00A34EBD" w:rsidRPr="003B3D10" w:rsidRDefault="00A34EBD" w:rsidP="00311A1F">
            <w:pPr>
              <w:suppressAutoHyphens/>
              <w:overflowPunct/>
              <w:autoSpaceDE/>
              <w:autoSpaceDN/>
              <w:adjustRightInd/>
              <w:spacing w:after="120"/>
              <w:ind w:left="405" w:hanging="405"/>
              <w:textAlignment w:val="auto"/>
              <w:rPr>
                <w:rFonts w:ascii="Arial" w:hAnsi="Arial" w:cs="Arial"/>
                <w:b/>
                <w:color w:val="FF0000"/>
                <w:sz w:val="18"/>
                <w:szCs w:val="18"/>
              </w:rPr>
            </w:pPr>
            <w:r w:rsidRPr="003B3D10">
              <w:rPr>
                <w:rFonts w:ascii="Arial" w:hAnsi="Arial" w:cs="Arial"/>
                <w:b/>
                <w:color w:val="FF0000"/>
                <w:sz w:val="18"/>
                <w:szCs w:val="18"/>
                <w:highlight w:val="yellow"/>
              </w:rPr>
              <w:t>NOTE: FASMO criterion will be strictly enforced.</w:t>
            </w:r>
            <w:r w:rsidRPr="003B3D10">
              <w:rPr>
                <w:rFonts w:ascii="Arial" w:hAnsi="Arial" w:cs="Arial"/>
                <w:b/>
                <w:color w:val="FF0000"/>
                <w:sz w:val="18"/>
                <w:szCs w:val="18"/>
              </w:rPr>
              <w:t xml:space="preserve"> </w:t>
            </w:r>
          </w:p>
          <w:p w:rsidR="00B268C0" w:rsidRPr="003B3D10" w:rsidRDefault="00B268C0" w:rsidP="00A34EBD">
            <w:pPr>
              <w:suppressAutoHyphens/>
              <w:overflowPunct/>
              <w:autoSpaceDE/>
              <w:autoSpaceDN/>
              <w:adjustRightInd/>
              <w:spacing w:after="120"/>
              <w:ind w:left="405" w:hanging="405"/>
              <w:textAlignment w:val="auto"/>
              <w:rPr>
                <w:rFonts w:ascii="Arial" w:hAnsi="Arial" w:cs="Arial"/>
                <w:b/>
                <w:sz w:val="18"/>
                <w:szCs w:val="18"/>
              </w:rPr>
            </w:pPr>
            <w:r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23.503</w:t>
            </w: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0"/>
              <w:textAlignment w:val="auto"/>
              <w:rPr>
                <w:rFonts w:ascii="Arial" w:hAnsi="Arial" w:cs="Arial"/>
                <w:sz w:val="18"/>
                <w:szCs w:val="18"/>
                <w:lang w:eastAsia="zh-CN"/>
              </w:rPr>
            </w:pPr>
            <w:r w:rsidRPr="003B3D10">
              <w:rPr>
                <w:rFonts w:ascii="Arial" w:hAnsi="Arial" w:cs="Arial"/>
                <w:sz w:val="18"/>
                <w:szCs w:val="18"/>
                <w:lang w:eastAsia="zh-CN"/>
              </w:rPr>
              <w:t>Tao Sun (China Mobile)</w:t>
            </w:r>
          </w:p>
          <w:p w:rsidR="00B268C0" w:rsidRPr="003B3D10" w:rsidRDefault="00B268C0" w:rsidP="00311A1F">
            <w:pPr>
              <w:suppressAutoHyphens/>
              <w:overflowPunct/>
              <w:autoSpaceDE/>
              <w:autoSpaceDN/>
              <w:adjustRightInd/>
              <w:snapToGrid w:val="0"/>
              <w:spacing w:after="0"/>
              <w:textAlignment w:val="auto"/>
              <w:rPr>
                <w:rFonts w:ascii="Arial" w:hAnsi="Arial" w:cs="Arial"/>
                <w:sz w:val="18"/>
                <w:szCs w:val="18"/>
                <w:lang w:eastAsia="zh-CN"/>
              </w:rPr>
            </w:pPr>
            <w:r w:rsidRPr="003B3D10">
              <w:rPr>
                <w:rFonts w:ascii="Arial" w:hAnsi="Arial" w:cs="Arial"/>
                <w:sz w:val="18"/>
                <w:szCs w:val="18"/>
                <w:lang w:eastAsia="zh-CN"/>
              </w:rPr>
              <w:t xml:space="preserve">Devaki </w:t>
            </w:r>
            <w:proofErr w:type="spellStart"/>
            <w:r w:rsidRPr="003B3D10">
              <w:rPr>
                <w:rFonts w:ascii="Arial" w:hAnsi="Arial" w:cs="Arial"/>
                <w:sz w:val="18"/>
                <w:szCs w:val="18"/>
                <w:lang w:eastAsia="zh-CN"/>
              </w:rPr>
              <w:t>Chandramouli</w:t>
            </w:r>
            <w:proofErr w:type="spellEnd"/>
            <w:r w:rsidRPr="003B3D10">
              <w:rPr>
                <w:rFonts w:ascii="Arial" w:hAnsi="Arial" w:cs="Arial"/>
                <w:sz w:val="18"/>
                <w:szCs w:val="18"/>
                <w:lang w:eastAsia="zh-CN"/>
              </w:rPr>
              <w:t xml:space="preserve"> (Nokia)</w:t>
            </w:r>
          </w:p>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val="de-DE" w:eastAsia="zh-CN"/>
              </w:rPr>
            </w:pPr>
            <w:r w:rsidRPr="003B3D10">
              <w:rPr>
                <w:rFonts w:ascii="Arial" w:hAnsi="Arial" w:cs="Arial"/>
                <w:sz w:val="18"/>
                <w:szCs w:val="18"/>
                <w:lang w:val="de-DE" w:eastAsia="zh-CN"/>
              </w:rPr>
              <w:t>Peter Hedman (Ericsson)</w:t>
            </w:r>
          </w:p>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val="de-DE" w:eastAsia="zh-CN"/>
              </w:rPr>
            </w:pPr>
            <w:r w:rsidRPr="003B3D10">
              <w:rPr>
                <w:rFonts w:ascii="Arial" w:hAnsi="Arial" w:cs="Arial"/>
                <w:sz w:val="18"/>
                <w:szCs w:val="18"/>
                <w:lang w:val="de-DE" w:eastAsia="zh-CN"/>
              </w:rPr>
              <w:t>Mirko Schramm (Huawei)</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6.1</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General aspects, concepts and reference models</w:t>
            </w:r>
          </w:p>
          <w:p w:rsidR="00B268C0" w:rsidRPr="003B3D10" w:rsidRDefault="00B268C0" w:rsidP="00311A1F">
            <w:pPr>
              <w:suppressAutoHyphens/>
              <w:overflowPunct/>
              <w:autoSpaceDE/>
              <w:autoSpaceDN/>
              <w:adjustRightInd/>
              <w:spacing w:after="120"/>
              <w:ind w:left="405" w:hanging="405"/>
              <w:textAlignment w:val="auto"/>
              <w:rPr>
                <w:rFonts w:ascii="Arial" w:hAnsi="Arial" w:cs="Arial"/>
                <w:sz w:val="18"/>
                <w:szCs w:val="18"/>
              </w:rPr>
            </w:pPr>
            <w:r w:rsidRPr="003B3D10">
              <w:rPr>
                <w:rFonts w:ascii="Arial" w:eastAsia="Batang" w:hAnsi="Arial" w:cs="Arial"/>
                <w:color w:val="auto"/>
                <w:sz w:val="18"/>
                <w:szCs w:val="18"/>
                <w:lang w:eastAsia="ar-SA"/>
              </w:rPr>
              <w:t>High level function descriptions that don’t fit under any of the other, more specific agenda items. Reference models.</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6.2</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Common Access Control, RM and CM functions and procedure flows</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xml:space="preserve">Related </w:t>
            </w:r>
            <w:proofErr w:type="gramStart"/>
            <w:r w:rsidRPr="003B3D10">
              <w:rPr>
                <w:rFonts w:ascii="Arial" w:hAnsi="Arial" w:cs="Arial"/>
                <w:sz w:val="18"/>
                <w:szCs w:val="18"/>
                <w:lang w:eastAsia="ar-SA"/>
              </w:rPr>
              <w:t>high level</w:t>
            </w:r>
            <w:proofErr w:type="gramEnd"/>
            <w:r w:rsidRPr="003B3D10">
              <w:rPr>
                <w:rFonts w:ascii="Arial" w:hAnsi="Arial" w:cs="Arial"/>
                <w:sz w:val="18"/>
                <w:szCs w:val="18"/>
                <w:lang w:eastAsia="ar-SA"/>
              </w:rPr>
              <w:t xml:space="preserve"> function descriptions, registration management procedures and RM and CM state models as long as common for 3GPP and non3GPP accesses. Related services/service operations where the AMF is the “NF producer”. Including slice related aspects of AC, RM and CM. Any impacts from virtual environments that affect RM/CM.</w:t>
            </w:r>
          </w:p>
          <w:p w:rsidR="00B268C0" w:rsidRPr="003B3D10" w:rsidRDefault="00B268C0" w:rsidP="00620172">
            <w:pPr>
              <w:rPr>
                <w:rFonts w:ascii="Arial" w:hAnsi="Arial" w:cs="Arial"/>
                <w:sz w:val="18"/>
                <w:szCs w:val="18"/>
              </w:rPr>
            </w:pPr>
            <w:r w:rsidRPr="003B3D10">
              <w:rPr>
                <w:rFonts w:ascii="Arial" w:hAnsi="Arial" w:cs="Arial"/>
                <w:sz w:val="18"/>
                <w:szCs w:val="18"/>
                <w:lang w:eastAsia="ar-SA"/>
              </w:rPr>
              <w:t>Any 3GPP or non3GPP access specific aspects of states or registration management procedures are for 6.7 or 6.10 respectively.</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6.3</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Session management and continuity functions and flows</w:t>
            </w:r>
          </w:p>
          <w:p w:rsidR="00B268C0" w:rsidRPr="003B3D10" w:rsidRDefault="00B268C0" w:rsidP="00620172">
            <w:pPr>
              <w:rPr>
                <w:rFonts w:ascii="Arial" w:hAnsi="Arial" w:cs="Arial"/>
                <w:sz w:val="18"/>
                <w:szCs w:val="18"/>
              </w:rPr>
            </w:pPr>
            <w:r w:rsidRPr="003B3D10">
              <w:rPr>
                <w:rFonts w:ascii="Arial" w:hAnsi="Arial" w:cs="Arial"/>
                <w:sz w:val="18"/>
                <w:szCs w:val="18"/>
                <w:lang w:eastAsia="ar-SA"/>
              </w:rPr>
              <w:t xml:space="preserve">Related </w:t>
            </w:r>
            <w:proofErr w:type="gramStart"/>
            <w:r w:rsidRPr="003B3D10">
              <w:rPr>
                <w:rFonts w:ascii="Arial" w:hAnsi="Arial" w:cs="Arial"/>
                <w:sz w:val="18"/>
                <w:szCs w:val="18"/>
                <w:lang w:eastAsia="ar-SA"/>
              </w:rPr>
              <w:t>high level</w:t>
            </w:r>
            <w:proofErr w:type="gramEnd"/>
            <w:r w:rsidRPr="003B3D10">
              <w:rPr>
                <w:rFonts w:ascii="Arial" w:hAnsi="Arial" w:cs="Arial"/>
                <w:sz w:val="18"/>
                <w:szCs w:val="18"/>
                <w:lang w:eastAsia="ar-SA"/>
              </w:rPr>
              <w:t xml:space="preserve"> function descriptions. Perhaps state models. Related system procedure flows. Related services/service operations where the SMF is the “NF producer”. Including slice related aspects of SM.</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6.4</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Security related functions and flows</w:t>
            </w:r>
          </w:p>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Related </w:t>
            </w:r>
            <w:proofErr w:type="gramStart"/>
            <w:r w:rsidRPr="003B3D10">
              <w:rPr>
                <w:rFonts w:ascii="Arial" w:eastAsia="Batang" w:hAnsi="Arial" w:cs="Arial"/>
                <w:color w:val="auto"/>
                <w:sz w:val="18"/>
                <w:szCs w:val="18"/>
                <w:lang w:eastAsia="ar-SA"/>
              </w:rPr>
              <w:t>high level</w:t>
            </w:r>
            <w:proofErr w:type="gramEnd"/>
            <w:r w:rsidRPr="003B3D10">
              <w:rPr>
                <w:rFonts w:ascii="Arial" w:eastAsia="Batang" w:hAnsi="Arial" w:cs="Arial"/>
                <w:color w:val="auto"/>
                <w:sz w:val="18"/>
                <w:szCs w:val="18"/>
                <w:lang w:eastAsia="ar-SA"/>
              </w:rPr>
              <w:t xml:space="preserve"> function descriptions. Related system procedure flows. Related </w:t>
            </w:r>
            <w:proofErr w:type="gramStart"/>
            <w:r w:rsidRPr="003B3D10">
              <w:rPr>
                <w:rFonts w:ascii="Arial" w:eastAsia="Batang" w:hAnsi="Arial" w:cs="Arial"/>
                <w:color w:val="auto"/>
                <w:sz w:val="18"/>
                <w:szCs w:val="18"/>
                <w:lang w:eastAsia="ar-SA"/>
              </w:rPr>
              <w:t>service based</w:t>
            </w:r>
            <w:proofErr w:type="gramEnd"/>
            <w:r w:rsidRPr="003B3D10">
              <w:rPr>
                <w:rFonts w:ascii="Arial" w:eastAsia="Batang" w:hAnsi="Arial" w:cs="Arial"/>
                <w:color w:val="auto"/>
                <w:sz w:val="18"/>
                <w:szCs w:val="18"/>
                <w:lang w:eastAsia="ar-SA"/>
              </w:rPr>
              <w:t xml:space="preserve"> procedures.</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6.5</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rPr>
                <w:rFonts w:ascii="Arial" w:hAnsi="Arial" w:cs="Arial"/>
                <w:b/>
                <w:sz w:val="18"/>
                <w:szCs w:val="18"/>
              </w:rPr>
            </w:pPr>
            <w:r w:rsidRPr="003B3D10">
              <w:rPr>
                <w:rFonts w:ascii="Arial" w:hAnsi="Arial" w:cs="Arial"/>
                <w:b/>
                <w:sz w:val="18"/>
                <w:szCs w:val="18"/>
              </w:rPr>
              <w:t>QoS concept and functionality</w:t>
            </w:r>
          </w:p>
          <w:p w:rsidR="00B268C0" w:rsidRPr="003B3D10" w:rsidRDefault="00B268C0" w:rsidP="00311A1F">
            <w:pPr>
              <w:rPr>
                <w:rFonts w:ascii="Arial" w:hAnsi="Arial" w:cs="Arial"/>
                <w:kern w:val="2"/>
                <w:sz w:val="18"/>
                <w:szCs w:val="18"/>
                <w:lang w:eastAsia="zh-CN"/>
              </w:rPr>
            </w:pPr>
            <w:r w:rsidRPr="003B3D10">
              <w:rPr>
                <w:rFonts w:ascii="Arial" w:eastAsia="Batang" w:hAnsi="Arial" w:cs="Arial"/>
                <w:color w:val="auto"/>
                <w:sz w:val="18"/>
                <w:szCs w:val="18"/>
                <w:lang w:eastAsia="ar-SA"/>
              </w:rPr>
              <w:t xml:space="preserve">Related </w:t>
            </w:r>
            <w:proofErr w:type="gramStart"/>
            <w:r w:rsidRPr="003B3D10">
              <w:rPr>
                <w:rFonts w:ascii="Arial" w:eastAsia="Batang" w:hAnsi="Arial" w:cs="Arial"/>
                <w:color w:val="auto"/>
                <w:sz w:val="18"/>
                <w:szCs w:val="18"/>
                <w:lang w:eastAsia="ar-SA"/>
              </w:rPr>
              <w:t>high level</w:t>
            </w:r>
            <w:proofErr w:type="gramEnd"/>
            <w:r w:rsidRPr="003B3D10">
              <w:rPr>
                <w:rFonts w:ascii="Arial" w:eastAsia="Batang" w:hAnsi="Arial" w:cs="Arial"/>
                <w:color w:val="auto"/>
                <w:sz w:val="18"/>
                <w:szCs w:val="18"/>
                <w:lang w:eastAsia="ar-SA"/>
              </w:rPr>
              <w:t xml:space="preserve"> function descriptions. Related system procedure flows. Related </w:t>
            </w:r>
            <w:proofErr w:type="gramStart"/>
            <w:r w:rsidRPr="003B3D10">
              <w:rPr>
                <w:rFonts w:ascii="Arial" w:eastAsia="Batang" w:hAnsi="Arial" w:cs="Arial"/>
                <w:color w:val="auto"/>
                <w:sz w:val="18"/>
                <w:szCs w:val="18"/>
                <w:lang w:eastAsia="ar-SA"/>
              </w:rPr>
              <w:t>service based</w:t>
            </w:r>
            <w:proofErr w:type="gramEnd"/>
            <w:r w:rsidRPr="003B3D10">
              <w:rPr>
                <w:rFonts w:ascii="Arial" w:eastAsia="Batang" w:hAnsi="Arial" w:cs="Arial"/>
                <w:color w:val="auto"/>
                <w:sz w:val="18"/>
                <w:szCs w:val="18"/>
                <w:lang w:eastAsia="ar-SA"/>
              </w:rPr>
              <w:t xml:space="preserve"> procedures. Any QoS related aspects from specific services support.</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6.6</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rPr>
                <w:rFonts w:ascii="Arial" w:hAnsi="Arial" w:cs="Arial"/>
                <w:b/>
                <w:sz w:val="18"/>
                <w:szCs w:val="18"/>
              </w:rPr>
            </w:pPr>
            <w:r w:rsidRPr="003B3D10">
              <w:rPr>
                <w:rFonts w:ascii="Arial" w:hAnsi="Arial" w:cs="Arial"/>
                <w:b/>
                <w:sz w:val="18"/>
                <w:szCs w:val="18"/>
              </w:rPr>
              <w:t>Policy and charging control</w:t>
            </w:r>
          </w:p>
          <w:p w:rsidR="00B268C0" w:rsidRPr="003B3D10" w:rsidRDefault="00B268C0" w:rsidP="00311A1F">
            <w:pPr>
              <w:rPr>
                <w:rFonts w:ascii="Arial" w:hAnsi="Arial" w:cs="Arial"/>
                <w:kern w:val="2"/>
                <w:sz w:val="18"/>
                <w:szCs w:val="18"/>
                <w:lang w:eastAsia="zh-CN"/>
              </w:rPr>
            </w:pPr>
            <w:r w:rsidRPr="003B3D10">
              <w:rPr>
                <w:rFonts w:ascii="Arial" w:eastAsia="Batang" w:hAnsi="Arial" w:cs="Arial"/>
                <w:color w:val="auto"/>
                <w:sz w:val="18"/>
                <w:szCs w:val="18"/>
                <w:lang w:eastAsia="ar-SA"/>
              </w:rPr>
              <w:lastRenderedPageBreak/>
              <w:t xml:space="preserve">Related </w:t>
            </w:r>
            <w:proofErr w:type="gramStart"/>
            <w:r w:rsidRPr="003B3D10">
              <w:rPr>
                <w:rFonts w:ascii="Arial" w:eastAsia="Batang" w:hAnsi="Arial" w:cs="Arial"/>
                <w:color w:val="auto"/>
                <w:sz w:val="18"/>
                <w:szCs w:val="18"/>
                <w:lang w:eastAsia="ar-SA"/>
              </w:rPr>
              <w:t>high level</w:t>
            </w:r>
            <w:proofErr w:type="gramEnd"/>
            <w:r w:rsidRPr="003B3D10">
              <w:rPr>
                <w:rFonts w:ascii="Arial" w:eastAsia="Batang" w:hAnsi="Arial" w:cs="Arial"/>
                <w:color w:val="auto"/>
                <w:sz w:val="18"/>
                <w:szCs w:val="18"/>
                <w:lang w:eastAsia="ar-SA"/>
              </w:rPr>
              <w:t xml:space="preserve"> function descriptions. Related system procedure flows. Related services/service operations where the PCF is the “NF producer”.</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lastRenderedPageBreak/>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23.503</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23.203</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620172">
        <w:trPr>
          <w:trHeight w:val="2843"/>
        </w:trPr>
        <w:tc>
          <w:tcPr>
            <w:tcW w:w="808" w:type="dxa"/>
            <w:tcBorders>
              <w:top w:val="single" w:sz="4" w:space="0" w:color="000000"/>
              <w:left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6.7</w:t>
            </w:r>
          </w:p>
        </w:tc>
        <w:tc>
          <w:tcPr>
            <w:tcW w:w="9517" w:type="dxa"/>
            <w:tcBorders>
              <w:top w:val="single" w:sz="4" w:space="0" w:color="000000"/>
              <w:left w:val="single" w:sz="4" w:space="0" w:color="000000"/>
            </w:tcBorders>
            <w:shd w:val="clear" w:color="auto" w:fill="auto"/>
          </w:tcPr>
          <w:p w:rsidR="00B268C0" w:rsidRPr="003B3D10" w:rsidRDefault="00B268C0" w:rsidP="00311A1F">
            <w:pPr>
              <w:rPr>
                <w:rFonts w:ascii="Arial" w:hAnsi="Arial" w:cs="Arial"/>
                <w:b/>
                <w:sz w:val="18"/>
                <w:szCs w:val="18"/>
              </w:rPr>
            </w:pPr>
            <w:r w:rsidRPr="003B3D10">
              <w:rPr>
                <w:rFonts w:ascii="Arial" w:hAnsi="Arial" w:cs="Arial"/>
                <w:b/>
                <w:sz w:val="18"/>
                <w:szCs w:val="18"/>
              </w:rPr>
              <w:t>3GPP access specific functionality and flows</w:t>
            </w:r>
          </w:p>
          <w:p w:rsidR="00B268C0" w:rsidRPr="003B3D10" w:rsidRDefault="00B268C0" w:rsidP="00620172">
            <w:pPr>
              <w:rPr>
                <w:rFonts w:ascii="Arial" w:hAnsi="Arial" w:cs="Arial"/>
                <w:sz w:val="18"/>
                <w:szCs w:val="18"/>
              </w:rPr>
            </w:pPr>
            <w:r w:rsidRPr="003B3D10">
              <w:rPr>
                <w:rFonts w:ascii="Arial" w:hAnsi="Arial" w:cs="Arial"/>
                <w:sz w:val="18"/>
                <w:szCs w:val="18"/>
                <w:lang w:eastAsia="ar-SA"/>
              </w:rPr>
              <w:t xml:space="preserve">Related </w:t>
            </w:r>
            <w:proofErr w:type="gramStart"/>
            <w:r w:rsidRPr="003B3D10">
              <w:rPr>
                <w:rFonts w:ascii="Arial" w:hAnsi="Arial" w:cs="Arial"/>
                <w:sz w:val="18"/>
                <w:szCs w:val="18"/>
                <w:lang w:eastAsia="ar-SA"/>
              </w:rPr>
              <w:t>high level</w:t>
            </w:r>
            <w:proofErr w:type="gramEnd"/>
            <w:r w:rsidRPr="003B3D10">
              <w:rPr>
                <w:rFonts w:ascii="Arial" w:hAnsi="Arial" w:cs="Arial"/>
                <w:sz w:val="18"/>
                <w:szCs w:val="18"/>
                <w:lang w:eastAsia="ar-SA"/>
              </w:rPr>
              <w:t xml:space="preserve"> functions and procedures, including 3GGP access related specifics of RM and CM states and registration procedures. Related </w:t>
            </w:r>
            <w:proofErr w:type="gramStart"/>
            <w:r w:rsidRPr="003B3D10">
              <w:rPr>
                <w:rFonts w:ascii="Arial" w:hAnsi="Arial" w:cs="Arial"/>
                <w:sz w:val="18"/>
                <w:szCs w:val="18"/>
                <w:lang w:eastAsia="ar-SA"/>
              </w:rPr>
              <w:t>service based</w:t>
            </w:r>
            <w:proofErr w:type="gramEnd"/>
            <w:r w:rsidRPr="003B3D10">
              <w:rPr>
                <w:rFonts w:ascii="Arial" w:hAnsi="Arial" w:cs="Arial"/>
                <w:sz w:val="18"/>
                <w:szCs w:val="18"/>
                <w:lang w:eastAsia="ar-SA"/>
              </w:rPr>
              <w:t xml:space="preserve"> procedures, if primarily motivated by the procedures here. </w:t>
            </w:r>
            <w:proofErr w:type="gramStart"/>
            <w:r w:rsidRPr="003B3D10">
              <w:rPr>
                <w:rFonts w:ascii="Arial" w:hAnsi="Arial" w:cs="Arial"/>
                <w:sz w:val="18"/>
                <w:szCs w:val="18"/>
                <w:lang w:eastAsia="ar-SA"/>
              </w:rPr>
              <w:t>Also</w:t>
            </w:r>
            <w:proofErr w:type="gramEnd"/>
            <w:r w:rsidRPr="003B3D10">
              <w:rPr>
                <w:rFonts w:ascii="Arial" w:hAnsi="Arial" w:cs="Arial"/>
                <w:sz w:val="18"/>
                <w:szCs w:val="18"/>
                <w:lang w:eastAsia="ar-SA"/>
              </w:rPr>
              <w:t xml:space="preserve"> on radio and CN idle related aspects, i.e. including aspects of </w:t>
            </w:r>
            <w:proofErr w:type="spellStart"/>
            <w:r w:rsidRPr="003B3D10">
              <w:rPr>
                <w:rFonts w:ascii="Arial" w:hAnsi="Arial" w:cs="Arial"/>
                <w:sz w:val="18"/>
                <w:szCs w:val="18"/>
                <w:lang w:eastAsia="ar-SA"/>
              </w:rPr>
              <w:t>RRC_inactive</w:t>
            </w:r>
            <w:proofErr w:type="spellEnd"/>
            <w:r w:rsidRPr="003B3D10">
              <w:rPr>
                <w:rFonts w:ascii="Arial" w:hAnsi="Arial" w:cs="Arial"/>
                <w:sz w:val="18"/>
                <w:szCs w:val="18"/>
                <w:lang w:eastAsia="ar-SA"/>
              </w:rPr>
              <w:t>.</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3GPP access specifics of RM and CM states. Registration area management and area restriction handling. 3GPP access specific aspects of the registration management procedure.</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MICO</w:t>
            </w:r>
            <w:r w:rsidR="00620172" w:rsidRPr="003B3D10">
              <w:rPr>
                <w:rFonts w:ascii="Arial" w:hAnsi="Arial" w:cs="Arial"/>
                <w:sz w:val="18"/>
                <w:szCs w:val="18"/>
                <w:lang w:eastAsia="ar-SA"/>
              </w:rPr>
              <w:t xml:space="preserve">, </w:t>
            </w:r>
            <w:r w:rsidRPr="003B3D10">
              <w:rPr>
                <w:rFonts w:ascii="Arial" w:hAnsi="Arial" w:cs="Arial"/>
                <w:sz w:val="18"/>
                <w:szCs w:val="18"/>
                <w:lang w:eastAsia="ar-SA"/>
              </w:rPr>
              <w:t>Handover procedures</w:t>
            </w:r>
            <w:r w:rsidR="00620172" w:rsidRPr="003B3D10">
              <w:rPr>
                <w:rFonts w:ascii="Arial" w:hAnsi="Arial" w:cs="Arial"/>
                <w:sz w:val="18"/>
                <w:szCs w:val="18"/>
                <w:lang w:eastAsia="ar-SA"/>
              </w:rPr>
              <w:t xml:space="preserve">, </w:t>
            </w:r>
            <w:r w:rsidRPr="003B3D10">
              <w:rPr>
                <w:rFonts w:ascii="Arial" w:hAnsi="Arial" w:cs="Arial"/>
                <w:sz w:val="18"/>
                <w:szCs w:val="18"/>
                <w:lang w:eastAsia="ar-SA"/>
              </w:rPr>
              <w:t>Service Request procedures and related, including selective activation of UP connections</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xml:space="preserve">Service Request with impact on SMF/UPF like changing those NFs is considered under 6.3. </w:t>
            </w:r>
          </w:p>
        </w:tc>
        <w:tc>
          <w:tcPr>
            <w:tcW w:w="1350" w:type="dxa"/>
            <w:tcBorders>
              <w:top w:val="single" w:sz="4" w:space="0" w:color="000000"/>
              <w:lef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403519">
        <w:trPr>
          <w:trHeight w:val="1952"/>
        </w:trPr>
        <w:tc>
          <w:tcPr>
            <w:tcW w:w="808" w:type="dxa"/>
            <w:tcBorders>
              <w:top w:val="single" w:sz="4" w:space="0" w:color="000000"/>
              <w:left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6.8</w:t>
            </w:r>
          </w:p>
          <w:p w:rsidR="00B268C0" w:rsidRPr="003B3D10" w:rsidRDefault="00B268C0" w:rsidP="00403519">
            <w:pPr>
              <w:suppressAutoHyphens/>
              <w:spacing w:after="120"/>
              <w:rPr>
                <w:rFonts w:ascii="Arial" w:eastAsia="Batang" w:hAnsi="Arial" w:cs="Arial"/>
                <w:b/>
                <w:color w:val="auto"/>
                <w:sz w:val="18"/>
                <w:szCs w:val="18"/>
                <w:lang w:eastAsia="ar-SA"/>
              </w:rPr>
            </w:pPr>
          </w:p>
        </w:tc>
        <w:tc>
          <w:tcPr>
            <w:tcW w:w="9517" w:type="dxa"/>
            <w:tcBorders>
              <w:top w:val="single" w:sz="4" w:space="0" w:color="000000"/>
              <w:left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Specific services support </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Any QoS related aspects from specific services support, like MPS, are handled under 6.5.</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NAS level procedures and functions that are needed to support or enable specific services, e.g. for carrying SMS.</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All common NAS procedures/support for users like SM or SMS should be under 6.2. Here should be only users of common NAS, like SMS specific NAS or like NAS for Location Services. SM specific NAS is under 6.3.</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SMS, PWS, IMS or Location Services procedures and functions that are above or outside NAS.</w:t>
            </w:r>
          </w:p>
        </w:tc>
        <w:tc>
          <w:tcPr>
            <w:tcW w:w="1350" w:type="dxa"/>
            <w:tcBorders>
              <w:top w:val="single" w:sz="4" w:space="0" w:color="000000"/>
              <w:lef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6.9</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textAlignment w:val="auto"/>
              <w:rPr>
                <w:rFonts w:ascii="Arial" w:hAnsi="Arial" w:cs="Arial"/>
                <w:b/>
                <w:sz w:val="18"/>
                <w:szCs w:val="18"/>
              </w:rPr>
            </w:pPr>
            <w:r w:rsidRPr="003B3D10">
              <w:rPr>
                <w:rFonts w:ascii="Arial" w:hAnsi="Arial" w:cs="Arial"/>
                <w:b/>
                <w:sz w:val="18"/>
                <w:szCs w:val="18"/>
              </w:rPr>
              <w:t>Interworking and Migration</w:t>
            </w:r>
          </w:p>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color w:val="auto"/>
                <w:sz w:val="18"/>
                <w:szCs w:val="18"/>
                <w:lang w:eastAsia="ar-SA"/>
              </w:rPr>
              <w:t xml:space="preserve">Related </w:t>
            </w:r>
            <w:proofErr w:type="gramStart"/>
            <w:r w:rsidRPr="003B3D10">
              <w:rPr>
                <w:rFonts w:ascii="Arial" w:eastAsia="Batang" w:hAnsi="Arial" w:cs="Arial"/>
                <w:color w:val="auto"/>
                <w:sz w:val="18"/>
                <w:szCs w:val="18"/>
                <w:lang w:eastAsia="ar-SA"/>
              </w:rPr>
              <w:t>high level</w:t>
            </w:r>
            <w:proofErr w:type="gramEnd"/>
            <w:r w:rsidRPr="003B3D10">
              <w:rPr>
                <w:rFonts w:ascii="Arial" w:eastAsia="Batang" w:hAnsi="Arial" w:cs="Arial"/>
                <w:color w:val="auto"/>
                <w:sz w:val="18"/>
                <w:szCs w:val="18"/>
                <w:lang w:eastAsia="ar-SA"/>
              </w:rPr>
              <w:t xml:space="preserve"> function descriptions. Related system procedure flows. Related </w:t>
            </w:r>
            <w:proofErr w:type="gramStart"/>
            <w:r w:rsidRPr="003B3D10">
              <w:rPr>
                <w:rFonts w:ascii="Arial" w:eastAsia="Batang" w:hAnsi="Arial" w:cs="Arial"/>
                <w:color w:val="auto"/>
                <w:sz w:val="18"/>
                <w:szCs w:val="18"/>
                <w:lang w:eastAsia="ar-SA"/>
              </w:rPr>
              <w:t>service based</w:t>
            </w:r>
            <w:proofErr w:type="gramEnd"/>
            <w:r w:rsidRPr="003B3D10">
              <w:rPr>
                <w:rFonts w:ascii="Arial" w:eastAsia="Batang" w:hAnsi="Arial" w:cs="Arial"/>
                <w:color w:val="auto"/>
                <w:sz w:val="18"/>
                <w:szCs w:val="18"/>
                <w:lang w:eastAsia="ar-SA"/>
              </w:rPr>
              <w:t xml:space="preserve"> procedures.</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6.10 </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Non-3GPP access specific functionality and flows</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xml:space="preserve">Related </w:t>
            </w:r>
            <w:proofErr w:type="gramStart"/>
            <w:r w:rsidRPr="003B3D10">
              <w:rPr>
                <w:rFonts w:ascii="Arial" w:hAnsi="Arial" w:cs="Arial"/>
                <w:sz w:val="18"/>
                <w:szCs w:val="18"/>
                <w:lang w:eastAsia="ar-SA"/>
              </w:rPr>
              <w:t>high level</w:t>
            </w:r>
            <w:proofErr w:type="gramEnd"/>
            <w:r w:rsidRPr="003B3D10">
              <w:rPr>
                <w:rFonts w:ascii="Arial" w:hAnsi="Arial" w:cs="Arial"/>
                <w:sz w:val="18"/>
                <w:szCs w:val="18"/>
                <w:lang w:eastAsia="ar-SA"/>
              </w:rPr>
              <w:t xml:space="preserve"> function descriptions including non3GPP access related specifics of RM and CM states and registration procedures. Related system procedure flows. Related </w:t>
            </w:r>
            <w:proofErr w:type="gramStart"/>
            <w:r w:rsidRPr="003B3D10">
              <w:rPr>
                <w:rFonts w:ascii="Arial" w:hAnsi="Arial" w:cs="Arial"/>
                <w:sz w:val="18"/>
                <w:szCs w:val="18"/>
                <w:lang w:eastAsia="ar-SA"/>
              </w:rPr>
              <w:t>service based</w:t>
            </w:r>
            <w:proofErr w:type="gramEnd"/>
            <w:r w:rsidRPr="003B3D10">
              <w:rPr>
                <w:rFonts w:ascii="Arial" w:hAnsi="Arial" w:cs="Arial"/>
                <w:sz w:val="18"/>
                <w:szCs w:val="18"/>
                <w:lang w:eastAsia="ar-SA"/>
              </w:rPr>
              <w:t xml:space="preserve"> procedures.</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6.11</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Framework functions</w:t>
            </w:r>
          </w:p>
          <w:p w:rsidR="00B268C0" w:rsidRPr="003B3D10" w:rsidRDefault="00B268C0" w:rsidP="00620172">
            <w:pPr>
              <w:rPr>
                <w:rFonts w:ascii="Arial" w:hAnsi="Arial" w:cs="Arial"/>
                <w:sz w:val="18"/>
                <w:szCs w:val="18"/>
                <w:lang w:eastAsia="ar-SA"/>
              </w:rPr>
            </w:pPr>
            <w:r w:rsidRPr="003B3D10">
              <w:rPr>
                <w:rFonts w:ascii="Arial" w:hAnsi="Arial" w:cs="Arial"/>
                <w:sz w:val="18"/>
                <w:szCs w:val="18"/>
                <w:lang w:eastAsia="ar-SA"/>
              </w:rPr>
              <w:t xml:space="preserve">Related </w:t>
            </w:r>
            <w:proofErr w:type="gramStart"/>
            <w:r w:rsidRPr="003B3D10">
              <w:rPr>
                <w:rFonts w:ascii="Arial" w:hAnsi="Arial" w:cs="Arial"/>
                <w:sz w:val="18"/>
                <w:szCs w:val="18"/>
                <w:lang w:eastAsia="ar-SA"/>
              </w:rPr>
              <w:t>high level</w:t>
            </w:r>
            <w:proofErr w:type="gramEnd"/>
            <w:r w:rsidRPr="003B3D10">
              <w:rPr>
                <w:rFonts w:ascii="Arial" w:hAnsi="Arial" w:cs="Arial"/>
                <w:sz w:val="18"/>
                <w:szCs w:val="18"/>
                <w:lang w:eastAsia="ar-SA"/>
              </w:rPr>
              <w:t xml:space="preserve"> function descriptions. Related system procedure flows. Related services/service operations for “NF producers” like NRF or UDM. Function/service registration, discovery, authorisation of usage, ...</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B268C0" w:rsidRPr="003B3D10"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A8171A" w:rsidRPr="003B3D10" w:rsidTr="00ED442C">
        <w:tc>
          <w:tcPr>
            <w:tcW w:w="808" w:type="dxa"/>
            <w:tcBorders>
              <w:top w:val="single" w:sz="4" w:space="0" w:color="000000"/>
              <w:left w:val="single" w:sz="4" w:space="0" w:color="000000"/>
              <w:bottom w:val="single" w:sz="4" w:space="0" w:color="000000"/>
            </w:tcBorders>
            <w:shd w:val="clear" w:color="auto" w:fill="92D050"/>
          </w:tcPr>
          <w:p w:rsidR="00A8171A" w:rsidRPr="003B3D10" w:rsidRDefault="00A8171A"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w:t>
            </w:r>
          </w:p>
        </w:tc>
        <w:tc>
          <w:tcPr>
            <w:tcW w:w="9517" w:type="dxa"/>
            <w:tcBorders>
              <w:top w:val="single" w:sz="4" w:space="0" w:color="000000"/>
              <w:left w:val="single" w:sz="4" w:space="0" w:color="000000"/>
              <w:bottom w:val="single" w:sz="4" w:space="0" w:color="000000"/>
            </w:tcBorders>
            <w:shd w:val="clear" w:color="auto" w:fill="92D050"/>
          </w:tcPr>
          <w:p w:rsidR="00A8171A" w:rsidRPr="003B3D10" w:rsidRDefault="00A8171A" w:rsidP="00A8171A">
            <w:pPr>
              <w:suppressAutoHyphens/>
              <w:overflowPunct/>
              <w:autoSpaceDE/>
              <w:autoSpaceDN/>
              <w:adjustRightInd/>
              <w:spacing w:after="120"/>
              <w:ind w:left="405" w:hanging="405"/>
              <w:textAlignment w:val="auto"/>
              <w:rPr>
                <w:rFonts w:ascii="Arial" w:eastAsia="Batang" w:hAnsi="Arial" w:cs="Arial"/>
                <w:b/>
                <w:color w:val="auto"/>
                <w:sz w:val="18"/>
                <w:szCs w:val="18"/>
                <w:u w:val="single"/>
                <w:lang w:eastAsia="ar-SA"/>
              </w:rPr>
            </w:pPr>
            <w:r w:rsidRPr="003B3D10">
              <w:rPr>
                <w:rFonts w:ascii="Arial" w:eastAsia="Batang" w:hAnsi="Arial" w:cs="Arial"/>
                <w:b/>
                <w:color w:val="auto"/>
                <w:sz w:val="18"/>
                <w:szCs w:val="18"/>
                <w:u w:val="single"/>
                <w:lang w:eastAsia="ar-SA"/>
              </w:rPr>
              <w:t>Rel</w:t>
            </w:r>
            <w:r w:rsidR="00B91B2A" w:rsidRPr="003B3D10">
              <w:rPr>
                <w:rFonts w:ascii="Arial" w:eastAsia="Batang" w:hAnsi="Arial" w:cs="Arial"/>
                <w:b/>
                <w:color w:val="auto"/>
                <w:sz w:val="18"/>
                <w:szCs w:val="18"/>
                <w:u w:val="single"/>
                <w:lang w:eastAsia="ar-SA"/>
              </w:rPr>
              <w:t>-</w:t>
            </w:r>
            <w:r w:rsidRPr="003B3D10">
              <w:rPr>
                <w:rFonts w:ascii="Arial" w:eastAsia="Batang" w:hAnsi="Arial" w:cs="Arial"/>
                <w:b/>
                <w:color w:val="auto"/>
                <w:sz w:val="18"/>
                <w:szCs w:val="18"/>
                <w:u w:val="single"/>
                <w:lang w:eastAsia="ar-SA"/>
              </w:rPr>
              <w:t>1</w:t>
            </w:r>
            <w:r w:rsidR="00B91B2A" w:rsidRPr="003B3D10">
              <w:rPr>
                <w:rFonts w:ascii="Arial" w:eastAsia="Batang" w:hAnsi="Arial" w:cs="Arial"/>
                <w:b/>
                <w:color w:val="auto"/>
                <w:sz w:val="18"/>
                <w:szCs w:val="18"/>
                <w:u w:val="single"/>
                <w:lang w:eastAsia="ar-SA"/>
              </w:rPr>
              <w:t>6</w:t>
            </w:r>
            <w:r w:rsidRPr="003B3D10">
              <w:rPr>
                <w:rFonts w:ascii="Arial" w:eastAsia="Batang" w:hAnsi="Arial" w:cs="Arial"/>
                <w:b/>
                <w:color w:val="auto"/>
                <w:sz w:val="18"/>
                <w:szCs w:val="18"/>
                <w:u w:val="single"/>
                <w:lang w:eastAsia="ar-SA"/>
              </w:rPr>
              <w:t xml:space="preserve"> </w:t>
            </w:r>
            <w:r w:rsidR="00416263" w:rsidRPr="003B3D10">
              <w:rPr>
                <w:rFonts w:ascii="Arial" w:eastAsia="Batang" w:hAnsi="Arial" w:cs="Arial"/>
                <w:b/>
                <w:color w:val="auto"/>
                <w:sz w:val="18"/>
                <w:szCs w:val="18"/>
                <w:u w:val="single"/>
                <w:lang w:eastAsia="ar-SA"/>
              </w:rPr>
              <w:t xml:space="preserve">Maintenance </w:t>
            </w:r>
            <w:r w:rsidRPr="003B3D10">
              <w:rPr>
                <w:rFonts w:ascii="Arial" w:eastAsia="Batang" w:hAnsi="Arial" w:cs="Arial"/>
                <w:b/>
                <w:color w:val="auto"/>
                <w:sz w:val="18"/>
                <w:szCs w:val="18"/>
                <w:u w:val="single"/>
                <w:lang w:eastAsia="ar-SA"/>
              </w:rPr>
              <w:t>for</w:t>
            </w:r>
            <w:r w:rsidR="00B91B2A" w:rsidRPr="003B3D10">
              <w:rPr>
                <w:rFonts w:ascii="Arial" w:eastAsia="Batang" w:hAnsi="Arial" w:cs="Arial"/>
                <w:b/>
                <w:color w:val="auto"/>
                <w:sz w:val="18"/>
                <w:szCs w:val="18"/>
                <w:u w:val="single"/>
                <w:lang w:eastAsia="ar-SA"/>
              </w:rPr>
              <w:t xml:space="preserve"> 5G (excluding 5GS_Ph1)</w:t>
            </w:r>
            <w:r w:rsidRPr="003B3D10">
              <w:rPr>
                <w:rFonts w:ascii="Arial" w:eastAsia="Batang" w:hAnsi="Arial" w:cs="Arial"/>
                <w:b/>
                <w:color w:val="auto"/>
                <w:sz w:val="18"/>
                <w:szCs w:val="18"/>
                <w:u w:val="single"/>
                <w:lang w:eastAsia="ar-SA"/>
              </w:rPr>
              <w:t xml:space="preserve"> </w:t>
            </w:r>
          </w:p>
          <w:p w:rsidR="00A8171A" w:rsidRPr="003B3D10" w:rsidRDefault="00A8171A" w:rsidP="00A34EBD">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000000"/>
              <w:bottom w:val="single" w:sz="4" w:space="0" w:color="000000"/>
            </w:tcBorders>
            <w:shd w:val="clear" w:color="auto" w:fill="92D050"/>
          </w:tcPr>
          <w:p w:rsidR="00C9634A" w:rsidRPr="003B3D10" w:rsidRDefault="00C9634A" w:rsidP="00C9634A">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23.501</w:t>
            </w:r>
          </w:p>
          <w:p w:rsidR="00C9634A" w:rsidRPr="003B3D10" w:rsidRDefault="00C9634A" w:rsidP="00C9634A">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23.502</w:t>
            </w:r>
          </w:p>
          <w:p w:rsidR="00A8171A" w:rsidRPr="003B3D10" w:rsidRDefault="00C9634A" w:rsidP="00C9634A">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3B3D10">
              <w:rPr>
                <w:rFonts w:ascii="Arial" w:eastAsia="Batang" w:hAnsi="Arial" w:cs="Arial"/>
                <w:bCs/>
                <w:color w:val="auto"/>
                <w:sz w:val="18"/>
                <w:szCs w:val="18"/>
                <w:lang w:eastAsia="ar-SA"/>
              </w:rPr>
              <w:t>23.503</w:t>
            </w: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A8171A" w:rsidRPr="003B3D10" w:rsidRDefault="00A8171A"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7.1</w:t>
            </w:r>
          </w:p>
        </w:tc>
        <w:tc>
          <w:tcPr>
            <w:tcW w:w="9517" w:type="dxa"/>
            <w:tcBorders>
              <w:top w:val="single" w:sz="4" w:space="0" w:color="000000"/>
              <w:left w:val="single" w:sz="4" w:space="0" w:color="000000"/>
              <w:bottom w:val="single" w:sz="4" w:space="0" w:color="000000"/>
            </w:tcBorders>
            <w:shd w:val="clear" w:color="auto" w:fill="auto"/>
          </w:tcPr>
          <w:p w:rsidR="0034314B" w:rsidRPr="003B3D10" w:rsidRDefault="00C7301C" w:rsidP="00A8171A">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A</w:t>
            </w:r>
            <w:r w:rsidR="00B268C0" w:rsidRPr="003B3D10">
              <w:rPr>
                <w:rFonts w:ascii="Arial" w:eastAsia="Batang" w:hAnsi="Arial" w:cs="Arial"/>
                <w:b/>
                <w:color w:val="auto"/>
                <w:sz w:val="18"/>
                <w:szCs w:val="18"/>
                <w:lang w:eastAsia="ar-SA"/>
              </w:rPr>
              <w:t>rchitecture enhancements for 3GPP suppo</w:t>
            </w:r>
            <w:r w:rsidRPr="003B3D10">
              <w:rPr>
                <w:rFonts w:ascii="Arial" w:eastAsia="Batang" w:hAnsi="Arial" w:cs="Arial"/>
                <w:b/>
                <w:color w:val="auto"/>
                <w:sz w:val="18"/>
                <w:szCs w:val="18"/>
                <w:lang w:eastAsia="ar-SA"/>
              </w:rPr>
              <w:t>rt of advanced V2X services (</w:t>
            </w:r>
            <w:r w:rsidR="00B268C0" w:rsidRPr="003B3D10">
              <w:rPr>
                <w:rFonts w:ascii="Arial" w:eastAsia="Batang" w:hAnsi="Arial" w:cs="Arial"/>
                <w:b/>
                <w:color w:val="auto"/>
                <w:sz w:val="18"/>
                <w:szCs w:val="18"/>
                <w:lang w:eastAsia="ar-SA"/>
              </w:rPr>
              <w:t>eV2XARC)</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lang w:eastAsia="ko-KR"/>
              </w:rPr>
              <w:t>LaeYoung Kim</w:t>
            </w:r>
            <w:r w:rsidRPr="003B3D10">
              <w:rPr>
                <w:rFonts w:ascii="Arial" w:hAnsi="Arial" w:cs="Arial"/>
                <w:sz w:val="18"/>
                <w:szCs w:val="18"/>
              </w:rPr>
              <w:t xml:space="preserve"> (LG Electronics)</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7.2</w:t>
            </w:r>
          </w:p>
        </w:tc>
        <w:tc>
          <w:tcPr>
            <w:tcW w:w="9517" w:type="dxa"/>
            <w:tcBorders>
              <w:top w:val="single" w:sz="4" w:space="0" w:color="000000"/>
              <w:left w:val="single" w:sz="4" w:space="0" w:color="000000"/>
              <w:bottom w:val="single" w:sz="4" w:space="0" w:color="000000"/>
            </w:tcBorders>
            <w:shd w:val="clear" w:color="auto" w:fill="auto"/>
          </w:tcPr>
          <w:p w:rsidR="0034314B" w:rsidRPr="003B3D10" w:rsidRDefault="00B268C0" w:rsidP="00A8171A">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Wireless and Wireline Convergence for</w:t>
            </w:r>
            <w:r w:rsidR="00C7301C" w:rsidRPr="003B3D10">
              <w:rPr>
                <w:rFonts w:ascii="Arial" w:eastAsia="Batang" w:hAnsi="Arial" w:cs="Arial"/>
                <w:b/>
                <w:color w:val="auto"/>
                <w:sz w:val="18"/>
                <w:szCs w:val="18"/>
                <w:lang w:eastAsia="ar-SA"/>
              </w:rPr>
              <w:t xml:space="preserve"> the 5G system architecture (</w:t>
            </w:r>
            <w:r w:rsidRPr="003B3D10">
              <w:rPr>
                <w:rFonts w:ascii="Arial" w:eastAsia="Batang" w:hAnsi="Arial" w:cs="Arial"/>
                <w:b/>
                <w:color w:val="auto"/>
                <w:sz w:val="18"/>
                <w:szCs w:val="18"/>
                <w:lang w:eastAsia="ar-SA"/>
              </w:rPr>
              <w:t>5WWC)</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ko-KR"/>
              </w:rPr>
              <w:t>Marco Spini (Huawei)</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lastRenderedPageBreak/>
              <w:t>7.3</w:t>
            </w:r>
          </w:p>
        </w:tc>
        <w:tc>
          <w:tcPr>
            <w:tcW w:w="9517" w:type="dxa"/>
            <w:tcBorders>
              <w:top w:val="single" w:sz="4" w:space="0" w:color="000000"/>
              <w:left w:val="single" w:sz="4" w:space="0" w:color="000000"/>
              <w:bottom w:val="single" w:sz="4" w:space="0" w:color="000000"/>
            </w:tcBorders>
            <w:shd w:val="clear" w:color="auto" w:fill="auto"/>
          </w:tcPr>
          <w:p w:rsidR="0034314B" w:rsidRPr="003B3D10" w:rsidRDefault="00B268C0" w:rsidP="00A8171A">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Access Traffic Steering, Switch and Splitting support in</w:t>
            </w:r>
            <w:r w:rsidR="00C7301C" w:rsidRPr="003B3D10">
              <w:rPr>
                <w:rFonts w:ascii="Arial" w:eastAsia="Batang" w:hAnsi="Arial" w:cs="Arial"/>
                <w:b/>
                <w:color w:val="auto"/>
                <w:sz w:val="18"/>
                <w:szCs w:val="18"/>
                <w:lang w:eastAsia="ar-SA"/>
              </w:rPr>
              <w:t xml:space="preserve"> the 5G system architecture (</w:t>
            </w:r>
            <w:r w:rsidRPr="003B3D10">
              <w:rPr>
                <w:rFonts w:ascii="Arial" w:eastAsia="Batang" w:hAnsi="Arial" w:cs="Arial"/>
                <w:b/>
                <w:color w:val="auto"/>
                <w:sz w:val="18"/>
                <w:szCs w:val="18"/>
                <w:lang w:eastAsia="ar-SA"/>
              </w:rPr>
              <w:t>ATSSS)</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ko-KR"/>
              </w:rPr>
              <w:t>Tricci So (ZTE)</w:t>
            </w:r>
          </w:p>
        </w:tc>
      </w:tr>
      <w:tr w:rsidR="00E62AC5" w:rsidRPr="003B3D10" w:rsidTr="0041440F">
        <w:tc>
          <w:tcPr>
            <w:tcW w:w="808" w:type="dxa"/>
            <w:tcBorders>
              <w:top w:val="single" w:sz="4" w:space="0" w:color="000000"/>
              <w:left w:val="single" w:sz="4" w:space="0" w:color="000000"/>
              <w:bottom w:val="single" w:sz="4" w:space="0" w:color="000000"/>
            </w:tcBorders>
            <w:shd w:val="clear" w:color="auto" w:fill="auto"/>
          </w:tcPr>
          <w:p w:rsidR="00E62AC5" w:rsidRPr="003B3D10" w:rsidRDefault="00E62AC5"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7.4</w:t>
            </w:r>
          </w:p>
        </w:tc>
        <w:tc>
          <w:tcPr>
            <w:tcW w:w="9517" w:type="dxa"/>
            <w:tcBorders>
              <w:top w:val="single" w:sz="4" w:space="0" w:color="000000"/>
              <w:left w:val="single" w:sz="4" w:space="0" w:color="000000"/>
              <w:bottom w:val="single" w:sz="4" w:space="0" w:color="000000"/>
            </w:tcBorders>
            <w:shd w:val="clear" w:color="auto" w:fill="auto"/>
          </w:tcPr>
          <w:p w:rsidR="00C9634A" w:rsidRPr="003B3D10" w:rsidRDefault="00E62AC5" w:rsidP="00E62AC5">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Cellular IoT support and evolution for the 5G System (5G_CIoT) </w:t>
            </w:r>
          </w:p>
          <w:p w:rsidR="00E62AC5" w:rsidRPr="003B3D10" w:rsidRDefault="00E62AC5" w:rsidP="00E62AC5">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RAN Rel-16 alignment – MT-EDT</w:t>
            </w:r>
          </w:p>
        </w:tc>
        <w:tc>
          <w:tcPr>
            <w:tcW w:w="1350" w:type="dxa"/>
            <w:tcBorders>
              <w:top w:val="single" w:sz="4" w:space="0" w:color="000000"/>
              <w:left w:val="single" w:sz="4" w:space="0" w:color="000000"/>
              <w:bottom w:val="single" w:sz="4" w:space="0" w:color="000000"/>
            </w:tcBorders>
            <w:shd w:val="clear" w:color="auto" w:fill="auto"/>
          </w:tcPr>
          <w:p w:rsidR="00E62AC5" w:rsidRPr="003B3D10" w:rsidRDefault="00E62AC5" w:rsidP="00E62AC5">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62AC5" w:rsidRPr="003B3D10" w:rsidRDefault="00E62AC5" w:rsidP="00E62AC5">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ko-KR"/>
              </w:rPr>
              <w:t>Sebastian Speicher (Qualcomm)</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7.5</w:t>
            </w:r>
          </w:p>
        </w:tc>
        <w:tc>
          <w:tcPr>
            <w:tcW w:w="9517" w:type="dxa"/>
            <w:tcBorders>
              <w:top w:val="single" w:sz="4" w:space="0" w:color="000000"/>
              <w:left w:val="single" w:sz="4" w:space="0" w:color="000000"/>
              <w:bottom w:val="single" w:sz="4" w:space="0" w:color="auto"/>
            </w:tcBorders>
            <w:shd w:val="clear" w:color="auto" w:fill="auto"/>
          </w:tcPr>
          <w:p w:rsidR="00B268C0" w:rsidRPr="003B3D10" w:rsidRDefault="00C7301C"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E</w:t>
            </w:r>
            <w:r w:rsidR="00B268C0" w:rsidRPr="003B3D10">
              <w:rPr>
                <w:rFonts w:ascii="Arial" w:eastAsia="Batang" w:hAnsi="Arial" w:cs="Arial"/>
                <w:b/>
                <w:color w:val="auto"/>
                <w:sz w:val="18"/>
                <w:szCs w:val="18"/>
                <w:lang w:eastAsia="ar-SA"/>
              </w:rPr>
              <w:t>nablers fo</w:t>
            </w:r>
            <w:r w:rsidRPr="003B3D10">
              <w:rPr>
                <w:rFonts w:ascii="Arial" w:eastAsia="Batang" w:hAnsi="Arial" w:cs="Arial"/>
                <w:b/>
                <w:color w:val="auto"/>
                <w:sz w:val="18"/>
                <w:szCs w:val="18"/>
                <w:lang w:eastAsia="ar-SA"/>
              </w:rPr>
              <w:t>r Network Automation for 5G (</w:t>
            </w:r>
            <w:proofErr w:type="spellStart"/>
            <w:r w:rsidR="00B268C0" w:rsidRPr="003B3D10">
              <w:rPr>
                <w:rFonts w:ascii="Arial" w:eastAsia="Batang" w:hAnsi="Arial" w:cs="Arial"/>
                <w:b/>
                <w:color w:val="auto"/>
                <w:sz w:val="18"/>
                <w:szCs w:val="18"/>
                <w:lang w:eastAsia="ar-SA"/>
              </w:rPr>
              <w:t>eNA</w:t>
            </w:r>
            <w:proofErr w:type="spellEnd"/>
            <w:r w:rsidR="00B268C0"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ko-KR"/>
              </w:rPr>
              <w:t>Xiaobo Wu (Huawei)</w:t>
            </w:r>
          </w:p>
        </w:tc>
      </w:tr>
      <w:tr w:rsidR="00B268C0" w:rsidRPr="003B3D10" w:rsidTr="00ED442C">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7.6</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34314B" w:rsidRPr="003B3D10" w:rsidRDefault="00B268C0" w:rsidP="00A8171A">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Enhancement t</w:t>
            </w:r>
            <w:r w:rsidR="00C7301C" w:rsidRPr="003B3D10">
              <w:rPr>
                <w:rFonts w:ascii="Arial" w:eastAsia="Batang" w:hAnsi="Arial" w:cs="Arial"/>
                <w:b/>
                <w:color w:val="auto"/>
                <w:sz w:val="18"/>
                <w:szCs w:val="18"/>
                <w:lang w:eastAsia="ar-SA"/>
              </w:rPr>
              <w:t>o the 5GC Location Services (</w:t>
            </w:r>
            <w:r w:rsidR="008D66C4" w:rsidRPr="003B3D10">
              <w:rPr>
                <w:rFonts w:ascii="Arial" w:eastAsia="Batang" w:hAnsi="Arial" w:cs="Arial"/>
                <w:b/>
                <w:color w:val="auto"/>
                <w:sz w:val="18"/>
                <w:szCs w:val="18"/>
                <w:lang w:eastAsia="ar-SA"/>
              </w:rPr>
              <w:t>5G_</w:t>
            </w:r>
            <w:r w:rsidRPr="003B3D10">
              <w:rPr>
                <w:rFonts w:ascii="Arial" w:eastAsia="Batang" w:hAnsi="Arial" w:cs="Arial"/>
                <w:b/>
                <w:color w:val="auto"/>
                <w:sz w:val="18"/>
                <w:szCs w:val="18"/>
                <w:lang w:eastAsia="ar-SA"/>
              </w:rPr>
              <w:t>eLCS)</w:t>
            </w:r>
          </w:p>
        </w:tc>
        <w:tc>
          <w:tcPr>
            <w:tcW w:w="1350" w:type="dxa"/>
            <w:tcBorders>
              <w:top w:val="single" w:sz="4" w:space="0" w:color="000000"/>
              <w:left w:val="single" w:sz="4" w:space="0" w:color="auto"/>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eastAsia="Times New Roman" w:hAnsi="Arial" w:cs="Arial"/>
                <w:sz w:val="18"/>
                <w:szCs w:val="18"/>
                <w:lang w:eastAsia="zh-CN"/>
              </w:rPr>
              <w:t>Ming Ai (CATT)</w:t>
            </w:r>
          </w:p>
        </w:tc>
      </w:tr>
      <w:tr w:rsidR="00B268C0" w:rsidRPr="003B3D10" w:rsidTr="00ED442C">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7.7</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5GS Enhanced support of Vertical and LAN Services</w:t>
            </w:r>
            <w:r w:rsidR="00C7301C" w:rsidRPr="003B3D10">
              <w:rPr>
                <w:rFonts w:ascii="Arial" w:eastAsia="Batang" w:hAnsi="Arial" w:cs="Arial"/>
                <w:b/>
                <w:color w:val="auto"/>
                <w:sz w:val="18"/>
                <w:szCs w:val="18"/>
                <w:lang w:eastAsia="ar-SA"/>
              </w:rPr>
              <w:t xml:space="preserve"> (</w:t>
            </w:r>
            <w:proofErr w:type="spellStart"/>
            <w:r w:rsidR="00C7301C" w:rsidRPr="003B3D10">
              <w:rPr>
                <w:rFonts w:ascii="Arial" w:eastAsia="Batang" w:hAnsi="Arial" w:cs="Arial"/>
                <w:b/>
                <w:color w:val="auto"/>
                <w:sz w:val="18"/>
                <w:szCs w:val="18"/>
                <w:lang w:eastAsia="ar-SA"/>
              </w:rPr>
              <w:t>Vert</w:t>
            </w:r>
            <w:r w:rsidR="00907647" w:rsidRPr="003B3D10">
              <w:rPr>
                <w:rFonts w:ascii="Arial" w:eastAsia="Batang" w:hAnsi="Arial" w:cs="Arial"/>
                <w:b/>
                <w:color w:val="auto"/>
                <w:sz w:val="18"/>
                <w:szCs w:val="18"/>
                <w:lang w:eastAsia="ar-SA"/>
              </w:rPr>
              <w:t>ical</w:t>
            </w:r>
            <w:r w:rsidR="00C7301C" w:rsidRPr="003B3D10">
              <w:rPr>
                <w:rFonts w:ascii="Arial" w:eastAsia="Batang" w:hAnsi="Arial" w:cs="Arial"/>
                <w:b/>
                <w:color w:val="auto"/>
                <w:sz w:val="18"/>
                <w:szCs w:val="18"/>
                <w:lang w:eastAsia="ar-SA"/>
              </w:rPr>
              <w:t>_LAN</w:t>
            </w:r>
            <w:proofErr w:type="spellEnd"/>
            <w:r w:rsidR="00C7301C" w:rsidRPr="003B3D10">
              <w:rPr>
                <w:rFonts w:ascii="Arial" w:eastAsia="Batang" w:hAnsi="Arial" w:cs="Arial"/>
                <w:b/>
                <w:color w:val="auto"/>
                <w:sz w:val="18"/>
                <w:szCs w:val="18"/>
                <w:lang w:eastAsia="ar-SA"/>
              </w:rPr>
              <w:t>)</w:t>
            </w:r>
          </w:p>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i/>
                <w:color w:val="FF0000"/>
                <w:sz w:val="18"/>
                <w:szCs w:val="18"/>
                <w:lang w:eastAsia="ar-SA"/>
              </w:rPr>
            </w:pPr>
            <w:r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auto"/>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zh-CN"/>
              </w:rPr>
              <w:t xml:space="preserve">Devaki </w:t>
            </w:r>
            <w:proofErr w:type="spellStart"/>
            <w:r w:rsidRPr="003B3D10">
              <w:rPr>
                <w:rFonts w:ascii="Arial" w:hAnsi="Arial" w:cs="Arial"/>
                <w:sz w:val="18"/>
                <w:szCs w:val="18"/>
                <w:lang w:eastAsia="zh-CN"/>
              </w:rPr>
              <w:t>Chandramouli</w:t>
            </w:r>
            <w:proofErr w:type="spellEnd"/>
            <w:r w:rsidRPr="003B3D10">
              <w:rPr>
                <w:rFonts w:ascii="Arial" w:hAnsi="Arial" w:cs="Arial"/>
                <w:sz w:val="18"/>
                <w:szCs w:val="18"/>
                <w:lang w:eastAsia="zh-CN"/>
              </w:rPr>
              <w:t xml:space="preserve"> (Nokia)</w:t>
            </w:r>
          </w:p>
        </w:tc>
      </w:tr>
      <w:tr w:rsidR="00B268C0" w:rsidRPr="003B3D10" w:rsidTr="00ED442C">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7.7.1</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5GS Enhanced support of Vertical and LAN Services – 5G-LAN aspects</w:t>
            </w:r>
          </w:p>
        </w:tc>
        <w:tc>
          <w:tcPr>
            <w:tcW w:w="1350" w:type="dxa"/>
            <w:tcBorders>
              <w:top w:val="single" w:sz="4" w:space="0" w:color="000000"/>
              <w:left w:val="single" w:sz="4" w:space="0" w:color="auto"/>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p>
        </w:tc>
      </w:tr>
      <w:tr w:rsidR="00B268C0" w:rsidRPr="003B3D10" w:rsidTr="00ED442C">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7.7.2</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5GS Enhanced support of Vertical and LAN Services – TSN aspects</w:t>
            </w:r>
          </w:p>
        </w:tc>
        <w:tc>
          <w:tcPr>
            <w:tcW w:w="1350" w:type="dxa"/>
            <w:tcBorders>
              <w:top w:val="single" w:sz="4" w:space="0" w:color="000000"/>
              <w:left w:val="single" w:sz="4" w:space="0" w:color="auto"/>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p>
        </w:tc>
      </w:tr>
      <w:tr w:rsidR="00B268C0" w:rsidRPr="003B3D10" w:rsidTr="00ED442C">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3B3D10" w:rsidRDefault="00186DA2"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7.7.3</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B268C0" w:rsidRPr="003B3D1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5GS Enhanced support of Vertical and LAN Services – </w:t>
            </w:r>
            <w:r w:rsidR="00C9634A" w:rsidRPr="003B3D10">
              <w:rPr>
                <w:rFonts w:ascii="Arial" w:eastAsia="Batang" w:hAnsi="Arial" w:cs="Arial"/>
                <w:b/>
                <w:color w:val="auto"/>
                <w:sz w:val="18"/>
                <w:szCs w:val="18"/>
                <w:lang w:eastAsia="ar-SA"/>
              </w:rPr>
              <w:t>T</w:t>
            </w:r>
            <w:r w:rsidRPr="003B3D10">
              <w:rPr>
                <w:rFonts w:ascii="Arial" w:eastAsia="Batang" w:hAnsi="Arial" w:cs="Arial"/>
                <w:b/>
                <w:color w:val="auto"/>
                <w:sz w:val="18"/>
                <w:szCs w:val="18"/>
                <w:lang w:eastAsia="ar-SA"/>
              </w:rPr>
              <w:t>ype a/b aspects</w:t>
            </w:r>
          </w:p>
        </w:tc>
        <w:tc>
          <w:tcPr>
            <w:tcW w:w="1350" w:type="dxa"/>
            <w:tcBorders>
              <w:top w:val="single" w:sz="4" w:space="0" w:color="000000"/>
              <w:left w:val="single" w:sz="4" w:space="0" w:color="auto"/>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hAnsi="Arial" w:cs="Arial"/>
                <w:sz w:val="18"/>
                <w:szCs w:val="18"/>
                <w:lang w:eastAsia="ko-KR"/>
              </w:rPr>
            </w:pPr>
          </w:p>
        </w:tc>
      </w:tr>
      <w:tr w:rsidR="00E62AC5" w:rsidRPr="003B3D10" w:rsidTr="0041440F">
        <w:tc>
          <w:tcPr>
            <w:tcW w:w="808" w:type="dxa"/>
            <w:tcBorders>
              <w:top w:val="single" w:sz="4" w:space="0" w:color="000000"/>
              <w:left w:val="single" w:sz="4" w:space="0" w:color="000000"/>
              <w:bottom w:val="single" w:sz="4" w:space="0" w:color="000000"/>
            </w:tcBorders>
            <w:shd w:val="clear" w:color="auto" w:fill="auto"/>
          </w:tcPr>
          <w:p w:rsidR="00E62AC5" w:rsidRPr="003B3D10" w:rsidRDefault="00E62AC5"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7.8</w:t>
            </w:r>
          </w:p>
        </w:tc>
        <w:tc>
          <w:tcPr>
            <w:tcW w:w="9517" w:type="dxa"/>
            <w:tcBorders>
              <w:top w:val="single" w:sz="4" w:space="0" w:color="000000"/>
              <w:left w:val="single" w:sz="4" w:space="0" w:color="000000"/>
              <w:bottom w:val="single" w:sz="4" w:space="0" w:color="auto"/>
            </w:tcBorders>
            <w:shd w:val="clear" w:color="auto" w:fill="auto"/>
          </w:tcPr>
          <w:p w:rsidR="00E62AC5" w:rsidRPr="003B3D10" w:rsidRDefault="00E62AC5" w:rsidP="00E62AC5">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Enhancements to the Service-Based 5G System Architecture (5G_eSBA)</w:t>
            </w:r>
          </w:p>
        </w:tc>
        <w:tc>
          <w:tcPr>
            <w:tcW w:w="1350" w:type="dxa"/>
            <w:tcBorders>
              <w:top w:val="single" w:sz="4" w:space="0" w:color="000000"/>
              <w:left w:val="single" w:sz="4" w:space="0" w:color="000000"/>
              <w:bottom w:val="single" w:sz="4" w:space="0" w:color="000000"/>
            </w:tcBorders>
            <w:shd w:val="clear" w:color="auto" w:fill="auto"/>
          </w:tcPr>
          <w:p w:rsidR="00E62AC5" w:rsidRPr="003B3D10" w:rsidRDefault="00E62AC5" w:rsidP="00E62AC5">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62AC5" w:rsidRPr="003B3D10" w:rsidRDefault="00E62AC5" w:rsidP="00E62AC5">
            <w:pPr>
              <w:suppressAutoHyphens/>
              <w:overflowPunct/>
              <w:autoSpaceDE/>
              <w:autoSpaceDN/>
              <w:adjustRightInd/>
              <w:snapToGrid w:val="0"/>
              <w:spacing w:after="0"/>
              <w:textAlignment w:val="auto"/>
              <w:rPr>
                <w:rFonts w:ascii="Arial" w:hAnsi="Arial" w:cs="Arial"/>
                <w:sz w:val="18"/>
                <w:szCs w:val="18"/>
                <w:lang w:eastAsia="zh-CN"/>
              </w:rPr>
            </w:pPr>
            <w:r w:rsidRPr="003B3D10">
              <w:rPr>
                <w:rFonts w:ascii="Arial" w:hAnsi="Arial" w:cs="Arial"/>
                <w:sz w:val="18"/>
                <w:szCs w:val="18"/>
                <w:lang w:eastAsia="zh-CN"/>
              </w:rPr>
              <w:t>Tao Sun (China Mobile)</w:t>
            </w:r>
          </w:p>
        </w:tc>
      </w:tr>
      <w:tr w:rsidR="003B3D10"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3B3D10" w:rsidRPr="003B3D10" w:rsidRDefault="003B3D10"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7.9</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3B3D10" w:rsidRPr="003B3D10" w:rsidRDefault="003B3D10"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Architecture enhancements for the support of Integrated access and backhaul (IABARC)</w:t>
            </w:r>
          </w:p>
        </w:tc>
        <w:tc>
          <w:tcPr>
            <w:tcW w:w="1350" w:type="dxa"/>
            <w:tcBorders>
              <w:top w:val="single" w:sz="4" w:space="0" w:color="000000"/>
              <w:left w:val="single" w:sz="4" w:space="0" w:color="auto"/>
              <w:bottom w:val="single" w:sz="4" w:space="0" w:color="000000"/>
            </w:tcBorders>
            <w:shd w:val="clear" w:color="auto" w:fill="auto"/>
          </w:tcPr>
          <w:p w:rsidR="003B3D10" w:rsidRPr="003B3D10" w:rsidRDefault="003B3D10"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3B3D10" w:rsidRPr="003B3D10" w:rsidRDefault="003B3D10" w:rsidP="0041440F">
            <w:pPr>
              <w:suppressAutoHyphens/>
              <w:overflowPunct/>
              <w:autoSpaceDE/>
              <w:autoSpaceDN/>
              <w:adjustRightInd/>
              <w:snapToGrid w:val="0"/>
              <w:spacing w:after="120"/>
              <w:textAlignment w:val="auto"/>
              <w:rPr>
                <w:rFonts w:ascii="Arial" w:hAnsi="Arial" w:cs="Arial"/>
                <w:sz w:val="18"/>
                <w:szCs w:val="18"/>
                <w:lang w:eastAsia="ko-KR"/>
              </w:rPr>
            </w:pPr>
            <w:r w:rsidRPr="003B3D10">
              <w:rPr>
                <w:rFonts w:ascii="Arial" w:hAnsi="Arial" w:cs="Arial"/>
                <w:sz w:val="18"/>
                <w:szCs w:val="18"/>
                <w:lang w:eastAsia="ko-KR"/>
              </w:rPr>
              <w:t>Hong Cheng (Qualcomm)</w:t>
            </w:r>
          </w:p>
        </w:tc>
      </w:tr>
      <w:tr w:rsidR="003B3D10"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3B3D10" w:rsidRPr="003B3D10" w:rsidRDefault="003B3D10" w:rsidP="003B3D10">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7.10</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3B3D10" w:rsidRDefault="003B3D10" w:rsidP="003B3D10">
            <w:pPr>
              <w:suppressAutoHyphens/>
              <w:overflowPunct/>
              <w:autoSpaceDE/>
              <w:autoSpaceDN/>
              <w:adjustRightInd/>
              <w:spacing w:after="120"/>
              <w:ind w:left="405" w:hanging="405"/>
              <w:textAlignment w:val="auto"/>
              <w:rPr>
                <w:ins w:id="0" w:author="Puneet Jain" w:date="2019-09-29T21:01:00Z"/>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Other Rel-16 WIDs</w:t>
            </w:r>
          </w:p>
          <w:p w:rsidR="003B3D10" w:rsidRPr="003B3D10" w:rsidRDefault="003B3D10" w:rsidP="003B3D10">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ins w:id="1" w:author="Puneet Jain" w:date="2019-09-29T21:01:00Z">
              <w:r w:rsidRPr="003B3D10">
                <w:rPr>
                  <w:rFonts w:ascii="Arial" w:eastAsia="Batang" w:hAnsi="Arial" w:cs="Arial"/>
                  <w:i/>
                  <w:color w:val="FF0000"/>
                  <w:sz w:val="18"/>
                  <w:szCs w:val="18"/>
                  <w:lang w:eastAsia="ar-SA"/>
                </w:rPr>
                <w:t>(Please do not submit documents directly to this agenda item.)</w:t>
              </w:r>
            </w:ins>
          </w:p>
        </w:tc>
        <w:tc>
          <w:tcPr>
            <w:tcW w:w="1350" w:type="dxa"/>
            <w:tcBorders>
              <w:top w:val="single" w:sz="4" w:space="0" w:color="000000"/>
              <w:left w:val="single" w:sz="4" w:space="0" w:color="auto"/>
              <w:bottom w:val="single" w:sz="4" w:space="0" w:color="000000"/>
            </w:tcBorders>
            <w:shd w:val="clear" w:color="auto" w:fill="auto"/>
          </w:tcPr>
          <w:p w:rsidR="003B3D10" w:rsidRPr="003B3D10" w:rsidRDefault="003B3D10" w:rsidP="003B3D10">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3B3D10" w:rsidRPr="003B3D10" w:rsidRDefault="003B3D10" w:rsidP="003B3D10">
            <w:pPr>
              <w:suppressAutoHyphens/>
              <w:overflowPunct/>
              <w:autoSpaceDE/>
              <w:autoSpaceDN/>
              <w:adjustRightInd/>
              <w:snapToGrid w:val="0"/>
              <w:spacing w:after="120"/>
              <w:textAlignment w:val="auto"/>
              <w:rPr>
                <w:rFonts w:ascii="Arial" w:hAnsi="Arial" w:cs="Arial"/>
                <w:sz w:val="18"/>
                <w:szCs w:val="18"/>
              </w:rPr>
            </w:pPr>
            <w:del w:id="2" w:author="Puneet Jain" w:date="2019-09-29T20:59:00Z">
              <w:r w:rsidRPr="003B3D10" w:rsidDel="003B3D10">
                <w:rPr>
                  <w:rFonts w:ascii="Arial" w:hAnsi="Arial" w:cs="Arial"/>
                  <w:sz w:val="18"/>
                  <w:szCs w:val="18"/>
                  <w:lang w:eastAsia="ko-KR"/>
                </w:rPr>
                <w:delText xml:space="preserve">Diverse </w:delText>
              </w:r>
            </w:del>
          </w:p>
        </w:tc>
      </w:tr>
      <w:tr w:rsidR="00C45354" w:rsidRPr="003B3D10" w:rsidTr="0041440F">
        <w:trPr>
          <w:ins w:id="3" w:author="Puneet Jain" w:date="2019-09-29T20:45:00Z"/>
        </w:trPr>
        <w:tc>
          <w:tcPr>
            <w:tcW w:w="808"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pacing w:after="120"/>
              <w:textAlignment w:val="auto"/>
              <w:rPr>
                <w:ins w:id="4" w:author="Puneet Jain" w:date="2019-09-29T20:45:00Z"/>
                <w:rFonts w:ascii="Arial" w:eastAsia="Batang" w:hAnsi="Arial" w:cs="Arial"/>
                <w:b/>
                <w:color w:val="auto"/>
                <w:sz w:val="18"/>
                <w:szCs w:val="18"/>
                <w:lang w:eastAsia="ar-SA"/>
              </w:rPr>
            </w:pPr>
            <w:bookmarkStart w:id="5" w:name="_Hlk20682844"/>
            <w:ins w:id="6" w:author="Puneet Jain" w:date="2019-09-29T20:45:00Z">
              <w:r w:rsidRPr="003B3D10">
                <w:rPr>
                  <w:rFonts w:ascii="Arial" w:eastAsia="Batang" w:hAnsi="Arial" w:cs="Arial"/>
                  <w:b/>
                  <w:color w:val="auto"/>
                  <w:sz w:val="18"/>
                  <w:szCs w:val="18"/>
                  <w:lang w:eastAsia="ar-SA"/>
                </w:rPr>
                <w:t>7.10</w:t>
              </w:r>
            </w:ins>
            <w:ins w:id="7" w:author="Puneet Jain" w:date="2019-09-29T20:47:00Z">
              <w:r w:rsidR="00452160" w:rsidRPr="003B3D10">
                <w:rPr>
                  <w:rFonts w:ascii="Arial" w:eastAsia="Batang" w:hAnsi="Arial" w:cs="Arial"/>
                  <w:b/>
                  <w:color w:val="auto"/>
                  <w:sz w:val="18"/>
                  <w:szCs w:val="18"/>
                  <w:lang w:eastAsia="ar-SA"/>
                </w:rPr>
                <w:t>.1</w:t>
              </w:r>
            </w:ins>
          </w:p>
        </w:tc>
        <w:tc>
          <w:tcPr>
            <w:tcW w:w="9517" w:type="dxa"/>
            <w:tcBorders>
              <w:top w:val="single" w:sz="4" w:space="0" w:color="000000"/>
              <w:left w:val="single" w:sz="4" w:space="0" w:color="000000"/>
              <w:bottom w:val="single" w:sz="4" w:space="0" w:color="000000"/>
            </w:tcBorders>
            <w:shd w:val="clear" w:color="auto" w:fill="auto"/>
          </w:tcPr>
          <w:p w:rsidR="00C45354" w:rsidRPr="003B3D10" w:rsidRDefault="00452160" w:rsidP="0041440F">
            <w:pPr>
              <w:suppressAutoHyphens/>
              <w:overflowPunct/>
              <w:autoSpaceDE/>
              <w:autoSpaceDN/>
              <w:adjustRightInd/>
              <w:spacing w:after="120"/>
              <w:ind w:left="405" w:hanging="405"/>
              <w:textAlignment w:val="auto"/>
              <w:rPr>
                <w:ins w:id="8" w:author="Puneet Jain" w:date="2019-09-29T20:45:00Z"/>
                <w:rFonts w:ascii="Arial" w:eastAsia="Batang" w:hAnsi="Arial" w:cs="Arial"/>
                <w:b/>
                <w:color w:val="auto"/>
                <w:sz w:val="18"/>
                <w:szCs w:val="18"/>
                <w:lang w:eastAsia="ar-SA"/>
              </w:rPr>
            </w:pPr>
            <w:ins w:id="9" w:author="Puneet Jain" w:date="2019-09-29T20:49:00Z">
              <w:r w:rsidRPr="003B3D10">
                <w:rPr>
                  <w:rFonts w:ascii="Arial" w:eastAsia="Batang" w:hAnsi="Arial" w:cs="Arial"/>
                  <w:b/>
                  <w:color w:val="auto"/>
                  <w:sz w:val="18"/>
                  <w:szCs w:val="18"/>
                  <w:lang w:eastAsia="ar-SA"/>
                </w:rPr>
                <w:t>Enhancement of URLLC supporting in 5GC (</w:t>
              </w:r>
            </w:ins>
            <w:ins w:id="10" w:author="Puneet Jain" w:date="2019-09-29T20:45:00Z">
              <w:r w:rsidR="00C45354" w:rsidRPr="003B3D10">
                <w:rPr>
                  <w:rFonts w:ascii="Arial" w:eastAsia="Batang" w:hAnsi="Arial" w:cs="Arial"/>
                  <w:b/>
                  <w:color w:val="auto"/>
                  <w:sz w:val="18"/>
                  <w:szCs w:val="18"/>
                  <w:lang w:eastAsia="ar-SA"/>
                </w:rPr>
                <w:t>5G_URLLC</w:t>
              </w:r>
            </w:ins>
            <w:ins w:id="11" w:author="Puneet Jain" w:date="2019-09-29T20:49:00Z">
              <w:r w:rsidRPr="003B3D10">
                <w:rPr>
                  <w:rFonts w:ascii="Arial" w:eastAsia="Batang" w:hAnsi="Arial" w:cs="Arial"/>
                  <w:b/>
                  <w:color w:val="auto"/>
                  <w:sz w:val="18"/>
                  <w:szCs w:val="18"/>
                  <w:lang w:eastAsia="ar-SA"/>
                </w:rPr>
                <w:t>)</w:t>
              </w:r>
            </w:ins>
          </w:p>
        </w:tc>
        <w:tc>
          <w:tcPr>
            <w:tcW w:w="1350"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napToGrid w:val="0"/>
              <w:spacing w:after="120"/>
              <w:textAlignment w:val="auto"/>
              <w:rPr>
                <w:ins w:id="12" w:author="Puneet Jain" w:date="2019-09-29T20:45:00Z"/>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C45354" w:rsidRPr="003B3D10" w:rsidRDefault="00452160" w:rsidP="0041440F">
            <w:pPr>
              <w:suppressAutoHyphens/>
              <w:overflowPunct/>
              <w:autoSpaceDE/>
              <w:autoSpaceDN/>
              <w:adjustRightInd/>
              <w:snapToGrid w:val="0"/>
              <w:spacing w:after="120"/>
              <w:textAlignment w:val="auto"/>
              <w:rPr>
                <w:ins w:id="13" w:author="Puneet Jain" w:date="2019-09-29T20:45:00Z"/>
                <w:rFonts w:ascii="Arial" w:hAnsi="Arial" w:cs="Arial"/>
                <w:sz w:val="18"/>
                <w:szCs w:val="18"/>
              </w:rPr>
            </w:pPr>
            <w:ins w:id="14" w:author="Puneet Jain" w:date="2019-09-29T20:49:00Z">
              <w:r w:rsidRPr="003B3D10">
                <w:rPr>
                  <w:rFonts w:ascii="Arial" w:hAnsi="Arial" w:cs="Arial"/>
                  <w:sz w:val="18"/>
                  <w:szCs w:val="18"/>
                  <w:lang w:eastAsia="zh-CN"/>
                </w:rPr>
                <w:t>Hui Ni (Huawei)</w:t>
              </w:r>
            </w:ins>
          </w:p>
        </w:tc>
      </w:tr>
      <w:tr w:rsidR="00C45354" w:rsidRPr="003B3D10" w:rsidTr="0041440F">
        <w:trPr>
          <w:ins w:id="15" w:author="Puneet Jain" w:date="2019-09-29T20:45:00Z"/>
        </w:trPr>
        <w:tc>
          <w:tcPr>
            <w:tcW w:w="808"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pacing w:after="120"/>
              <w:textAlignment w:val="auto"/>
              <w:rPr>
                <w:ins w:id="16" w:author="Puneet Jain" w:date="2019-09-29T20:45:00Z"/>
                <w:rFonts w:ascii="Arial" w:eastAsia="Batang" w:hAnsi="Arial" w:cs="Arial"/>
                <w:b/>
                <w:color w:val="auto"/>
                <w:sz w:val="18"/>
                <w:szCs w:val="18"/>
                <w:lang w:eastAsia="ar-SA"/>
              </w:rPr>
            </w:pPr>
            <w:ins w:id="17" w:author="Puneet Jain" w:date="2019-09-29T20:45:00Z">
              <w:r w:rsidRPr="003B3D10">
                <w:rPr>
                  <w:rFonts w:ascii="Arial" w:eastAsia="Batang" w:hAnsi="Arial" w:cs="Arial"/>
                  <w:b/>
                  <w:color w:val="auto"/>
                  <w:sz w:val="18"/>
                  <w:szCs w:val="18"/>
                  <w:lang w:eastAsia="ar-SA"/>
                </w:rPr>
                <w:t>7.10</w:t>
              </w:r>
            </w:ins>
            <w:ins w:id="18" w:author="Puneet Jain" w:date="2019-09-29T20:47:00Z">
              <w:r w:rsidR="00452160" w:rsidRPr="003B3D10">
                <w:rPr>
                  <w:rFonts w:ascii="Arial" w:eastAsia="Batang" w:hAnsi="Arial" w:cs="Arial"/>
                  <w:b/>
                  <w:color w:val="auto"/>
                  <w:sz w:val="18"/>
                  <w:szCs w:val="18"/>
                  <w:lang w:eastAsia="ar-SA"/>
                </w:rPr>
                <w:t>.2</w:t>
              </w:r>
            </w:ins>
          </w:p>
        </w:tc>
        <w:tc>
          <w:tcPr>
            <w:tcW w:w="9517" w:type="dxa"/>
            <w:tcBorders>
              <w:top w:val="single" w:sz="4" w:space="0" w:color="000000"/>
              <w:left w:val="single" w:sz="4" w:space="0" w:color="000000"/>
              <w:bottom w:val="single" w:sz="4" w:space="0" w:color="000000"/>
            </w:tcBorders>
            <w:shd w:val="clear" w:color="auto" w:fill="auto"/>
          </w:tcPr>
          <w:p w:rsidR="00C45354" w:rsidRPr="003B3D10" w:rsidRDefault="00EF6CB4" w:rsidP="0041440F">
            <w:pPr>
              <w:suppressAutoHyphens/>
              <w:overflowPunct/>
              <w:autoSpaceDE/>
              <w:autoSpaceDN/>
              <w:adjustRightInd/>
              <w:spacing w:after="120"/>
              <w:ind w:left="405" w:hanging="405"/>
              <w:textAlignment w:val="auto"/>
              <w:rPr>
                <w:ins w:id="19" w:author="Puneet Jain" w:date="2019-09-29T20:45:00Z"/>
                <w:rFonts w:ascii="Arial" w:eastAsia="Batang" w:hAnsi="Arial" w:cs="Arial"/>
                <w:b/>
                <w:color w:val="auto"/>
                <w:sz w:val="18"/>
                <w:szCs w:val="18"/>
                <w:lang w:eastAsia="ar-SA"/>
              </w:rPr>
            </w:pPr>
            <w:ins w:id="20" w:author="Puneet Jain" w:date="2019-09-29T20:53:00Z">
              <w:r w:rsidRPr="003B3D10">
                <w:rPr>
                  <w:rFonts w:ascii="Arial" w:eastAsia="Batang" w:hAnsi="Arial" w:cs="Arial"/>
                  <w:b/>
                  <w:color w:val="auto"/>
                  <w:sz w:val="18"/>
                  <w:szCs w:val="18"/>
                  <w:lang w:eastAsia="ar-SA"/>
                </w:rPr>
                <w:t>Enhancement of Network Slicing (</w:t>
              </w:r>
            </w:ins>
            <w:proofErr w:type="spellStart"/>
            <w:ins w:id="21" w:author="Puneet Jain" w:date="2019-09-29T20:45:00Z">
              <w:r w:rsidR="00C45354" w:rsidRPr="003B3D10">
                <w:rPr>
                  <w:rFonts w:ascii="Arial" w:eastAsia="Batang" w:hAnsi="Arial" w:cs="Arial"/>
                  <w:b/>
                  <w:color w:val="auto"/>
                  <w:sz w:val="18"/>
                  <w:szCs w:val="18"/>
                  <w:lang w:eastAsia="ar-SA"/>
                </w:rPr>
                <w:t>eNS</w:t>
              </w:r>
            </w:ins>
            <w:proofErr w:type="spellEnd"/>
            <w:ins w:id="22" w:author="Puneet Jain" w:date="2019-09-29T20:53:00Z">
              <w:r w:rsidRPr="003B3D10">
                <w:rPr>
                  <w:rFonts w:ascii="Arial" w:eastAsia="Batang" w:hAnsi="Arial" w:cs="Arial"/>
                  <w:b/>
                  <w:color w:val="auto"/>
                  <w:sz w:val="18"/>
                  <w:szCs w:val="18"/>
                  <w:lang w:eastAsia="ar-SA"/>
                </w:rPr>
                <w:t>)</w:t>
              </w:r>
            </w:ins>
          </w:p>
        </w:tc>
        <w:tc>
          <w:tcPr>
            <w:tcW w:w="1350"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napToGrid w:val="0"/>
              <w:spacing w:after="120"/>
              <w:textAlignment w:val="auto"/>
              <w:rPr>
                <w:ins w:id="23" w:author="Puneet Jain" w:date="2019-09-29T20:45:00Z"/>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C45354" w:rsidRPr="003B3D10" w:rsidRDefault="00EF6CB4" w:rsidP="0041440F">
            <w:pPr>
              <w:suppressAutoHyphens/>
              <w:overflowPunct/>
              <w:autoSpaceDE/>
              <w:autoSpaceDN/>
              <w:adjustRightInd/>
              <w:snapToGrid w:val="0"/>
              <w:spacing w:after="120"/>
              <w:textAlignment w:val="auto"/>
              <w:rPr>
                <w:ins w:id="24" w:author="Puneet Jain" w:date="2019-09-29T20:45:00Z"/>
                <w:rFonts w:ascii="Arial" w:hAnsi="Arial" w:cs="Arial"/>
                <w:sz w:val="18"/>
                <w:szCs w:val="18"/>
              </w:rPr>
            </w:pPr>
            <w:ins w:id="25" w:author="Puneet Jain" w:date="2019-09-29T20:53:00Z">
              <w:r w:rsidRPr="003B3D10">
                <w:rPr>
                  <w:rFonts w:ascii="Arial" w:hAnsi="Arial" w:cs="Arial"/>
                  <w:sz w:val="18"/>
                  <w:szCs w:val="18"/>
                  <w:lang w:eastAsia="ko-KR"/>
                </w:rPr>
                <w:t>Tricci So (ZTE)</w:t>
              </w:r>
            </w:ins>
          </w:p>
        </w:tc>
      </w:tr>
      <w:tr w:rsidR="00C45354" w:rsidRPr="003B3D10" w:rsidTr="0041440F">
        <w:trPr>
          <w:ins w:id="26" w:author="Puneet Jain" w:date="2019-09-29T20:45:00Z"/>
        </w:trPr>
        <w:tc>
          <w:tcPr>
            <w:tcW w:w="808"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pacing w:after="120"/>
              <w:textAlignment w:val="auto"/>
              <w:rPr>
                <w:ins w:id="27" w:author="Puneet Jain" w:date="2019-09-29T20:45:00Z"/>
                <w:rFonts w:ascii="Arial" w:eastAsia="Batang" w:hAnsi="Arial" w:cs="Arial"/>
                <w:b/>
                <w:color w:val="auto"/>
                <w:sz w:val="18"/>
                <w:szCs w:val="18"/>
                <w:lang w:eastAsia="ar-SA"/>
              </w:rPr>
            </w:pPr>
            <w:ins w:id="28" w:author="Puneet Jain" w:date="2019-09-29T20:45:00Z">
              <w:r w:rsidRPr="003B3D10">
                <w:rPr>
                  <w:rFonts w:ascii="Arial" w:eastAsia="Batang" w:hAnsi="Arial" w:cs="Arial"/>
                  <w:b/>
                  <w:color w:val="auto"/>
                  <w:sz w:val="18"/>
                  <w:szCs w:val="18"/>
                  <w:lang w:eastAsia="ar-SA"/>
                </w:rPr>
                <w:t>7.10</w:t>
              </w:r>
            </w:ins>
            <w:ins w:id="29" w:author="Puneet Jain" w:date="2019-09-29T20:47:00Z">
              <w:r w:rsidR="00452160" w:rsidRPr="003B3D10">
                <w:rPr>
                  <w:rFonts w:ascii="Arial" w:eastAsia="Batang" w:hAnsi="Arial" w:cs="Arial"/>
                  <w:b/>
                  <w:color w:val="auto"/>
                  <w:sz w:val="18"/>
                  <w:szCs w:val="18"/>
                  <w:lang w:eastAsia="ar-SA"/>
                </w:rPr>
                <w:t>.3</w:t>
              </w:r>
            </w:ins>
          </w:p>
        </w:tc>
        <w:tc>
          <w:tcPr>
            <w:tcW w:w="9517" w:type="dxa"/>
            <w:tcBorders>
              <w:top w:val="single" w:sz="4" w:space="0" w:color="000000"/>
              <w:left w:val="single" w:sz="4" w:space="0" w:color="000000"/>
              <w:bottom w:val="single" w:sz="4" w:space="0" w:color="000000"/>
            </w:tcBorders>
            <w:shd w:val="clear" w:color="auto" w:fill="auto"/>
          </w:tcPr>
          <w:p w:rsidR="00C45354" w:rsidRPr="003B3D10" w:rsidRDefault="00452160" w:rsidP="0041440F">
            <w:pPr>
              <w:suppressAutoHyphens/>
              <w:overflowPunct/>
              <w:autoSpaceDE/>
              <w:autoSpaceDN/>
              <w:adjustRightInd/>
              <w:spacing w:after="120"/>
              <w:ind w:left="405" w:hanging="405"/>
              <w:textAlignment w:val="auto"/>
              <w:rPr>
                <w:ins w:id="30" w:author="Puneet Jain" w:date="2019-09-29T20:45:00Z"/>
                <w:rFonts w:ascii="Arial" w:eastAsia="Batang" w:hAnsi="Arial" w:cs="Arial"/>
                <w:b/>
                <w:color w:val="auto"/>
                <w:sz w:val="18"/>
                <w:szCs w:val="18"/>
                <w:lang w:eastAsia="ar-SA"/>
              </w:rPr>
            </w:pPr>
            <w:ins w:id="31" w:author="Puneet Jain" w:date="2019-09-29T20:48:00Z">
              <w:r w:rsidRPr="003B3D10">
                <w:rPr>
                  <w:rFonts w:ascii="Arial" w:eastAsia="Batang" w:hAnsi="Arial" w:cs="Arial"/>
                  <w:b/>
                  <w:color w:val="auto"/>
                  <w:sz w:val="18"/>
                  <w:szCs w:val="18"/>
                  <w:lang w:eastAsia="ar-SA"/>
                </w:rPr>
                <w:t>Optimisations on UE radio capability signalling (</w:t>
              </w:r>
            </w:ins>
            <w:ins w:id="32" w:author="Puneet Jain" w:date="2019-09-29T20:45:00Z">
              <w:r w:rsidR="00C45354" w:rsidRPr="003B3D10">
                <w:rPr>
                  <w:rFonts w:ascii="Arial" w:eastAsia="Batang" w:hAnsi="Arial" w:cs="Arial"/>
                  <w:b/>
                  <w:color w:val="auto"/>
                  <w:sz w:val="18"/>
                  <w:szCs w:val="18"/>
                  <w:lang w:eastAsia="ar-SA"/>
                </w:rPr>
                <w:t>RACS</w:t>
              </w:r>
            </w:ins>
            <w:ins w:id="33" w:author="Puneet Jain" w:date="2019-09-29T20:48:00Z">
              <w:r w:rsidRPr="003B3D10">
                <w:rPr>
                  <w:rFonts w:ascii="Arial" w:eastAsia="Batang" w:hAnsi="Arial" w:cs="Arial"/>
                  <w:b/>
                  <w:color w:val="auto"/>
                  <w:sz w:val="18"/>
                  <w:szCs w:val="18"/>
                  <w:lang w:eastAsia="ar-SA"/>
                </w:rPr>
                <w:t>)</w:t>
              </w:r>
            </w:ins>
          </w:p>
        </w:tc>
        <w:tc>
          <w:tcPr>
            <w:tcW w:w="1350"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napToGrid w:val="0"/>
              <w:spacing w:after="120"/>
              <w:textAlignment w:val="auto"/>
              <w:rPr>
                <w:ins w:id="34" w:author="Puneet Jain" w:date="2019-09-29T20:45:00Z"/>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C45354" w:rsidRPr="003B3D10" w:rsidRDefault="00452160" w:rsidP="0041440F">
            <w:pPr>
              <w:suppressAutoHyphens/>
              <w:overflowPunct/>
              <w:autoSpaceDE/>
              <w:autoSpaceDN/>
              <w:adjustRightInd/>
              <w:snapToGrid w:val="0"/>
              <w:spacing w:after="120"/>
              <w:textAlignment w:val="auto"/>
              <w:rPr>
                <w:ins w:id="35" w:author="Puneet Jain" w:date="2019-09-29T20:45:00Z"/>
                <w:rFonts w:ascii="Arial" w:hAnsi="Arial" w:cs="Arial"/>
                <w:sz w:val="18"/>
                <w:szCs w:val="18"/>
              </w:rPr>
            </w:pPr>
            <w:ins w:id="36" w:author="Puneet Jain" w:date="2019-09-29T20:49:00Z">
              <w:r w:rsidRPr="003B3D10">
                <w:rPr>
                  <w:rFonts w:ascii="Arial" w:hAnsi="Arial" w:cs="Arial"/>
                  <w:sz w:val="18"/>
                  <w:szCs w:val="18"/>
                </w:rPr>
                <w:t>Haris Zisimopoulos, (Qualcomm Incorporated)</w:t>
              </w:r>
            </w:ins>
          </w:p>
        </w:tc>
      </w:tr>
      <w:tr w:rsidR="00C45354" w:rsidRPr="003B3D10" w:rsidTr="0041440F">
        <w:trPr>
          <w:ins w:id="37" w:author="Puneet Jain" w:date="2019-09-29T20:45:00Z"/>
        </w:trPr>
        <w:tc>
          <w:tcPr>
            <w:tcW w:w="808"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pacing w:after="120"/>
              <w:textAlignment w:val="auto"/>
              <w:rPr>
                <w:ins w:id="38" w:author="Puneet Jain" w:date="2019-09-29T20:45:00Z"/>
                <w:rFonts w:ascii="Arial" w:eastAsia="Batang" w:hAnsi="Arial" w:cs="Arial"/>
                <w:b/>
                <w:color w:val="auto"/>
                <w:sz w:val="18"/>
                <w:szCs w:val="18"/>
                <w:lang w:eastAsia="ar-SA"/>
              </w:rPr>
            </w:pPr>
            <w:ins w:id="39" w:author="Puneet Jain" w:date="2019-09-29T20:45:00Z">
              <w:r w:rsidRPr="003B3D10">
                <w:rPr>
                  <w:rFonts w:ascii="Arial" w:eastAsia="Batang" w:hAnsi="Arial" w:cs="Arial"/>
                  <w:b/>
                  <w:color w:val="auto"/>
                  <w:sz w:val="18"/>
                  <w:szCs w:val="18"/>
                  <w:lang w:eastAsia="ar-SA"/>
                </w:rPr>
                <w:t>7.10</w:t>
              </w:r>
            </w:ins>
            <w:ins w:id="40" w:author="Puneet Jain" w:date="2019-09-29T20:47:00Z">
              <w:r w:rsidR="00452160" w:rsidRPr="003B3D10">
                <w:rPr>
                  <w:rFonts w:ascii="Arial" w:eastAsia="Batang" w:hAnsi="Arial" w:cs="Arial"/>
                  <w:b/>
                  <w:color w:val="auto"/>
                  <w:sz w:val="18"/>
                  <w:szCs w:val="18"/>
                  <w:lang w:eastAsia="ar-SA"/>
                </w:rPr>
                <w:t>.4</w:t>
              </w:r>
            </w:ins>
          </w:p>
        </w:tc>
        <w:tc>
          <w:tcPr>
            <w:tcW w:w="9517" w:type="dxa"/>
            <w:tcBorders>
              <w:top w:val="single" w:sz="4" w:space="0" w:color="000000"/>
              <w:left w:val="single" w:sz="4" w:space="0" w:color="000000"/>
              <w:bottom w:val="single" w:sz="4" w:space="0" w:color="000000"/>
            </w:tcBorders>
            <w:shd w:val="clear" w:color="auto" w:fill="auto"/>
          </w:tcPr>
          <w:p w:rsidR="00C45354" w:rsidRPr="003B3D10" w:rsidRDefault="00EF6CB4" w:rsidP="0041440F">
            <w:pPr>
              <w:suppressAutoHyphens/>
              <w:overflowPunct/>
              <w:autoSpaceDE/>
              <w:autoSpaceDN/>
              <w:adjustRightInd/>
              <w:spacing w:after="120"/>
              <w:ind w:left="405" w:hanging="405"/>
              <w:textAlignment w:val="auto"/>
              <w:rPr>
                <w:ins w:id="41" w:author="Puneet Jain" w:date="2019-09-29T20:45:00Z"/>
                <w:rFonts w:ascii="Arial" w:eastAsia="Batang" w:hAnsi="Arial" w:cs="Arial"/>
                <w:b/>
                <w:color w:val="auto"/>
                <w:sz w:val="18"/>
                <w:szCs w:val="18"/>
                <w:lang w:eastAsia="ar-SA"/>
              </w:rPr>
            </w:pPr>
            <w:ins w:id="42" w:author="Puneet Jain" w:date="2019-09-29T20:51:00Z">
              <w:r w:rsidRPr="003B3D10">
                <w:rPr>
                  <w:rFonts w:ascii="Arial" w:eastAsia="Batang" w:hAnsi="Arial" w:cs="Arial"/>
                  <w:b/>
                  <w:color w:val="auto"/>
                  <w:sz w:val="18"/>
                  <w:szCs w:val="18"/>
                  <w:lang w:eastAsia="ar-SA"/>
                </w:rPr>
                <w:t>Enhanced IMS to 5GC Integration (</w:t>
              </w:r>
            </w:ins>
            <w:ins w:id="43" w:author="Puneet Jain" w:date="2019-09-29T20:45:00Z">
              <w:r w:rsidR="00C45354" w:rsidRPr="003B3D10">
                <w:rPr>
                  <w:rFonts w:ascii="Arial" w:eastAsia="Batang" w:hAnsi="Arial" w:cs="Arial"/>
                  <w:b/>
                  <w:color w:val="auto"/>
                  <w:sz w:val="18"/>
                  <w:szCs w:val="18"/>
                  <w:lang w:eastAsia="ar-SA"/>
                </w:rPr>
                <w:t>eIMS5G_SBA</w:t>
              </w:r>
            </w:ins>
            <w:ins w:id="44" w:author="Puneet Jain" w:date="2019-09-29T20:51:00Z">
              <w:r w:rsidRPr="003B3D10">
                <w:rPr>
                  <w:rFonts w:ascii="Arial" w:eastAsia="Batang" w:hAnsi="Arial" w:cs="Arial"/>
                  <w:b/>
                  <w:color w:val="auto"/>
                  <w:sz w:val="18"/>
                  <w:szCs w:val="18"/>
                  <w:lang w:eastAsia="ar-SA"/>
                </w:rPr>
                <w:t>)</w:t>
              </w:r>
            </w:ins>
          </w:p>
        </w:tc>
        <w:tc>
          <w:tcPr>
            <w:tcW w:w="1350"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napToGrid w:val="0"/>
              <w:spacing w:after="120"/>
              <w:textAlignment w:val="auto"/>
              <w:rPr>
                <w:ins w:id="45" w:author="Puneet Jain" w:date="2019-09-29T20:45:00Z"/>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C45354" w:rsidRPr="003B3D10" w:rsidRDefault="00EF6CB4" w:rsidP="0041440F">
            <w:pPr>
              <w:suppressAutoHyphens/>
              <w:overflowPunct/>
              <w:autoSpaceDE/>
              <w:autoSpaceDN/>
              <w:adjustRightInd/>
              <w:snapToGrid w:val="0"/>
              <w:spacing w:after="120"/>
              <w:textAlignment w:val="auto"/>
              <w:rPr>
                <w:ins w:id="46" w:author="Puneet Jain" w:date="2019-09-29T20:45:00Z"/>
                <w:rFonts w:ascii="Arial" w:hAnsi="Arial" w:cs="Arial"/>
                <w:sz w:val="18"/>
                <w:szCs w:val="18"/>
              </w:rPr>
            </w:pPr>
            <w:ins w:id="47" w:author="Puneet Jain" w:date="2019-09-29T20:51:00Z">
              <w:r w:rsidRPr="003B3D10">
                <w:rPr>
                  <w:rFonts w:ascii="Arial" w:hAnsi="Arial" w:cs="Arial"/>
                  <w:sz w:val="18"/>
                  <w:szCs w:val="18"/>
                </w:rPr>
                <w:t xml:space="preserve">Chris </w:t>
              </w:r>
            </w:ins>
            <w:proofErr w:type="spellStart"/>
            <w:proofErr w:type="gramStart"/>
            <w:ins w:id="48" w:author="Puneet Jain" w:date="2019-09-29T21:00:00Z">
              <w:r w:rsidR="003B3D10" w:rsidRPr="003B3D10">
                <w:rPr>
                  <w:rFonts w:ascii="Arial" w:hAnsi="Arial" w:cs="Arial"/>
                  <w:sz w:val="18"/>
                  <w:szCs w:val="18"/>
                </w:rPr>
                <w:t>Joul</w:t>
              </w:r>
            </w:ins>
            <w:proofErr w:type="spellEnd"/>
            <w:ins w:id="49" w:author="Puneet Jain" w:date="2019-09-29T20:51:00Z">
              <w:r w:rsidRPr="003B3D10">
                <w:rPr>
                  <w:rFonts w:ascii="Arial" w:hAnsi="Arial" w:cs="Arial"/>
                  <w:sz w:val="18"/>
                  <w:szCs w:val="18"/>
                </w:rPr>
                <w:t>(</w:t>
              </w:r>
              <w:proofErr w:type="gramEnd"/>
              <w:r w:rsidRPr="003B3D10">
                <w:rPr>
                  <w:rFonts w:ascii="Arial" w:hAnsi="Arial" w:cs="Arial"/>
                  <w:sz w:val="18"/>
                  <w:szCs w:val="18"/>
                </w:rPr>
                <w:t>T-Mobile USA)</w:t>
              </w:r>
            </w:ins>
          </w:p>
        </w:tc>
      </w:tr>
      <w:tr w:rsidR="00C45354" w:rsidRPr="003B3D10" w:rsidTr="0041440F">
        <w:trPr>
          <w:ins w:id="50" w:author="Puneet Jain" w:date="2019-09-29T20:45:00Z"/>
        </w:trPr>
        <w:tc>
          <w:tcPr>
            <w:tcW w:w="808"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pacing w:after="120"/>
              <w:textAlignment w:val="auto"/>
              <w:rPr>
                <w:ins w:id="51" w:author="Puneet Jain" w:date="2019-09-29T20:45:00Z"/>
                <w:rFonts w:ascii="Arial" w:eastAsia="Batang" w:hAnsi="Arial" w:cs="Arial"/>
                <w:b/>
                <w:color w:val="auto"/>
                <w:sz w:val="18"/>
                <w:szCs w:val="18"/>
                <w:lang w:eastAsia="ar-SA"/>
              </w:rPr>
            </w:pPr>
            <w:ins w:id="52" w:author="Puneet Jain" w:date="2019-09-29T20:45:00Z">
              <w:r w:rsidRPr="003B3D10">
                <w:rPr>
                  <w:rFonts w:ascii="Arial" w:eastAsia="Batang" w:hAnsi="Arial" w:cs="Arial"/>
                  <w:b/>
                  <w:color w:val="auto"/>
                  <w:sz w:val="18"/>
                  <w:szCs w:val="18"/>
                  <w:lang w:eastAsia="ar-SA"/>
                </w:rPr>
                <w:t>7.10</w:t>
              </w:r>
            </w:ins>
            <w:ins w:id="53" w:author="Puneet Jain" w:date="2019-09-29T20:48:00Z">
              <w:r w:rsidR="00452160" w:rsidRPr="003B3D10">
                <w:rPr>
                  <w:rFonts w:ascii="Arial" w:eastAsia="Batang" w:hAnsi="Arial" w:cs="Arial"/>
                  <w:b/>
                  <w:color w:val="auto"/>
                  <w:sz w:val="18"/>
                  <w:szCs w:val="18"/>
                  <w:lang w:eastAsia="ar-SA"/>
                </w:rPr>
                <w:t>.5</w:t>
              </w:r>
            </w:ins>
          </w:p>
        </w:tc>
        <w:tc>
          <w:tcPr>
            <w:tcW w:w="9517" w:type="dxa"/>
            <w:tcBorders>
              <w:top w:val="single" w:sz="4" w:space="0" w:color="000000"/>
              <w:left w:val="single" w:sz="4" w:space="0" w:color="000000"/>
              <w:bottom w:val="single" w:sz="4" w:space="0" w:color="000000"/>
            </w:tcBorders>
            <w:shd w:val="clear" w:color="auto" w:fill="auto"/>
          </w:tcPr>
          <w:p w:rsidR="00C45354" w:rsidRPr="003B3D10" w:rsidRDefault="00EF6CB4" w:rsidP="0041440F">
            <w:pPr>
              <w:suppressAutoHyphens/>
              <w:overflowPunct/>
              <w:autoSpaceDE/>
              <w:autoSpaceDN/>
              <w:adjustRightInd/>
              <w:spacing w:after="120"/>
              <w:ind w:left="405" w:hanging="405"/>
              <w:textAlignment w:val="auto"/>
              <w:rPr>
                <w:ins w:id="54" w:author="Puneet Jain" w:date="2019-09-29T20:45:00Z"/>
                <w:rFonts w:ascii="Arial" w:eastAsia="Batang" w:hAnsi="Arial" w:cs="Arial"/>
                <w:b/>
                <w:color w:val="auto"/>
                <w:sz w:val="18"/>
                <w:szCs w:val="18"/>
                <w:lang w:eastAsia="ar-SA"/>
              </w:rPr>
            </w:pPr>
            <w:ins w:id="55" w:author="Puneet Jain" w:date="2019-09-29T20:52:00Z">
              <w:r w:rsidRPr="003B3D10">
                <w:rPr>
                  <w:rFonts w:ascii="Arial" w:eastAsia="Batang" w:hAnsi="Arial" w:cs="Arial"/>
                  <w:b/>
                  <w:color w:val="auto"/>
                  <w:sz w:val="18"/>
                  <w:szCs w:val="18"/>
                  <w:lang w:eastAsia="ar-SA"/>
                </w:rPr>
                <w:t>User Data Interworking and Coexistence (</w:t>
              </w:r>
            </w:ins>
            <w:proofErr w:type="spellStart"/>
            <w:ins w:id="56" w:author="Puneet Jain" w:date="2019-09-29T20:45:00Z">
              <w:r w:rsidR="00C45354" w:rsidRPr="003B3D10">
                <w:rPr>
                  <w:rFonts w:ascii="Arial" w:eastAsia="Batang" w:hAnsi="Arial" w:cs="Arial"/>
                  <w:b/>
                  <w:color w:val="auto"/>
                  <w:sz w:val="18"/>
                  <w:szCs w:val="18"/>
                  <w:lang w:eastAsia="ar-SA"/>
                </w:rPr>
                <w:t>UDICoM</w:t>
              </w:r>
            </w:ins>
            <w:proofErr w:type="spellEnd"/>
            <w:ins w:id="57" w:author="Puneet Jain" w:date="2019-09-29T20:52:00Z">
              <w:r w:rsidRPr="003B3D10">
                <w:rPr>
                  <w:rFonts w:ascii="Arial" w:eastAsia="Batang" w:hAnsi="Arial" w:cs="Arial"/>
                  <w:b/>
                  <w:color w:val="auto"/>
                  <w:sz w:val="18"/>
                  <w:szCs w:val="18"/>
                  <w:lang w:eastAsia="ar-SA"/>
                </w:rPr>
                <w:t>)</w:t>
              </w:r>
            </w:ins>
          </w:p>
        </w:tc>
        <w:tc>
          <w:tcPr>
            <w:tcW w:w="1350" w:type="dxa"/>
            <w:tcBorders>
              <w:top w:val="single" w:sz="4" w:space="0" w:color="000000"/>
              <w:left w:val="single" w:sz="4" w:space="0" w:color="000000"/>
              <w:bottom w:val="single" w:sz="4" w:space="0" w:color="000000"/>
            </w:tcBorders>
            <w:shd w:val="clear" w:color="auto" w:fill="auto"/>
          </w:tcPr>
          <w:p w:rsidR="00C45354" w:rsidRPr="003B3D10" w:rsidRDefault="00C45354" w:rsidP="0041440F">
            <w:pPr>
              <w:suppressAutoHyphens/>
              <w:overflowPunct/>
              <w:autoSpaceDE/>
              <w:autoSpaceDN/>
              <w:adjustRightInd/>
              <w:snapToGrid w:val="0"/>
              <w:spacing w:after="120"/>
              <w:textAlignment w:val="auto"/>
              <w:rPr>
                <w:ins w:id="58" w:author="Puneet Jain" w:date="2019-09-29T20:45:00Z"/>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C45354" w:rsidRPr="003B3D10" w:rsidRDefault="00EF6CB4" w:rsidP="0041440F">
            <w:pPr>
              <w:suppressAutoHyphens/>
              <w:overflowPunct/>
              <w:autoSpaceDE/>
              <w:autoSpaceDN/>
              <w:adjustRightInd/>
              <w:snapToGrid w:val="0"/>
              <w:spacing w:after="120"/>
              <w:textAlignment w:val="auto"/>
              <w:rPr>
                <w:ins w:id="59" w:author="Puneet Jain" w:date="2019-09-29T20:45:00Z"/>
                <w:rFonts w:ascii="Arial" w:hAnsi="Arial" w:cs="Arial"/>
                <w:sz w:val="18"/>
                <w:szCs w:val="18"/>
              </w:rPr>
            </w:pPr>
            <w:ins w:id="60" w:author="Puneet Jain" w:date="2019-09-29T20:52:00Z">
              <w:r w:rsidRPr="003B3D10">
                <w:rPr>
                  <w:rFonts w:ascii="Arial" w:hAnsi="Arial" w:cs="Arial"/>
                  <w:sz w:val="18"/>
                  <w:szCs w:val="18"/>
                </w:rPr>
                <w:t>Alessio Casati (Nokia)</w:t>
              </w:r>
            </w:ins>
          </w:p>
        </w:tc>
      </w:tr>
      <w:tr w:rsidR="00452160" w:rsidRPr="003B3D10" w:rsidTr="0041440F">
        <w:trPr>
          <w:ins w:id="61" w:author="Puneet Jain" w:date="2019-09-29T20:45:00Z"/>
        </w:trPr>
        <w:tc>
          <w:tcPr>
            <w:tcW w:w="808" w:type="dxa"/>
            <w:tcBorders>
              <w:top w:val="single" w:sz="4" w:space="0" w:color="000000"/>
              <w:left w:val="single" w:sz="4" w:space="0" w:color="000000"/>
              <w:bottom w:val="single" w:sz="4" w:space="0" w:color="000000"/>
            </w:tcBorders>
            <w:shd w:val="clear" w:color="auto" w:fill="auto"/>
          </w:tcPr>
          <w:p w:rsidR="00452160" w:rsidRPr="003B3D10" w:rsidRDefault="00452160" w:rsidP="0041440F">
            <w:pPr>
              <w:suppressAutoHyphens/>
              <w:overflowPunct/>
              <w:autoSpaceDE/>
              <w:autoSpaceDN/>
              <w:adjustRightInd/>
              <w:spacing w:after="120"/>
              <w:textAlignment w:val="auto"/>
              <w:rPr>
                <w:ins w:id="62" w:author="Puneet Jain" w:date="2019-09-29T20:45:00Z"/>
                <w:rFonts w:ascii="Arial" w:eastAsia="Batang" w:hAnsi="Arial" w:cs="Arial"/>
                <w:b/>
                <w:color w:val="auto"/>
                <w:sz w:val="18"/>
                <w:szCs w:val="18"/>
                <w:lang w:eastAsia="ar-SA"/>
              </w:rPr>
            </w:pPr>
            <w:ins w:id="63" w:author="Puneet Jain" w:date="2019-09-29T20:45:00Z">
              <w:r w:rsidRPr="003B3D10">
                <w:rPr>
                  <w:rFonts w:ascii="Arial" w:eastAsia="Batang" w:hAnsi="Arial" w:cs="Arial"/>
                  <w:b/>
                  <w:color w:val="auto"/>
                  <w:sz w:val="18"/>
                  <w:szCs w:val="18"/>
                  <w:lang w:eastAsia="ar-SA"/>
                </w:rPr>
                <w:t>7.10</w:t>
              </w:r>
            </w:ins>
            <w:ins w:id="64" w:author="Puneet Jain" w:date="2019-09-29T20:48:00Z">
              <w:r w:rsidRPr="003B3D10">
                <w:rPr>
                  <w:rFonts w:ascii="Arial" w:eastAsia="Batang" w:hAnsi="Arial" w:cs="Arial"/>
                  <w:b/>
                  <w:color w:val="auto"/>
                  <w:sz w:val="18"/>
                  <w:szCs w:val="18"/>
                  <w:lang w:eastAsia="ar-SA"/>
                </w:rPr>
                <w:t>.6</w:t>
              </w:r>
            </w:ins>
          </w:p>
        </w:tc>
        <w:tc>
          <w:tcPr>
            <w:tcW w:w="9517" w:type="dxa"/>
            <w:tcBorders>
              <w:top w:val="single" w:sz="4" w:space="0" w:color="000000"/>
              <w:left w:val="single" w:sz="4" w:space="0" w:color="000000"/>
              <w:bottom w:val="single" w:sz="4" w:space="0" w:color="000000"/>
            </w:tcBorders>
            <w:shd w:val="clear" w:color="auto" w:fill="auto"/>
          </w:tcPr>
          <w:p w:rsidR="00452160" w:rsidRPr="003B3D10" w:rsidRDefault="00452160" w:rsidP="0041440F">
            <w:pPr>
              <w:suppressAutoHyphens/>
              <w:overflowPunct/>
              <w:autoSpaceDE/>
              <w:autoSpaceDN/>
              <w:adjustRightInd/>
              <w:spacing w:after="120"/>
              <w:ind w:left="405" w:hanging="405"/>
              <w:textAlignment w:val="auto"/>
              <w:rPr>
                <w:ins w:id="65" w:author="Puneet Jain" w:date="2019-09-29T20:45:00Z"/>
                <w:rFonts w:ascii="Arial" w:eastAsia="Batang" w:hAnsi="Arial" w:cs="Arial"/>
                <w:b/>
                <w:color w:val="auto"/>
                <w:sz w:val="18"/>
                <w:szCs w:val="18"/>
                <w:lang w:eastAsia="ar-SA"/>
              </w:rPr>
            </w:pPr>
            <w:ins w:id="66" w:author="Puneet Jain" w:date="2019-09-29T20:50:00Z">
              <w:r w:rsidRPr="003B3D10">
                <w:rPr>
                  <w:rFonts w:ascii="Arial" w:eastAsia="Batang" w:hAnsi="Arial" w:cs="Arial"/>
                  <w:b/>
                  <w:color w:val="auto"/>
                  <w:sz w:val="18"/>
                  <w:szCs w:val="18"/>
                  <w:lang w:eastAsia="ar-SA"/>
                </w:rPr>
                <w:t>Enhancing Topology of SMF and UPF in 5G Networks (</w:t>
              </w:r>
            </w:ins>
            <w:ins w:id="67" w:author="Puneet Jain" w:date="2019-09-29T20:45:00Z">
              <w:r w:rsidRPr="003B3D10">
                <w:rPr>
                  <w:rFonts w:ascii="Arial" w:eastAsia="Batang" w:hAnsi="Arial" w:cs="Arial"/>
                  <w:b/>
                  <w:color w:val="auto"/>
                  <w:sz w:val="18"/>
                  <w:szCs w:val="18"/>
                  <w:lang w:eastAsia="ar-SA"/>
                </w:rPr>
                <w:t>ETSUN</w:t>
              </w:r>
            </w:ins>
            <w:ins w:id="68" w:author="Puneet Jain" w:date="2019-09-29T20:50:00Z">
              <w:r w:rsidRPr="003B3D10">
                <w:rPr>
                  <w:rFonts w:ascii="Arial" w:eastAsia="Batang" w:hAnsi="Arial" w:cs="Arial"/>
                  <w:b/>
                  <w:color w:val="auto"/>
                  <w:sz w:val="18"/>
                  <w:szCs w:val="18"/>
                  <w:lang w:eastAsia="ar-SA"/>
                </w:rPr>
                <w:t>)</w:t>
              </w:r>
            </w:ins>
          </w:p>
        </w:tc>
        <w:tc>
          <w:tcPr>
            <w:tcW w:w="1350" w:type="dxa"/>
            <w:tcBorders>
              <w:top w:val="single" w:sz="4" w:space="0" w:color="000000"/>
              <w:left w:val="single" w:sz="4" w:space="0" w:color="000000"/>
              <w:bottom w:val="single" w:sz="4" w:space="0" w:color="000000"/>
            </w:tcBorders>
            <w:shd w:val="clear" w:color="auto" w:fill="auto"/>
          </w:tcPr>
          <w:p w:rsidR="00452160" w:rsidRPr="003B3D10" w:rsidRDefault="00452160" w:rsidP="0041440F">
            <w:pPr>
              <w:suppressAutoHyphens/>
              <w:overflowPunct/>
              <w:autoSpaceDE/>
              <w:autoSpaceDN/>
              <w:adjustRightInd/>
              <w:snapToGrid w:val="0"/>
              <w:spacing w:after="120"/>
              <w:textAlignment w:val="auto"/>
              <w:rPr>
                <w:ins w:id="69" w:author="Puneet Jain" w:date="2019-09-29T20:45:00Z"/>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52160" w:rsidRPr="003B3D10" w:rsidRDefault="00452160" w:rsidP="0041440F">
            <w:pPr>
              <w:suppressAutoHyphens/>
              <w:overflowPunct/>
              <w:autoSpaceDE/>
              <w:autoSpaceDN/>
              <w:adjustRightInd/>
              <w:snapToGrid w:val="0"/>
              <w:spacing w:after="120"/>
              <w:textAlignment w:val="auto"/>
              <w:rPr>
                <w:ins w:id="70" w:author="Puneet Jain" w:date="2019-09-29T20:45:00Z"/>
                <w:rFonts w:ascii="Arial" w:hAnsi="Arial" w:cs="Arial"/>
                <w:sz w:val="18"/>
                <w:szCs w:val="18"/>
              </w:rPr>
            </w:pPr>
            <w:ins w:id="71" w:author="Puneet Jain" w:date="2019-09-29T20:50:00Z">
              <w:r w:rsidRPr="003B3D10">
                <w:rPr>
                  <w:rFonts w:ascii="Arial" w:hAnsi="Arial" w:cs="Arial"/>
                  <w:sz w:val="18"/>
                  <w:szCs w:val="18"/>
                  <w:lang w:eastAsia="ko-KR"/>
                </w:rPr>
                <w:t>Laurent Thiebaut (Nokia)</w:t>
              </w:r>
            </w:ins>
          </w:p>
        </w:tc>
      </w:tr>
      <w:tr w:rsidR="00186DA2" w:rsidRPr="003B3D10" w:rsidTr="00ED442C">
        <w:tc>
          <w:tcPr>
            <w:tcW w:w="808" w:type="dxa"/>
            <w:tcBorders>
              <w:top w:val="single" w:sz="4" w:space="0" w:color="000000"/>
              <w:left w:val="single" w:sz="4" w:space="0" w:color="000000"/>
              <w:bottom w:val="single" w:sz="4" w:space="0" w:color="000000"/>
            </w:tcBorders>
            <w:shd w:val="clear" w:color="auto" w:fill="auto"/>
          </w:tcPr>
          <w:p w:rsidR="00186DA2" w:rsidRPr="003B3D10" w:rsidRDefault="003B3D10" w:rsidP="00403519">
            <w:pPr>
              <w:suppressAutoHyphens/>
              <w:overflowPunct/>
              <w:autoSpaceDE/>
              <w:autoSpaceDN/>
              <w:adjustRightInd/>
              <w:spacing w:after="120"/>
              <w:textAlignment w:val="auto"/>
              <w:rPr>
                <w:rFonts w:ascii="Arial" w:eastAsia="Batang" w:hAnsi="Arial" w:cs="Arial"/>
                <w:b/>
                <w:color w:val="auto"/>
                <w:sz w:val="18"/>
                <w:szCs w:val="18"/>
                <w:lang w:eastAsia="ar-SA"/>
              </w:rPr>
            </w:pPr>
            <w:ins w:id="72" w:author="Puneet Jain" w:date="2019-09-29T20:58:00Z">
              <w:r w:rsidRPr="003B3D10">
                <w:rPr>
                  <w:rFonts w:ascii="Arial" w:eastAsia="Batang" w:hAnsi="Arial" w:cs="Arial"/>
                  <w:b/>
                  <w:color w:val="auto"/>
                  <w:sz w:val="18"/>
                  <w:szCs w:val="18"/>
                  <w:lang w:eastAsia="ar-SA"/>
                </w:rPr>
                <w:t>7.1</w:t>
              </w:r>
            </w:ins>
            <w:ins w:id="73" w:author="Puneet Jain" w:date="2019-09-30T09:56:00Z">
              <w:r w:rsidR="00022CB7">
                <w:rPr>
                  <w:rFonts w:ascii="Arial" w:eastAsia="Batang" w:hAnsi="Arial" w:cs="Arial"/>
                  <w:b/>
                  <w:color w:val="auto"/>
                  <w:sz w:val="18"/>
                  <w:szCs w:val="18"/>
                  <w:lang w:eastAsia="ar-SA"/>
                </w:rPr>
                <w:t>0</w:t>
              </w:r>
            </w:ins>
            <w:ins w:id="74" w:author="Puneet Jain" w:date="2019-09-29T20:58:00Z">
              <w:r w:rsidRPr="003B3D10">
                <w:rPr>
                  <w:rFonts w:ascii="Arial" w:eastAsia="Batang" w:hAnsi="Arial" w:cs="Arial"/>
                  <w:b/>
                  <w:color w:val="auto"/>
                  <w:sz w:val="18"/>
                  <w:szCs w:val="18"/>
                  <w:lang w:eastAsia="ar-SA"/>
                </w:rPr>
                <w:t>.7</w:t>
              </w:r>
            </w:ins>
          </w:p>
        </w:tc>
        <w:tc>
          <w:tcPr>
            <w:tcW w:w="9517" w:type="dxa"/>
            <w:tcBorders>
              <w:top w:val="single" w:sz="4" w:space="0" w:color="000000"/>
              <w:left w:val="single" w:sz="4" w:space="0" w:color="000000"/>
              <w:bottom w:val="single" w:sz="4" w:space="0" w:color="000000"/>
            </w:tcBorders>
            <w:shd w:val="clear" w:color="auto" w:fill="auto"/>
          </w:tcPr>
          <w:p w:rsidR="00186DA2" w:rsidRPr="003B3D10" w:rsidRDefault="003B3D10"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ins w:id="75" w:author="Puneet Jain" w:date="2019-09-29T20:57:00Z">
              <w:r w:rsidRPr="003B3D10">
                <w:rPr>
                  <w:rFonts w:ascii="Arial" w:eastAsia="Batang" w:hAnsi="Arial" w:cs="Arial"/>
                  <w:b/>
                  <w:color w:val="auto"/>
                  <w:sz w:val="18"/>
                  <w:szCs w:val="18"/>
                  <w:lang w:eastAsia="ar-SA"/>
                </w:rPr>
                <w:t>5GS Transfer of Policies for Background Data Transfer (</w:t>
              </w:r>
              <w:proofErr w:type="spellStart"/>
              <w:r w:rsidRPr="003B3D10">
                <w:rPr>
                  <w:rFonts w:ascii="Arial" w:eastAsia="Batang" w:hAnsi="Arial" w:cs="Arial"/>
                  <w:b/>
                  <w:color w:val="auto"/>
                  <w:sz w:val="18"/>
                  <w:szCs w:val="18"/>
                  <w:lang w:eastAsia="ar-SA"/>
                </w:rPr>
                <w:t>xBDT</w:t>
              </w:r>
              <w:proofErr w:type="spellEnd"/>
              <w:r w:rsidRPr="003B3D10">
                <w:rPr>
                  <w:rFonts w:ascii="Arial" w:eastAsia="Batang" w:hAnsi="Arial" w:cs="Arial"/>
                  <w:b/>
                  <w:color w:val="auto"/>
                  <w:sz w:val="18"/>
                  <w:szCs w:val="18"/>
                  <w:lang w:eastAsia="ar-SA"/>
                </w:rPr>
                <w:t>)</w:t>
              </w:r>
            </w:ins>
          </w:p>
        </w:tc>
        <w:tc>
          <w:tcPr>
            <w:tcW w:w="1350" w:type="dxa"/>
            <w:tcBorders>
              <w:top w:val="single" w:sz="4" w:space="0" w:color="000000"/>
              <w:left w:val="single" w:sz="4" w:space="0" w:color="000000"/>
              <w:bottom w:val="single" w:sz="4" w:space="0" w:color="000000"/>
            </w:tcBorders>
            <w:shd w:val="clear" w:color="auto" w:fill="auto"/>
          </w:tcPr>
          <w:p w:rsidR="00C9634A" w:rsidRPr="003B3D10" w:rsidRDefault="00C9634A" w:rsidP="00C9634A">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86DA2" w:rsidRPr="003B3D10" w:rsidRDefault="00186DA2" w:rsidP="0041440F">
            <w:pPr>
              <w:suppressAutoHyphens/>
              <w:overflowPunct/>
              <w:autoSpaceDE/>
              <w:autoSpaceDN/>
              <w:adjustRightInd/>
              <w:snapToGrid w:val="0"/>
              <w:spacing w:after="120"/>
              <w:textAlignment w:val="auto"/>
              <w:rPr>
                <w:rFonts w:ascii="Arial" w:hAnsi="Arial" w:cs="Arial"/>
                <w:sz w:val="18"/>
                <w:szCs w:val="18"/>
              </w:rPr>
            </w:pPr>
          </w:p>
        </w:tc>
      </w:tr>
      <w:bookmarkEnd w:id="5"/>
      <w:tr w:rsidR="00416263" w:rsidRPr="003B3D10" w:rsidTr="00ED442C">
        <w:tc>
          <w:tcPr>
            <w:tcW w:w="808" w:type="dxa"/>
            <w:tcBorders>
              <w:top w:val="single" w:sz="4" w:space="0" w:color="000000"/>
              <w:left w:val="single" w:sz="4" w:space="0" w:color="000000"/>
              <w:bottom w:val="single" w:sz="4" w:space="0" w:color="000000"/>
            </w:tcBorders>
            <w:shd w:val="clear" w:color="auto" w:fill="92D050"/>
          </w:tcPr>
          <w:p w:rsidR="00416263"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w:t>
            </w:r>
          </w:p>
        </w:tc>
        <w:tc>
          <w:tcPr>
            <w:tcW w:w="9517" w:type="dxa"/>
            <w:tcBorders>
              <w:top w:val="single" w:sz="4" w:space="0" w:color="000000"/>
              <w:left w:val="single" w:sz="4" w:space="0" w:color="000000"/>
              <w:bottom w:val="single" w:sz="4" w:space="0" w:color="000000"/>
            </w:tcBorders>
            <w:shd w:val="clear" w:color="auto" w:fill="92D050"/>
          </w:tcPr>
          <w:p w:rsidR="00416263" w:rsidRPr="003B3D10" w:rsidRDefault="00416263" w:rsidP="0041440F">
            <w:pPr>
              <w:suppressAutoHyphens/>
              <w:overflowPunct/>
              <w:autoSpaceDE/>
              <w:autoSpaceDN/>
              <w:adjustRightInd/>
              <w:spacing w:after="120"/>
              <w:ind w:left="405" w:hanging="405"/>
              <w:textAlignment w:val="auto"/>
              <w:rPr>
                <w:rFonts w:ascii="Arial" w:eastAsia="Batang" w:hAnsi="Arial" w:cs="Arial"/>
                <w:b/>
                <w:color w:val="auto"/>
                <w:sz w:val="18"/>
                <w:szCs w:val="18"/>
                <w:u w:val="single"/>
                <w:lang w:eastAsia="ar-SA"/>
              </w:rPr>
            </w:pPr>
            <w:r w:rsidRPr="003B3D10">
              <w:rPr>
                <w:rFonts w:ascii="Arial" w:eastAsia="Batang" w:hAnsi="Arial" w:cs="Arial"/>
                <w:b/>
                <w:color w:val="auto"/>
                <w:sz w:val="18"/>
                <w:szCs w:val="18"/>
                <w:u w:val="single"/>
                <w:lang w:eastAsia="ar-SA"/>
              </w:rPr>
              <w:t>Rel-17 WIDs</w:t>
            </w:r>
          </w:p>
          <w:p w:rsidR="00416263" w:rsidRPr="003B3D10" w:rsidRDefault="00416263" w:rsidP="00A34EBD">
            <w:pPr>
              <w:suppressAutoHyphens/>
              <w:overflowPunct/>
              <w:autoSpaceDE/>
              <w:autoSpaceDN/>
              <w:adjustRightInd/>
              <w:spacing w:after="120"/>
              <w:ind w:left="405" w:hanging="405"/>
              <w:textAlignment w:val="auto"/>
              <w:rPr>
                <w:rFonts w:ascii="Arial" w:eastAsia="Batang" w:hAnsi="Arial" w:cs="Arial"/>
                <w:i/>
                <w:color w:val="FF0000"/>
                <w:sz w:val="18"/>
                <w:szCs w:val="18"/>
                <w:lang w:eastAsia="ar-SA"/>
              </w:rPr>
            </w:pPr>
            <w:r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000000"/>
              <w:bottom w:val="single" w:sz="4" w:space="0" w:color="000000"/>
            </w:tcBorders>
            <w:shd w:val="clear" w:color="auto" w:fill="92D050"/>
          </w:tcPr>
          <w:p w:rsidR="00416263" w:rsidRPr="003B3D10" w:rsidRDefault="00416263" w:rsidP="0041440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416263" w:rsidRPr="003B3D10" w:rsidRDefault="00416263" w:rsidP="0041440F">
            <w:pPr>
              <w:suppressAutoHyphens/>
              <w:overflowPunct/>
              <w:autoSpaceDE/>
              <w:autoSpaceDN/>
              <w:adjustRightInd/>
              <w:snapToGrid w:val="0"/>
              <w:spacing w:after="120"/>
              <w:textAlignment w:val="auto"/>
              <w:rPr>
                <w:rFonts w:ascii="Arial" w:hAnsi="Arial" w:cs="Arial"/>
                <w:sz w:val="18"/>
                <w:szCs w:val="18"/>
                <w:lang w:eastAsia="zh-CN"/>
              </w:rPr>
            </w:pP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EE77DE"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8.1</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architecture aspects for using satellite access in 5G (FS_5GSAT_ARCH)</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E77DE" w:rsidRPr="003B3D10" w:rsidRDefault="00EE77DE"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 xml:space="preserve">Pierre </w:t>
            </w:r>
            <w:proofErr w:type="spellStart"/>
            <w:r w:rsidRPr="003B3D10">
              <w:rPr>
                <w:rFonts w:ascii="Arial" w:hAnsi="Arial" w:cs="Arial"/>
                <w:sz w:val="18"/>
                <w:szCs w:val="18"/>
              </w:rPr>
              <w:t>Rognant</w:t>
            </w:r>
            <w:proofErr w:type="spellEnd"/>
            <w:r w:rsidRPr="003B3D10">
              <w:rPr>
                <w:rFonts w:ascii="Arial" w:hAnsi="Arial" w:cs="Arial"/>
                <w:sz w:val="18"/>
                <w:szCs w:val="18"/>
              </w:rPr>
              <w:t xml:space="preserve"> (Thales </w:t>
            </w:r>
            <w:proofErr w:type="spellStart"/>
            <w:r w:rsidRPr="003B3D10">
              <w:rPr>
                <w:rFonts w:ascii="Arial" w:hAnsi="Arial" w:cs="Arial"/>
                <w:sz w:val="18"/>
                <w:szCs w:val="18"/>
              </w:rPr>
              <w:t>Aleniaspace</w:t>
            </w:r>
            <w:proofErr w:type="spellEnd"/>
            <w:r w:rsidRPr="003B3D10">
              <w:rPr>
                <w:rFonts w:ascii="Arial" w:hAnsi="Arial" w:cs="Arial"/>
                <w:sz w:val="18"/>
                <w:szCs w:val="18"/>
              </w:rPr>
              <w:t>)</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EE77DE" w:rsidP="00EE77DE">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8.2</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EE77D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Enablers for Network Automation for 5G - phase 2 (FS_eNA_ph2)</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 xml:space="preserve">Xiaobo Wu (Huawei), </w:t>
            </w:r>
            <w:proofErr w:type="spellStart"/>
            <w:r w:rsidRPr="003B3D10">
              <w:rPr>
                <w:rFonts w:ascii="Arial" w:hAnsi="Arial" w:cs="Arial"/>
                <w:sz w:val="18"/>
                <w:szCs w:val="18"/>
              </w:rPr>
              <w:t>Aihua</w:t>
            </w:r>
            <w:proofErr w:type="spellEnd"/>
            <w:r w:rsidRPr="003B3D10">
              <w:rPr>
                <w:rFonts w:ascii="Arial" w:hAnsi="Arial" w:cs="Arial"/>
                <w:sz w:val="18"/>
                <w:szCs w:val="18"/>
              </w:rPr>
              <w:t xml:space="preserve"> Li (China Mobile)</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EE77DE" w:rsidP="00EE77DE">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8.3</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EE77D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enhanced support of Non-Public Networks (</w:t>
            </w:r>
            <w:proofErr w:type="spellStart"/>
            <w:r w:rsidRPr="003B3D10">
              <w:rPr>
                <w:rFonts w:ascii="Arial" w:eastAsia="Batang" w:hAnsi="Arial" w:cs="Arial"/>
                <w:b/>
                <w:color w:val="auto"/>
                <w:sz w:val="18"/>
                <w:szCs w:val="18"/>
                <w:lang w:eastAsia="ar-SA"/>
              </w:rPr>
              <w:t>FS_eNPN</w:t>
            </w:r>
            <w:proofErr w:type="spellEnd"/>
            <w:r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Peter Hedman (Ericsson)</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61482E" w:rsidP="00EE77DE">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8.4</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Study on system enablers for multi-USIM devices </w:t>
            </w:r>
            <w:r w:rsidR="00D55393" w:rsidRPr="003B3D10">
              <w:rPr>
                <w:rFonts w:ascii="Arial" w:eastAsia="Batang" w:hAnsi="Arial" w:cs="Arial"/>
                <w:b/>
                <w:color w:val="auto"/>
                <w:sz w:val="18"/>
                <w:szCs w:val="18"/>
                <w:lang w:eastAsia="ar-SA"/>
              </w:rPr>
              <w:t>(FS_MUSIM)</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E77DE" w:rsidRPr="003B3D10" w:rsidRDefault="00EE77DE" w:rsidP="0061482E">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Sašo Stojanovski (Intel)</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61482E" w:rsidP="00EE77DE">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lastRenderedPageBreak/>
              <w:t>8.5</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Study on enhancement of support for Edge Computing in 5GC </w:t>
            </w:r>
            <w:r w:rsidR="00D55393" w:rsidRPr="003B3D10">
              <w:rPr>
                <w:rFonts w:ascii="Arial" w:eastAsia="Batang" w:hAnsi="Arial" w:cs="Arial"/>
                <w:b/>
                <w:color w:val="auto"/>
                <w:sz w:val="18"/>
                <w:szCs w:val="18"/>
                <w:lang w:eastAsia="ar-SA"/>
              </w:rPr>
              <w:t>(</w:t>
            </w:r>
            <w:proofErr w:type="spellStart"/>
            <w:r w:rsidR="00D55393" w:rsidRPr="003B3D10">
              <w:rPr>
                <w:rFonts w:ascii="Arial" w:eastAsia="Batang" w:hAnsi="Arial" w:cs="Arial"/>
                <w:b/>
                <w:color w:val="auto"/>
                <w:sz w:val="18"/>
                <w:szCs w:val="18"/>
                <w:lang w:eastAsia="ar-SA"/>
              </w:rPr>
              <w:t>FS_enh_EC</w:t>
            </w:r>
            <w:proofErr w:type="spellEnd"/>
            <w:r w:rsidR="00D55393"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EE77DE">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E77DE" w:rsidRPr="003B3D10" w:rsidRDefault="00EE77DE" w:rsidP="0061482E">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 xml:space="preserve">Hui Ni (Huawei), </w:t>
            </w:r>
            <w:proofErr w:type="spellStart"/>
            <w:r w:rsidRPr="003B3D10">
              <w:rPr>
                <w:rFonts w:ascii="Arial" w:hAnsi="Arial" w:cs="Arial"/>
                <w:sz w:val="18"/>
                <w:szCs w:val="18"/>
              </w:rPr>
              <w:t>Changhong</w:t>
            </w:r>
            <w:proofErr w:type="spellEnd"/>
            <w:r w:rsidRPr="003B3D10">
              <w:rPr>
                <w:rFonts w:ascii="Arial" w:hAnsi="Arial" w:cs="Arial"/>
                <w:sz w:val="18"/>
                <w:szCs w:val="18"/>
              </w:rPr>
              <w:t xml:space="preserve"> Shan (Intel)</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61482E"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8.6</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EE77DE" w:rsidP="0041440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system enhancement for Proximity based Services in 5GS</w:t>
            </w:r>
            <w:r w:rsidR="00D55393" w:rsidRPr="003B3D10">
              <w:rPr>
                <w:rFonts w:ascii="Arial" w:eastAsia="Batang" w:hAnsi="Arial" w:cs="Arial"/>
                <w:b/>
                <w:color w:val="auto"/>
                <w:sz w:val="18"/>
                <w:szCs w:val="18"/>
                <w:lang w:eastAsia="ar-SA"/>
              </w:rPr>
              <w:t xml:space="preserve"> (FS_5G_ProSe)</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E77DE" w:rsidRPr="003B3D10" w:rsidRDefault="00EE77DE"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Qiang Deng (CATT), Jianhua Liu (OPPO)</w:t>
            </w:r>
          </w:p>
        </w:tc>
      </w:tr>
      <w:tr w:rsidR="00EE77DE"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EE77DE" w:rsidRPr="003B3D10" w:rsidRDefault="0061482E"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8.7</w:t>
            </w:r>
          </w:p>
        </w:tc>
        <w:tc>
          <w:tcPr>
            <w:tcW w:w="9517" w:type="dxa"/>
            <w:tcBorders>
              <w:top w:val="single" w:sz="4" w:space="0" w:color="auto"/>
              <w:left w:val="single" w:sz="4" w:space="0" w:color="auto"/>
              <w:bottom w:val="single" w:sz="4" w:space="0" w:color="auto"/>
              <w:right w:val="single" w:sz="4" w:space="0" w:color="auto"/>
            </w:tcBorders>
            <w:shd w:val="clear" w:color="auto" w:fill="auto"/>
          </w:tcPr>
          <w:p w:rsidR="00EE77DE" w:rsidRPr="003B3D10" w:rsidRDefault="00D55393"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architectural enhancements for 5G multicast-broadcast services (FS_5MBS)</w:t>
            </w:r>
          </w:p>
        </w:tc>
        <w:tc>
          <w:tcPr>
            <w:tcW w:w="1350" w:type="dxa"/>
            <w:tcBorders>
              <w:top w:val="single" w:sz="4" w:space="0" w:color="000000"/>
              <w:left w:val="single" w:sz="4" w:space="0" w:color="auto"/>
              <w:bottom w:val="single" w:sz="4" w:space="0" w:color="000000"/>
            </w:tcBorders>
            <w:shd w:val="clear" w:color="auto" w:fill="auto"/>
          </w:tcPr>
          <w:p w:rsidR="00EE77DE" w:rsidRPr="003B3D10" w:rsidRDefault="00EE77DE"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EE77DE" w:rsidRPr="003B3D10" w:rsidRDefault="00D55393"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Dario Serafino Tonesi (Huawei)</w:t>
            </w:r>
          </w:p>
        </w:tc>
      </w:tr>
      <w:tr w:rsidR="00D55393"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D55393" w:rsidRPr="003B3D10" w:rsidRDefault="0061482E" w:rsidP="00D55393">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8.8</w:t>
            </w:r>
          </w:p>
        </w:tc>
        <w:tc>
          <w:tcPr>
            <w:tcW w:w="9517" w:type="dxa"/>
            <w:tcBorders>
              <w:top w:val="single" w:sz="4" w:space="0" w:color="auto"/>
              <w:left w:val="single" w:sz="4" w:space="0" w:color="auto"/>
              <w:bottom w:val="single" w:sz="4" w:space="0" w:color="auto"/>
              <w:right w:val="single" w:sz="4" w:space="0" w:color="auto"/>
            </w:tcBorders>
            <w:shd w:val="clear" w:color="auto" w:fill="auto"/>
            <w:vAlign w:val="bottom"/>
          </w:tcPr>
          <w:p w:rsidR="00D55393" w:rsidRPr="003B3D10" w:rsidRDefault="00D55393"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Enhancement of Network Slicing Phase 2</w:t>
            </w:r>
            <w:r w:rsidR="0061482E" w:rsidRPr="003B3D10">
              <w:rPr>
                <w:rFonts w:ascii="Arial" w:eastAsia="Batang" w:hAnsi="Arial" w:cs="Arial"/>
                <w:b/>
                <w:color w:val="auto"/>
                <w:sz w:val="18"/>
                <w:szCs w:val="18"/>
                <w:lang w:eastAsia="ar-SA"/>
              </w:rPr>
              <w:t xml:space="preserve"> (FS_eNS_ph2)</w:t>
            </w:r>
          </w:p>
        </w:tc>
        <w:tc>
          <w:tcPr>
            <w:tcW w:w="1350" w:type="dxa"/>
            <w:tcBorders>
              <w:top w:val="single" w:sz="4" w:space="0" w:color="000000"/>
              <w:left w:val="single" w:sz="4" w:space="0" w:color="auto"/>
              <w:bottom w:val="single" w:sz="4" w:space="0" w:color="000000"/>
            </w:tcBorders>
            <w:shd w:val="clear" w:color="auto" w:fill="auto"/>
          </w:tcPr>
          <w:p w:rsidR="00D55393" w:rsidRPr="003B3D10" w:rsidRDefault="00D55393" w:rsidP="00D55393">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D55393" w:rsidRPr="003B3D10" w:rsidRDefault="00D55393" w:rsidP="00D55393">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Tricci So (ZTE)</w:t>
            </w:r>
          </w:p>
        </w:tc>
      </w:tr>
      <w:tr w:rsidR="00D55393"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D55393" w:rsidRPr="003B3D10" w:rsidRDefault="0061482E" w:rsidP="00D55393">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8.9</w:t>
            </w:r>
          </w:p>
        </w:tc>
        <w:tc>
          <w:tcPr>
            <w:tcW w:w="9517" w:type="dxa"/>
            <w:tcBorders>
              <w:top w:val="single" w:sz="4" w:space="0" w:color="auto"/>
              <w:left w:val="single" w:sz="4" w:space="0" w:color="auto"/>
              <w:bottom w:val="single" w:sz="4" w:space="0" w:color="auto"/>
              <w:right w:val="single" w:sz="4" w:space="0" w:color="auto"/>
            </w:tcBorders>
            <w:shd w:val="clear" w:color="auto" w:fill="auto"/>
            <w:vAlign w:val="bottom"/>
          </w:tcPr>
          <w:p w:rsidR="00D55393" w:rsidRPr="003B3D10" w:rsidRDefault="00D55393" w:rsidP="0061482E">
            <w:pPr>
              <w:suppressAutoHyphens/>
              <w:overflowPunct/>
              <w:autoSpaceDE/>
              <w:autoSpaceDN/>
              <w:adjustRightInd/>
              <w:spacing w:after="120"/>
              <w:ind w:left="15" w:hanging="1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architecture enhancements for 3GPP support of advanced V2X services - Phase 2</w:t>
            </w:r>
            <w:r w:rsidR="0061482E" w:rsidRPr="003B3D10">
              <w:rPr>
                <w:rFonts w:ascii="Arial" w:eastAsia="Batang" w:hAnsi="Arial" w:cs="Arial"/>
                <w:b/>
                <w:color w:val="auto"/>
                <w:sz w:val="18"/>
                <w:szCs w:val="18"/>
                <w:lang w:eastAsia="ar-SA"/>
              </w:rPr>
              <w:t xml:space="preserve"> (FS_eV2XARC_ph2)</w:t>
            </w:r>
          </w:p>
        </w:tc>
        <w:tc>
          <w:tcPr>
            <w:tcW w:w="1350" w:type="dxa"/>
            <w:tcBorders>
              <w:top w:val="single" w:sz="4" w:space="0" w:color="000000"/>
              <w:left w:val="single" w:sz="4" w:space="0" w:color="auto"/>
              <w:bottom w:val="single" w:sz="4" w:space="0" w:color="000000"/>
            </w:tcBorders>
            <w:shd w:val="clear" w:color="auto" w:fill="auto"/>
          </w:tcPr>
          <w:p w:rsidR="00D55393" w:rsidRPr="003B3D10" w:rsidRDefault="00D55393" w:rsidP="00D55393">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D55393" w:rsidRPr="003B3D10" w:rsidRDefault="00D55393" w:rsidP="00D55393">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LaeYoung Kim (LG Electronics)</w:t>
            </w:r>
          </w:p>
        </w:tc>
      </w:tr>
      <w:tr w:rsidR="00D55393"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D55393" w:rsidRPr="003B3D10" w:rsidRDefault="0061482E" w:rsidP="0041440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8.10</w:t>
            </w:r>
          </w:p>
        </w:tc>
        <w:tc>
          <w:tcPr>
            <w:tcW w:w="9517" w:type="dxa"/>
            <w:tcBorders>
              <w:top w:val="single" w:sz="4" w:space="0" w:color="auto"/>
              <w:left w:val="single" w:sz="4" w:space="0" w:color="auto"/>
              <w:bottom w:val="single" w:sz="4" w:space="0" w:color="auto"/>
              <w:right w:val="single" w:sz="4" w:space="0" w:color="auto"/>
            </w:tcBorders>
            <w:shd w:val="clear" w:color="auto" w:fill="auto"/>
            <w:vAlign w:val="bottom"/>
          </w:tcPr>
          <w:p w:rsidR="00D55393" w:rsidRPr="003B3D10" w:rsidRDefault="00D55393"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Study on enhanced support of Industrial IoT - TSC/URLLC enhancements</w:t>
            </w:r>
            <w:r w:rsidR="0061482E" w:rsidRPr="003B3D10">
              <w:rPr>
                <w:rFonts w:ascii="Arial" w:eastAsia="Batang" w:hAnsi="Arial" w:cs="Arial"/>
                <w:b/>
                <w:color w:val="auto"/>
                <w:sz w:val="18"/>
                <w:szCs w:val="18"/>
                <w:lang w:eastAsia="ar-SA"/>
              </w:rPr>
              <w:t xml:space="preserve"> (</w:t>
            </w:r>
            <w:proofErr w:type="spellStart"/>
            <w:r w:rsidR="0061482E" w:rsidRPr="003B3D10">
              <w:rPr>
                <w:rFonts w:ascii="Arial" w:eastAsia="Batang" w:hAnsi="Arial" w:cs="Arial"/>
                <w:b/>
                <w:color w:val="auto"/>
                <w:sz w:val="18"/>
                <w:szCs w:val="18"/>
                <w:lang w:eastAsia="ar-SA"/>
              </w:rPr>
              <w:t>FS_IIoT</w:t>
            </w:r>
            <w:proofErr w:type="spellEnd"/>
            <w:r w:rsidR="0061482E" w:rsidRPr="003B3D10">
              <w:rPr>
                <w:rFonts w:ascii="Arial" w:eastAsia="Batang" w:hAnsi="Arial" w:cs="Arial"/>
                <w:b/>
                <w:color w:val="auto"/>
                <w:sz w:val="18"/>
                <w:szCs w:val="18"/>
                <w:lang w:eastAsia="ar-SA"/>
              </w:rPr>
              <w:t>)</w:t>
            </w:r>
          </w:p>
        </w:tc>
        <w:tc>
          <w:tcPr>
            <w:tcW w:w="1350" w:type="dxa"/>
            <w:tcBorders>
              <w:top w:val="single" w:sz="4" w:space="0" w:color="000000"/>
              <w:left w:val="single" w:sz="4" w:space="0" w:color="auto"/>
              <w:bottom w:val="single" w:sz="4" w:space="0" w:color="000000"/>
            </w:tcBorders>
            <w:shd w:val="clear" w:color="auto" w:fill="auto"/>
          </w:tcPr>
          <w:p w:rsidR="00D55393" w:rsidRPr="003B3D10" w:rsidRDefault="00D55393" w:rsidP="0041440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D55393" w:rsidRPr="003B3D10" w:rsidRDefault="00D55393" w:rsidP="0041440F">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Devaki (Nokia)</w:t>
            </w:r>
          </w:p>
        </w:tc>
      </w:tr>
      <w:tr w:rsidR="00D55393" w:rsidRPr="003B3D10" w:rsidTr="0041440F">
        <w:tc>
          <w:tcPr>
            <w:tcW w:w="808" w:type="dxa"/>
            <w:tcBorders>
              <w:top w:val="single" w:sz="4" w:space="0" w:color="000000"/>
              <w:left w:val="single" w:sz="4" w:space="0" w:color="000000"/>
              <w:bottom w:val="single" w:sz="4" w:space="0" w:color="000000"/>
              <w:right w:val="single" w:sz="4" w:space="0" w:color="auto"/>
            </w:tcBorders>
            <w:shd w:val="clear" w:color="auto" w:fill="auto"/>
          </w:tcPr>
          <w:p w:rsidR="00D55393" w:rsidRPr="003B3D10" w:rsidRDefault="0061482E" w:rsidP="00D55393">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8.11</w:t>
            </w:r>
          </w:p>
        </w:tc>
        <w:tc>
          <w:tcPr>
            <w:tcW w:w="9517" w:type="dxa"/>
            <w:tcBorders>
              <w:top w:val="single" w:sz="4" w:space="0" w:color="auto"/>
              <w:left w:val="single" w:sz="4" w:space="0" w:color="auto"/>
              <w:bottom w:val="single" w:sz="4" w:space="0" w:color="auto"/>
              <w:right w:val="single" w:sz="4" w:space="0" w:color="auto"/>
            </w:tcBorders>
            <w:shd w:val="clear" w:color="auto" w:fill="auto"/>
            <w:vAlign w:val="bottom"/>
          </w:tcPr>
          <w:p w:rsidR="00D55393" w:rsidRPr="003B3D10" w:rsidRDefault="00D55393" w:rsidP="0061482E">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5G System Enhancement for Advanced Interactive Services</w:t>
            </w:r>
            <w:r w:rsidR="0061482E" w:rsidRPr="003B3D10">
              <w:rPr>
                <w:rFonts w:ascii="Arial" w:eastAsia="Batang" w:hAnsi="Arial" w:cs="Arial"/>
                <w:b/>
                <w:color w:val="auto"/>
                <w:sz w:val="18"/>
                <w:szCs w:val="18"/>
                <w:lang w:eastAsia="ar-SA"/>
              </w:rPr>
              <w:t xml:space="preserve"> (5G_AIS)</w:t>
            </w:r>
          </w:p>
        </w:tc>
        <w:tc>
          <w:tcPr>
            <w:tcW w:w="1350" w:type="dxa"/>
            <w:tcBorders>
              <w:top w:val="single" w:sz="4" w:space="0" w:color="000000"/>
              <w:left w:val="single" w:sz="4" w:space="0" w:color="auto"/>
              <w:bottom w:val="single" w:sz="4" w:space="0" w:color="000000"/>
            </w:tcBorders>
            <w:shd w:val="clear" w:color="auto" w:fill="auto"/>
          </w:tcPr>
          <w:p w:rsidR="00D55393" w:rsidRPr="003B3D10" w:rsidRDefault="00D55393" w:rsidP="00D55393">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D55393" w:rsidRPr="003B3D10" w:rsidRDefault="00D55393" w:rsidP="00D55393">
            <w:pPr>
              <w:suppressAutoHyphens/>
              <w:overflowPunct/>
              <w:autoSpaceDE/>
              <w:autoSpaceDN/>
              <w:adjustRightInd/>
              <w:snapToGrid w:val="0"/>
              <w:spacing w:after="120"/>
              <w:textAlignment w:val="auto"/>
              <w:rPr>
                <w:rFonts w:ascii="Arial" w:hAnsi="Arial" w:cs="Arial"/>
                <w:sz w:val="18"/>
                <w:szCs w:val="18"/>
              </w:rPr>
            </w:pPr>
            <w:r w:rsidRPr="003B3D10">
              <w:rPr>
                <w:rFonts w:ascii="Arial" w:hAnsi="Arial" w:cs="Arial"/>
                <w:sz w:val="18"/>
                <w:szCs w:val="18"/>
              </w:rPr>
              <w:t xml:space="preserve">Lei </w:t>
            </w:r>
            <w:proofErr w:type="spellStart"/>
            <w:r w:rsidRPr="003B3D10">
              <w:rPr>
                <w:rFonts w:ascii="Arial" w:hAnsi="Arial" w:cs="Arial"/>
                <w:sz w:val="18"/>
                <w:szCs w:val="18"/>
              </w:rPr>
              <w:t>Yixue</w:t>
            </w:r>
            <w:proofErr w:type="spellEnd"/>
            <w:r w:rsidRPr="003B3D10">
              <w:rPr>
                <w:rFonts w:ascii="Arial" w:hAnsi="Arial" w:cs="Arial"/>
                <w:sz w:val="18"/>
                <w:szCs w:val="18"/>
              </w:rPr>
              <w:t xml:space="preserve"> (Tencent)</w:t>
            </w:r>
          </w:p>
        </w:tc>
      </w:tr>
      <w:tr w:rsidR="00B268C0" w:rsidRPr="003B3D10" w:rsidTr="00ED442C">
        <w:tc>
          <w:tcPr>
            <w:tcW w:w="808" w:type="dxa"/>
            <w:tcBorders>
              <w:top w:val="single" w:sz="4" w:space="0" w:color="000000"/>
              <w:left w:val="single" w:sz="4" w:space="0" w:color="000000"/>
              <w:bottom w:val="single" w:sz="4" w:space="0" w:color="000000"/>
            </w:tcBorders>
            <w:shd w:val="clear" w:color="auto" w:fill="92D050"/>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9</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u w:val="single"/>
                <w:lang w:eastAsia="ar-SA"/>
              </w:rPr>
            </w:pPr>
            <w:r w:rsidRPr="003B3D10">
              <w:rPr>
                <w:rFonts w:ascii="Arial" w:eastAsia="Batang" w:hAnsi="Arial" w:cs="Arial"/>
                <w:b/>
                <w:color w:val="auto"/>
                <w:sz w:val="18"/>
                <w:szCs w:val="18"/>
                <w:u w:val="single"/>
                <w:lang w:eastAsia="ar-SA"/>
              </w:rPr>
              <w:t xml:space="preserve">Project Planning and Management </w:t>
            </w:r>
          </w:p>
          <w:p w:rsidR="00A34EBD" w:rsidRPr="003B3D10" w:rsidRDefault="00A34EBD" w:rsidP="00A34EBD">
            <w:pPr>
              <w:suppressAutoHyphens/>
              <w:overflowPunct/>
              <w:autoSpaceDE/>
              <w:autoSpaceDN/>
              <w:adjustRightInd/>
              <w:spacing w:after="120"/>
              <w:ind w:left="405" w:hanging="405"/>
              <w:textAlignment w:val="auto"/>
              <w:rPr>
                <w:rFonts w:ascii="Arial" w:eastAsia="Batang" w:hAnsi="Arial" w:cs="Arial"/>
                <w:i/>
                <w:color w:val="FF0000"/>
                <w:sz w:val="18"/>
                <w:szCs w:val="18"/>
                <w:lang w:eastAsia="ar-SA"/>
              </w:rPr>
            </w:pPr>
            <w:r w:rsidRPr="003B3D10">
              <w:rPr>
                <w:rFonts w:ascii="Arial" w:eastAsia="Batang" w:hAnsi="Arial" w:cs="Arial"/>
                <w:i/>
                <w:color w:val="FF0000"/>
                <w:sz w:val="18"/>
                <w:szCs w:val="18"/>
                <w:lang w:eastAsia="ar-SA"/>
              </w:rPr>
              <w:t>(Please do not submit documents directly to this agenda item.)</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FFFFFF"/>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FFFFFF"/>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FFFFFF"/>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9</w:t>
            </w:r>
            <w:r w:rsidR="00B268C0" w:rsidRPr="003B3D10">
              <w:rPr>
                <w:rFonts w:ascii="Arial" w:eastAsia="Batang" w:hAnsi="Arial" w:cs="Arial"/>
                <w:b/>
                <w:color w:val="auto"/>
                <w:sz w:val="18"/>
                <w:szCs w:val="18"/>
                <w:lang w:eastAsia="ar-SA"/>
              </w:rPr>
              <w:t>.1</w:t>
            </w:r>
          </w:p>
        </w:tc>
        <w:tc>
          <w:tcPr>
            <w:tcW w:w="9517"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New and Revised Work Items, </w:t>
            </w:r>
            <w:proofErr w:type="gramStart"/>
            <w:r w:rsidRPr="003B3D10">
              <w:rPr>
                <w:rFonts w:ascii="Arial" w:eastAsia="Batang" w:hAnsi="Arial" w:cs="Arial"/>
                <w:b/>
                <w:color w:val="auto"/>
                <w:sz w:val="18"/>
                <w:szCs w:val="18"/>
                <w:lang w:eastAsia="ar-SA"/>
              </w:rPr>
              <w:t>Cover</w:t>
            </w:r>
            <w:proofErr w:type="gramEnd"/>
            <w:r w:rsidRPr="003B3D10">
              <w:rPr>
                <w:rFonts w:ascii="Arial" w:eastAsia="Batang" w:hAnsi="Arial" w:cs="Arial"/>
                <w:b/>
                <w:color w:val="auto"/>
                <w:sz w:val="18"/>
                <w:szCs w:val="18"/>
                <w:lang w:eastAsia="ar-SA"/>
              </w:rPr>
              <w:t xml:space="preserve"> sheets for completed work items, TEI1</w:t>
            </w:r>
            <w:r w:rsidR="00C9634A" w:rsidRPr="003B3D10">
              <w:rPr>
                <w:rFonts w:ascii="Arial" w:eastAsia="Batang" w:hAnsi="Arial" w:cs="Arial"/>
                <w:b/>
                <w:color w:val="auto"/>
                <w:sz w:val="18"/>
                <w:szCs w:val="18"/>
                <w:lang w:eastAsia="ar-SA"/>
              </w:rPr>
              <w:t>7</w:t>
            </w:r>
            <w:r w:rsidRPr="003B3D10">
              <w:rPr>
                <w:rFonts w:ascii="Arial" w:eastAsia="Batang" w:hAnsi="Arial" w:cs="Arial"/>
                <w:b/>
                <w:color w:val="auto"/>
                <w:sz w:val="18"/>
                <w:szCs w:val="18"/>
                <w:lang w:eastAsia="ar-SA"/>
              </w:rPr>
              <w:t xml:space="preserve"> proposals</w:t>
            </w:r>
          </w:p>
          <w:p w:rsidR="00B268C0" w:rsidRPr="003B3D10" w:rsidRDefault="00B268C0" w:rsidP="00ED442C">
            <w:pPr>
              <w:rPr>
                <w:rFonts w:ascii="Arial" w:hAnsi="Arial" w:cs="Arial"/>
                <w:b/>
                <w:sz w:val="18"/>
                <w:szCs w:val="18"/>
                <w:lang w:eastAsia="ar-SA"/>
              </w:rPr>
            </w:pPr>
            <w:r w:rsidRPr="003B3D10">
              <w:rPr>
                <w:rFonts w:ascii="Arial" w:hAnsi="Arial" w:cs="Arial"/>
                <w:sz w:val="18"/>
                <w:szCs w:val="18"/>
                <w:lang w:eastAsia="ar-SA"/>
              </w:rPr>
              <w:t>Any TEI1</w:t>
            </w:r>
            <w:r w:rsidR="00C9634A" w:rsidRPr="003B3D10">
              <w:rPr>
                <w:rFonts w:ascii="Arial" w:hAnsi="Arial" w:cs="Arial"/>
                <w:sz w:val="18"/>
                <w:szCs w:val="18"/>
                <w:lang w:eastAsia="ar-SA"/>
              </w:rPr>
              <w:t>7</w:t>
            </w:r>
            <w:r w:rsidRPr="003B3D10">
              <w:rPr>
                <w:rFonts w:ascii="Arial" w:hAnsi="Arial" w:cs="Arial"/>
                <w:sz w:val="18"/>
                <w:szCs w:val="18"/>
                <w:lang w:eastAsia="ar-SA"/>
              </w:rPr>
              <w:t xml:space="preserve"> technical enhancements should be proposed under </w:t>
            </w:r>
            <w:r w:rsidR="00ED442C" w:rsidRPr="003B3D10">
              <w:rPr>
                <w:rFonts w:ascii="Arial" w:hAnsi="Arial" w:cs="Arial"/>
                <w:sz w:val="18"/>
                <w:szCs w:val="18"/>
                <w:lang w:eastAsia="ar-SA"/>
              </w:rPr>
              <w:t>9</w:t>
            </w:r>
            <w:r w:rsidRPr="003B3D10">
              <w:rPr>
                <w:rFonts w:ascii="Arial" w:hAnsi="Arial" w:cs="Arial"/>
                <w:sz w:val="18"/>
                <w:szCs w:val="18"/>
                <w:lang w:eastAsia="ar-SA"/>
              </w:rPr>
              <w:t>.1 with a brief justification/discussion paper, possibly together with related CRs. So that the group can discuss and decide whether and how to move forward with the proposed TEI1</w:t>
            </w:r>
            <w:r w:rsidR="00C9634A" w:rsidRPr="003B3D10">
              <w:rPr>
                <w:rFonts w:ascii="Arial" w:hAnsi="Arial" w:cs="Arial"/>
                <w:sz w:val="18"/>
                <w:szCs w:val="18"/>
                <w:lang w:eastAsia="ar-SA"/>
              </w:rPr>
              <w:t>7</w:t>
            </w:r>
            <w:r w:rsidRPr="003B3D10">
              <w:rPr>
                <w:rFonts w:ascii="Arial" w:hAnsi="Arial" w:cs="Arial"/>
                <w:sz w:val="18"/>
                <w:szCs w:val="18"/>
                <w:lang w:eastAsia="ar-SA"/>
              </w:rPr>
              <w:t xml:space="preserve"> items and consider what meeting time to allocate per accepted TEI1</w:t>
            </w:r>
            <w:r w:rsidR="00C9634A" w:rsidRPr="003B3D10">
              <w:rPr>
                <w:rFonts w:ascii="Arial" w:hAnsi="Arial" w:cs="Arial"/>
                <w:sz w:val="18"/>
                <w:szCs w:val="18"/>
                <w:lang w:eastAsia="ar-SA"/>
              </w:rPr>
              <w:t>7</w:t>
            </w:r>
            <w:r w:rsidRPr="003B3D10">
              <w:rPr>
                <w:rFonts w:ascii="Arial" w:hAnsi="Arial" w:cs="Arial"/>
                <w:sz w:val="18"/>
                <w:szCs w:val="18"/>
                <w:lang w:eastAsia="ar-SA"/>
              </w:rPr>
              <w:t xml:space="preserve"> item during the work planning session.</w:t>
            </w:r>
          </w:p>
        </w:tc>
        <w:tc>
          <w:tcPr>
            <w:tcW w:w="1350"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r>
      <w:tr w:rsidR="00B268C0" w:rsidRPr="003B3D10" w:rsidTr="00403519">
        <w:trPr>
          <w:trHeight w:val="485"/>
        </w:trPr>
        <w:tc>
          <w:tcPr>
            <w:tcW w:w="808" w:type="dxa"/>
            <w:tcBorders>
              <w:top w:val="single" w:sz="4" w:space="0" w:color="000000"/>
              <w:left w:val="single" w:sz="4" w:space="0" w:color="000000"/>
              <w:bottom w:val="single" w:sz="4" w:space="0" w:color="000000"/>
            </w:tcBorders>
            <w:shd w:val="clear" w:color="auto" w:fill="auto"/>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9</w:t>
            </w:r>
            <w:r w:rsidR="00B268C0" w:rsidRPr="003B3D10">
              <w:rPr>
                <w:rFonts w:ascii="Arial" w:eastAsia="Batang" w:hAnsi="Arial" w:cs="Arial"/>
                <w:b/>
                <w:color w:val="auto"/>
                <w:sz w:val="18"/>
                <w:szCs w:val="18"/>
                <w:lang w:eastAsia="ar-SA"/>
              </w:rPr>
              <w:t>.2</w:t>
            </w:r>
          </w:p>
        </w:tc>
        <w:tc>
          <w:tcPr>
            <w:tcW w:w="9517" w:type="dxa"/>
            <w:tcBorders>
              <w:top w:val="single" w:sz="4" w:space="0" w:color="000000"/>
              <w:left w:val="single" w:sz="4" w:space="0" w:color="000000"/>
              <w:bottom w:val="single" w:sz="4" w:space="0" w:color="000000"/>
            </w:tcBorders>
            <w:shd w:val="clear" w:color="auto" w:fill="auto"/>
          </w:tcPr>
          <w:p w:rsidR="00B268C0" w:rsidRPr="003B3D10" w:rsidRDefault="00B268C0"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Review of the Work Plan </w:t>
            </w:r>
          </w:p>
        </w:tc>
        <w:tc>
          <w:tcPr>
            <w:tcW w:w="1350" w:type="dxa"/>
            <w:tcBorders>
              <w:top w:val="single" w:sz="4" w:space="0" w:color="000000"/>
              <w:left w:val="single" w:sz="4" w:space="0" w:color="000000"/>
              <w:bottom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FFFFFF"/>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9</w:t>
            </w:r>
            <w:r w:rsidR="00B268C0" w:rsidRPr="003B3D10">
              <w:rPr>
                <w:rFonts w:ascii="Arial" w:eastAsia="Batang" w:hAnsi="Arial" w:cs="Arial"/>
                <w:b/>
                <w:color w:val="auto"/>
                <w:sz w:val="18"/>
                <w:szCs w:val="18"/>
                <w:lang w:eastAsia="ar-SA"/>
              </w:rPr>
              <w:t>.3</w:t>
            </w:r>
          </w:p>
        </w:tc>
        <w:tc>
          <w:tcPr>
            <w:tcW w:w="9517"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 xml:space="preserve">Planning future meetings </w:t>
            </w:r>
          </w:p>
        </w:tc>
        <w:tc>
          <w:tcPr>
            <w:tcW w:w="1350" w:type="dxa"/>
            <w:tcBorders>
              <w:top w:val="single" w:sz="4" w:space="0" w:color="000000"/>
              <w:left w:val="single" w:sz="4" w:space="0" w:color="000000"/>
              <w:bottom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92D050"/>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10</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u w:val="single"/>
                <w:lang w:eastAsia="ar-SA"/>
              </w:rPr>
            </w:pPr>
            <w:r w:rsidRPr="003B3D10">
              <w:rPr>
                <w:rFonts w:ascii="Arial" w:eastAsia="Batang" w:hAnsi="Arial" w:cs="Arial"/>
                <w:b/>
                <w:color w:val="auto"/>
                <w:sz w:val="18"/>
                <w:szCs w:val="18"/>
                <w:u w:val="single"/>
                <w:lang w:eastAsia="ar-SA"/>
              </w:rPr>
              <w:t xml:space="preserve">AOB  </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3B3D10" w:rsidTr="00ED442C">
        <w:tc>
          <w:tcPr>
            <w:tcW w:w="808" w:type="dxa"/>
            <w:tcBorders>
              <w:top w:val="single" w:sz="4" w:space="0" w:color="000000"/>
              <w:left w:val="single" w:sz="4" w:space="0" w:color="000000"/>
              <w:bottom w:val="single" w:sz="4" w:space="0" w:color="000000"/>
            </w:tcBorders>
            <w:shd w:val="clear" w:color="auto" w:fill="92D050"/>
          </w:tcPr>
          <w:p w:rsidR="00B268C0" w:rsidRPr="003B3D10" w:rsidRDefault="00416263" w:rsidP="00403519">
            <w:pPr>
              <w:suppressAutoHyphens/>
              <w:overflowPunct/>
              <w:autoSpaceDE/>
              <w:autoSpaceDN/>
              <w:adjustRightInd/>
              <w:spacing w:after="120"/>
              <w:textAlignment w:val="auto"/>
              <w:rPr>
                <w:rFonts w:ascii="Arial" w:eastAsia="Batang" w:hAnsi="Arial" w:cs="Arial"/>
                <w:b/>
                <w:color w:val="auto"/>
                <w:sz w:val="18"/>
                <w:szCs w:val="18"/>
                <w:lang w:eastAsia="ar-SA"/>
              </w:rPr>
            </w:pPr>
            <w:r w:rsidRPr="003B3D10">
              <w:rPr>
                <w:rFonts w:ascii="Arial" w:eastAsia="Batang" w:hAnsi="Arial" w:cs="Arial"/>
                <w:b/>
                <w:color w:val="auto"/>
                <w:sz w:val="18"/>
                <w:szCs w:val="18"/>
                <w:lang w:eastAsia="ar-SA"/>
              </w:rPr>
              <w:t>11</w:t>
            </w:r>
          </w:p>
        </w:tc>
        <w:tc>
          <w:tcPr>
            <w:tcW w:w="9517"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3B3D10">
              <w:rPr>
                <w:rFonts w:ascii="Arial" w:eastAsia="Batang" w:hAnsi="Arial" w:cs="Arial"/>
                <w:b/>
                <w:color w:val="auto"/>
                <w:sz w:val="18"/>
                <w:szCs w:val="18"/>
                <w:u w:val="single"/>
                <w:lang w:eastAsia="ar-SA"/>
              </w:rPr>
              <w:t>Close of the Meeting</w:t>
            </w:r>
            <w:r w:rsidRPr="003B3D10">
              <w:rPr>
                <w:rFonts w:ascii="Arial" w:eastAsia="Batang" w:hAnsi="Arial" w:cs="Arial"/>
                <w:b/>
                <w:color w:val="auto"/>
                <w:sz w:val="18"/>
                <w:szCs w:val="18"/>
                <w:lang w:eastAsia="ar-SA"/>
              </w:rPr>
              <w:t xml:space="preserve">                                                                                                 </w:t>
            </w:r>
            <w:r w:rsidR="00D97FB7" w:rsidRPr="003B3D10">
              <w:rPr>
                <w:rFonts w:ascii="Arial" w:eastAsia="Batang" w:hAnsi="Arial" w:cs="Arial"/>
                <w:b/>
                <w:color w:val="FF0000"/>
                <w:sz w:val="18"/>
                <w:szCs w:val="18"/>
                <w:highlight w:val="yellow"/>
                <w:lang w:eastAsia="ar-SA"/>
              </w:rPr>
              <w:t>16</w:t>
            </w:r>
            <w:r w:rsidRPr="003B3D10">
              <w:rPr>
                <w:rFonts w:ascii="Arial" w:eastAsia="Batang" w:hAnsi="Arial" w:cs="Arial"/>
                <w:b/>
                <w:color w:val="FF0000"/>
                <w:sz w:val="18"/>
                <w:szCs w:val="18"/>
                <w:highlight w:val="yellow"/>
                <w:lang w:eastAsia="ar-SA"/>
              </w:rPr>
              <w:t>:00 on Friday</w:t>
            </w:r>
            <w:r w:rsidRPr="003B3D10">
              <w:rPr>
                <w:rFonts w:ascii="Arial" w:eastAsia="Batang" w:hAnsi="Arial" w:cs="Arial"/>
                <w:b/>
                <w:color w:val="auto"/>
                <w:sz w:val="18"/>
                <w:szCs w:val="18"/>
                <w:lang w:eastAsia="ar-SA"/>
              </w:rPr>
              <w:t xml:space="preserve"> </w:t>
            </w:r>
          </w:p>
        </w:tc>
        <w:tc>
          <w:tcPr>
            <w:tcW w:w="1350" w:type="dxa"/>
            <w:tcBorders>
              <w:top w:val="single" w:sz="4" w:space="0" w:color="000000"/>
              <w:left w:val="single" w:sz="4" w:space="0" w:color="000000"/>
              <w:bottom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610" w:type="dxa"/>
            <w:tcBorders>
              <w:top w:val="single" w:sz="4" w:space="0" w:color="000000"/>
              <w:left w:val="single" w:sz="4" w:space="0" w:color="000000"/>
              <w:bottom w:val="single" w:sz="4" w:space="0" w:color="000000"/>
              <w:right w:val="single" w:sz="4" w:space="0" w:color="000000"/>
            </w:tcBorders>
            <w:shd w:val="clear" w:color="auto" w:fill="92D050"/>
          </w:tcPr>
          <w:p w:rsidR="00B268C0" w:rsidRPr="003B3D10"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bl>
    <w:p w:rsidR="00B268C0" w:rsidRPr="00215BFC" w:rsidRDefault="00B268C0" w:rsidP="00B268C0">
      <w:pPr>
        <w:rPr>
          <w:b/>
        </w:rPr>
      </w:pPr>
    </w:p>
    <w:p w:rsidR="00B268C0" w:rsidRPr="00215BFC" w:rsidRDefault="00B268C0" w:rsidP="00B268C0">
      <w:pPr>
        <w:rPr>
          <w:b/>
        </w:rPr>
      </w:pPr>
      <w:r w:rsidRPr="00215BFC">
        <w:rPr>
          <w:b/>
          <w:sz w:val="24"/>
          <w:szCs w:val="24"/>
          <w:u w:val="single"/>
        </w:rPr>
        <w:t>2. Meeting Deadlines</w:t>
      </w:r>
    </w:p>
    <w:p w:rsidR="00500D0E" w:rsidRDefault="00B268C0" w:rsidP="00B268C0">
      <w:pPr>
        <w:rPr>
          <w:b/>
        </w:rPr>
      </w:pPr>
      <w:bookmarkStart w:id="76" w:name="_Hlk9585202"/>
      <w:r w:rsidRPr="00215BFC">
        <w:rPr>
          <w:b/>
        </w:rPr>
        <w:t xml:space="preserve">Deadline for submitting </w:t>
      </w:r>
      <w:proofErr w:type="spellStart"/>
      <w:r w:rsidRPr="00215BFC">
        <w:rPr>
          <w:b/>
        </w:rPr>
        <w:t>tdocs</w:t>
      </w:r>
      <w:proofErr w:type="spellEnd"/>
      <w:r w:rsidRPr="00215BFC">
        <w:rPr>
          <w:b/>
        </w:rPr>
        <w:t xml:space="preserve">:  </w:t>
      </w:r>
      <w:r w:rsidR="0046233D">
        <w:rPr>
          <w:b/>
          <w:bCs/>
          <w:color w:val="FF0000"/>
        </w:rPr>
        <w:t>Friday</w:t>
      </w:r>
      <w:r w:rsidR="0046233D" w:rsidRPr="00AD65DD">
        <w:rPr>
          <w:b/>
          <w:bCs/>
          <w:color w:val="FF0000"/>
        </w:rPr>
        <w:t xml:space="preserve">, </w:t>
      </w:r>
      <w:r w:rsidR="0046233D">
        <w:rPr>
          <w:b/>
          <w:bCs/>
          <w:color w:val="FF0000"/>
        </w:rPr>
        <w:t>04 October</w:t>
      </w:r>
      <w:r w:rsidR="0046233D" w:rsidRPr="00AD65DD">
        <w:rPr>
          <w:b/>
          <w:bCs/>
          <w:color w:val="FF0000"/>
        </w:rPr>
        <w:t xml:space="preserve"> 2019</w:t>
      </w:r>
      <w:r w:rsidR="007D05C3">
        <w:rPr>
          <w:b/>
          <w:bCs/>
          <w:color w:val="FF0000"/>
        </w:rPr>
        <w:t>,</w:t>
      </w:r>
      <w:r w:rsidR="0046233D" w:rsidRPr="00AD65DD">
        <w:rPr>
          <w:b/>
          <w:bCs/>
          <w:color w:val="FF0000"/>
        </w:rPr>
        <w:t xml:space="preserve"> </w:t>
      </w:r>
      <w:r w:rsidR="0046233D">
        <w:rPr>
          <w:b/>
          <w:bCs/>
          <w:color w:val="FF0000"/>
        </w:rPr>
        <w:t>24</w:t>
      </w:r>
      <w:r w:rsidR="0046233D" w:rsidRPr="00AD65DD">
        <w:rPr>
          <w:b/>
          <w:bCs/>
          <w:color w:val="FF0000"/>
        </w:rPr>
        <w:t>:00 UTC</w:t>
      </w:r>
    </w:p>
    <w:p w:rsidR="00B268C0" w:rsidRPr="00215BFC" w:rsidRDefault="00B268C0" w:rsidP="00B268C0">
      <w:bookmarkStart w:id="77" w:name="_Hlk9585315"/>
      <w:bookmarkEnd w:id="76"/>
      <w:r w:rsidRPr="00215BFC">
        <w:rPr>
          <w:b/>
        </w:rPr>
        <w:t>Late documents will have lower priority at the meeting</w:t>
      </w:r>
      <w:r w:rsidRPr="00215BFC">
        <w:t xml:space="preserve">. There is no specific deadline for requesting </w:t>
      </w:r>
      <w:proofErr w:type="spellStart"/>
      <w:r w:rsidRPr="00215BFC">
        <w:t>tdoc</w:t>
      </w:r>
      <w:proofErr w:type="spellEnd"/>
      <w:r w:rsidRPr="00215BFC">
        <w:t xml:space="preserve"> numbers. </w:t>
      </w:r>
      <w:proofErr w:type="spellStart"/>
      <w:r w:rsidRPr="00215BFC">
        <w:t>Tdocs</w:t>
      </w:r>
      <w:proofErr w:type="spellEnd"/>
      <w:r w:rsidRPr="00215BFC">
        <w:t xml:space="preserve"> submitted until deadline for submission need to have a valid </w:t>
      </w:r>
      <w:proofErr w:type="spellStart"/>
      <w:r w:rsidRPr="00215BFC">
        <w:t>tdoc</w:t>
      </w:r>
      <w:proofErr w:type="spellEnd"/>
      <w:r w:rsidRPr="00215BFC">
        <w:t xml:space="preserve"> number reserved via 3GU.</w:t>
      </w:r>
    </w:p>
    <w:bookmarkEnd w:id="77"/>
    <w:p w:rsidR="00B268C0" w:rsidRPr="00215BFC" w:rsidRDefault="00B268C0" w:rsidP="00B268C0">
      <w:r w:rsidRPr="00215BFC">
        <w:t xml:space="preserve">3GU (3GPP Ultimate) will be used for </w:t>
      </w:r>
      <w:proofErr w:type="spellStart"/>
      <w:r w:rsidRPr="00215BFC">
        <w:t>Tdoc</w:t>
      </w:r>
      <w:proofErr w:type="spellEnd"/>
      <w:r w:rsidRPr="00215BFC">
        <w:t xml:space="preserve"> # reservations and submission (</w:t>
      </w:r>
      <w:hyperlink r:id="rId7" w:history="1">
        <w:r w:rsidRPr="00215BFC">
          <w:rPr>
            <w:rStyle w:val="Hyperlink"/>
          </w:rPr>
          <w:t>https://portal.3gpp.org</w:t>
        </w:r>
      </w:hyperlink>
      <w:r w:rsidRPr="00215BFC">
        <w:t xml:space="preserve">). </w:t>
      </w:r>
    </w:p>
    <w:p w:rsidR="00B268C0" w:rsidRPr="00215BFC" w:rsidRDefault="00B268C0" w:rsidP="00B268C0">
      <w:r w:rsidRPr="00215BFC">
        <w:t xml:space="preserve">Please read introductory material kindly prepared by Maurice at: </w:t>
      </w:r>
      <w:hyperlink r:id="rId8" w:history="1">
        <w:r w:rsidRPr="00215BFC">
          <w:rPr>
            <w:rStyle w:val="Hyperlink"/>
          </w:rPr>
          <w:t>S2-150746</w:t>
        </w:r>
      </w:hyperlink>
      <w:r w:rsidRPr="00215BFC">
        <w:t xml:space="preserve"> and by </w:t>
      </w:r>
      <w:hyperlink r:id="rId9" w:history="1">
        <w:r w:rsidRPr="00215BFC">
          <w:rPr>
            <w:rStyle w:val="Hyperlink"/>
          </w:rPr>
          <w:t>3GPP</w:t>
        </w:r>
      </w:hyperlink>
      <w:r w:rsidRPr="00215BFC">
        <w:t>.</w:t>
      </w:r>
    </w:p>
    <w:p w:rsidR="00B268C0" w:rsidRPr="00215BFC" w:rsidRDefault="00B268C0" w:rsidP="00B268C0">
      <w:pPr>
        <w:rPr>
          <w:rFonts w:ascii="Arial" w:hAnsi="Arial" w:cs="Arial"/>
          <w:color w:val="0000FF"/>
        </w:rPr>
      </w:pPr>
    </w:p>
    <w:p w:rsidR="00B268C0" w:rsidRPr="00215BFC" w:rsidRDefault="00B268C0" w:rsidP="00B268C0">
      <w:pPr>
        <w:rPr>
          <w:u w:val="single"/>
        </w:rPr>
      </w:pPr>
      <w:r w:rsidRPr="00215BFC">
        <w:rPr>
          <w:u w:val="single"/>
        </w:rPr>
        <w:lastRenderedPageBreak/>
        <w:t>Adopting a good practice with 3GU:</w:t>
      </w:r>
    </w:p>
    <w:p w:rsidR="00B268C0" w:rsidRPr="00215BFC" w:rsidRDefault="00B268C0" w:rsidP="00B268C0">
      <w:r w:rsidRPr="00215BFC">
        <w:t xml:space="preserve">Please remember to fill in all relevant fields for each document type when requesting a </w:t>
      </w:r>
      <w:proofErr w:type="spellStart"/>
      <w:r w:rsidRPr="00215BFC">
        <w:t>tdoc</w:t>
      </w:r>
      <w:proofErr w:type="spellEnd"/>
      <w:r w:rsidRPr="00215BFC">
        <w:t xml:space="preserve"> number.</w:t>
      </w:r>
    </w:p>
    <w:p w:rsidR="00B268C0" w:rsidRPr="00215BFC" w:rsidRDefault="00B268C0" w:rsidP="00B268C0">
      <w:r w:rsidRPr="00215BFC">
        <w:t xml:space="preserve">Please take care to select the appropriate agenda item when requesting for a </w:t>
      </w:r>
      <w:proofErr w:type="spellStart"/>
      <w:r w:rsidRPr="00215BFC">
        <w:t>Tdoc</w:t>
      </w:r>
      <w:proofErr w:type="spellEnd"/>
      <w:r w:rsidRPr="00215BFC">
        <w:t xml:space="preserve"> number. Please avoid submitting to multiple agenda items. </w:t>
      </w:r>
    </w:p>
    <w:p w:rsidR="00B268C0" w:rsidRPr="00215BFC" w:rsidRDefault="00B268C0" w:rsidP="00B268C0">
      <w:r w:rsidRPr="00215BFC">
        <w:t xml:space="preserve">Please include all Sources in the Source List field. If this list changes after having requested the </w:t>
      </w:r>
      <w:proofErr w:type="spellStart"/>
      <w:r w:rsidRPr="00215BFC">
        <w:t>tdoc</w:t>
      </w:r>
      <w:proofErr w:type="spellEnd"/>
      <w:r w:rsidRPr="00215BFC">
        <w:t xml:space="preserve"> number, please correct them in 3GU before uploading the </w:t>
      </w:r>
      <w:proofErr w:type="spellStart"/>
      <w:r w:rsidRPr="00215BFC">
        <w:t>tdoc</w:t>
      </w:r>
      <w:proofErr w:type="spellEnd"/>
      <w:r w:rsidRPr="00215BFC">
        <w:t>.</w:t>
      </w:r>
    </w:p>
    <w:p w:rsidR="00B268C0" w:rsidRPr="00215BFC" w:rsidRDefault="00B268C0" w:rsidP="00B268C0">
      <w:r w:rsidRPr="00215BFC">
        <w:t xml:space="preserve">If you are requesting a CR, remember to give also the relevant WI Code(s) as well as the Release, </w:t>
      </w:r>
      <w:r w:rsidRPr="00215BFC">
        <w:br/>
        <w:t>TS / TR number and Category.</w:t>
      </w:r>
    </w:p>
    <w:p w:rsidR="00B268C0" w:rsidRPr="00215BFC" w:rsidRDefault="00B268C0" w:rsidP="00B268C0">
      <w:r w:rsidRPr="00215BFC">
        <w:t xml:space="preserve">If you are requesting a </w:t>
      </w:r>
      <w:proofErr w:type="spellStart"/>
      <w:r w:rsidRPr="00215BFC">
        <w:t>pCR</w:t>
      </w:r>
      <w:proofErr w:type="spellEnd"/>
      <w:r w:rsidRPr="00215BFC">
        <w:t>, please fill in the TS/TR number - as well as the WI Code if it exists.</w:t>
      </w:r>
    </w:p>
    <w:p w:rsidR="00B268C0" w:rsidRPr="00215BFC" w:rsidRDefault="00B268C0" w:rsidP="00B268C0">
      <w:r w:rsidRPr="00215BFC">
        <w:t>If you are requesting a TR or TR Cover sheet, please include the TS / TR number related to it.</w:t>
      </w:r>
    </w:p>
    <w:p w:rsidR="00B268C0" w:rsidRPr="00215BFC" w:rsidRDefault="00B268C0" w:rsidP="00B268C0">
      <w:r w:rsidRPr="00215BFC">
        <w:t xml:space="preserve">Please do not use types you are not sure about (e.g. </w:t>
      </w:r>
      <w:proofErr w:type="spellStart"/>
      <w:r w:rsidRPr="00215BFC">
        <w:t>draftCR</w:t>
      </w:r>
      <w:proofErr w:type="spellEnd"/>
      <w:r w:rsidRPr="00215BFC">
        <w:t xml:space="preserve"> and response are only used by other WGs, we do not use these types in SA WG2; LS In is for MCC use).</w:t>
      </w:r>
    </w:p>
    <w:p w:rsidR="00B268C0" w:rsidRPr="00215BFC" w:rsidRDefault="00B268C0" w:rsidP="00B268C0">
      <w:r w:rsidRPr="00215BFC">
        <w:t>Including all relevant information is a great help for meeting preparation for everyone and</w:t>
      </w:r>
      <w:proofErr w:type="gramStart"/>
      <w:r w:rsidRPr="00215BFC">
        <w:t>, in particular, for</w:t>
      </w:r>
      <w:proofErr w:type="gramEnd"/>
      <w:r w:rsidRPr="00215BFC">
        <w:t xml:space="preserve"> your management and support team.</w:t>
      </w:r>
    </w:p>
    <w:p w:rsidR="00B268C0" w:rsidRPr="00215BFC" w:rsidRDefault="00B268C0" w:rsidP="00B268C0">
      <w:bookmarkStart w:id="78" w:name="OLE_LINK1"/>
    </w:p>
    <w:p w:rsidR="00B268C0" w:rsidRPr="00215BFC" w:rsidRDefault="00B268C0" w:rsidP="00B268C0">
      <w:pPr>
        <w:pageBreakBefore/>
        <w:rPr>
          <w:sz w:val="6"/>
          <w:szCs w:val="6"/>
        </w:rPr>
      </w:pPr>
      <w:r w:rsidRPr="00215BFC">
        <w:rPr>
          <w:b/>
          <w:sz w:val="24"/>
          <w:u w:val="single"/>
        </w:rPr>
        <w:lastRenderedPageBreak/>
        <w:t>3. Draft time allocation</w:t>
      </w:r>
    </w:p>
    <w:p w:rsidR="00B268C0" w:rsidRPr="00796C42" w:rsidRDefault="00B268C0" w:rsidP="00B268C0">
      <w:pPr>
        <w:spacing w:after="0"/>
        <w:rPr>
          <w:rFonts w:ascii="Arial" w:hAnsi="Arial" w:cs="Arial"/>
          <w:sz w:val="16"/>
          <w:szCs w:val="16"/>
        </w:rPr>
      </w:pPr>
      <w:r w:rsidRPr="00796C42">
        <w:rPr>
          <w:rFonts w:ascii="Arial" w:hAnsi="Arial" w:cs="Arial"/>
          <w:sz w:val="16"/>
          <w:szCs w:val="16"/>
        </w:rPr>
        <w:t xml:space="preserve">When sessions run in parallel, </w:t>
      </w:r>
      <w:proofErr w:type="spellStart"/>
      <w:r w:rsidRPr="00796C42">
        <w:rPr>
          <w:rFonts w:ascii="Arial" w:hAnsi="Arial" w:cs="Arial"/>
          <w:sz w:val="16"/>
          <w:szCs w:val="16"/>
        </w:rPr>
        <w:t>tdocs</w:t>
      </w:r>
      <w:proofErr w:type="spellEnd"/>
      <w:r w:rsidRPr="00796C42">
        <w:rPr>
          <w:rFonts w:ascii="Arial" w:hAnsi="Arial" w:cs="Arial"/>
          <w:sz w:val="16"/>
          <w:szCs w:val="16"/>
        </w:rPr>
        <w:t xml:space="preserve"> may only be agreed. </w:t>
      </w:r>
      <w:proofErr w:type="spellStart"/>
      <w:r w:rsidRPr="00796C42">
        <w:rPr>
          <w:rFonts w:ascii="Arial" w:hAnsi="Arial" w:cs="Arial"/>
          <w:sz w:val="16"/>
          <w:szCs w:val="16"/>
        </w:rPr>
        <w:t>Tdocs</w:t>
      </w:r>
      <w:proofErr w:type="spellEnd"/>
      <w:r w:rsidRPr="00796C42">
        <w:rPr>
          <w:rFonts w:ascii="Arial" w:hAnsi="Arial" w:cs="Arial"/>
          <w:sz w:val="16"/>
          <w:szCs w:val="16"/>
        </w:rPr>
        <w:t xml:space="preserve"> may be approved, when there is no session in parallel. </w:t>
      </w:r>
    </w:p>
    <w:p w:rsidR="00B268C0" w:rsidRPr="00796C42" w:rsidRDefault="00B268C0" w:rsidP="00B268C0">
      <w:pPr>
        <w:rPr>
          <w:rFonts w:ascii="Arial" w:hAnsi="Arial" w:cs="Arial"/>
          <w:sz w:val="16"/>
          <w:szCs w:val="16"/>
        </w:rPr>
      </w:pPr>
      <w:r w:rsidRPr="00796C42">
        <w:rPr>
          <w:rFonts w:ascii="Arial" w:hAnsi="Arial" w:cs="Arial"/>
          <w:sz w:val="16"/>
          <w:szCs w:val="16"/>
        </w:rPr>
        <w:t>♠ marks sessions with notes taken by MCC.</w:t>
      </w:r>
      <w:bookmarkStart w:id="79" w:name="OLE_LINK5"/>
      <w:bookmarkStart w:id="80" w:name="OLE_LINK2"/>
    </w:p>
    <w:p w:rsidR="00B268C0" w:rsidRPr="00215BFC" w:rsidRDefault="00B268C0" w:rsidP="00B268C0">
      <w:pPr>
        <w:rPr>
          <w:rFonts w:ascii="Arial" w:hAnsi="Arial" w:cs="Arial"/>
          <w:sz w:val="18"/>
          <w:szCs w:val="18"/>
        </w:rPr>
      </w:pPr>
      <w:r w:rsidRPr="00215BFC">
        <w:br w:type="page"/>
      </w:r>
    </w:p>
    <w:tbl>
      <w:tblPr>
        <w:tblpPr w:leftFromText="180" w:rightFromText="180" w:vertAnchor="text" w:tblpXSpec="center" w:tblpY="1"/>
        <w:tblOverlap w:val="never"/>
        <w:tblW w:w="1528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000" w:firstRow="0" w:lastRow="0" w:firstColumn="0" w:lastColumn="0" w:noHBand="0" w:noVBand="0"/>
      </w:tblPr>
      <w:tblGrid>
        <w:gridCol w:w="568"/>
        <w:gridCol w:w="2819"/>
        <w:gridCol w:w="2977"/>
        <w:gridCol w:w="2835"/>
        <w:gridCol w:w="2835"/>
        <w:gridCol w:w="3246"/>
      </w:tblGrid>
      <w:tr w:rsidR="00B268C0" w:rsidRPr="0041440F" w:rsidTr="00941126">
        <w:trPr>
          <w:jc w:val="center"/>
        </w:trPr>
        <w:tc>
          <w:tcPr>
            <w:tcW w:w="568" w:type="dxa"/>
            <w:tcBorders>
              <w:top w:val="single" w:sz="4" w:space="0" w:color="000000"/>
            </w:tcBorders>
            <w:shd w:val="clear" w:color="auto" w:fill="auto"/>
          </w:tcPr>
          <w:p w:rsidR="00B268C0" w:rsidRPr="0041440F" w:rsidRDefault="00B268C0" w:rsidP="00941126">
            <w:pPr>
              <w:pStyle w:val="TOC1"/>
              <w:tabs>
                <w:tab w:val="left" w:pos="1435"/>
                <w:tab w:val="left" w:pos="2040"/>
                <w:tab w:val="left" w:pos="2520"/>
                <w:tab w:val="left" w:pos="7200"/>
              </w:tabs>
              <w:snapToGrid w:val="0"/>
              <w:spacing w:line="240" w:lineRule="exact"/>
              <w:jc w:val="center"/>
              <w:rPr>
                <w:rFonts w:ascii="Arial" w:hAnsi="Arial" w:cs="Arial"/>
                <w:caps/>
                <w:noProof w:val="0"/>
                <w:sz w:val="16"/>
                <w:szCs w:val="16"/>
              </w:rPr>
            </w:pPr>
            <w:bookmarkStart w:id="81" w:name="OLE_LINK4"/>
            <w:r w:rsidRPr="0041440F">
              <w:rPr>
                <w:rFonts w:ascii="Arial" w:hAnsi="Arial" w:cs="Arial"/>
                <w:noProof w:val="0"/>
                <w:color w:val="000000"/>
                <w:sz w:val="16"/>
                <w:szCs w:val="16"/>
              </w:rPr>
              <w:lastRenderedPageBreak/>
              <w:br w:type="page"/>
            </w:r>
            <w:r w:rsidRPr="0041440F">
              <w:rPr>
                <w:rFonts w:ascii="Arial" w:hAnsi="Arial" w:cs="Arial"/>
                <w:noProof w:val="0"/>
                <w:sz w:val="16"/>
                <w:szCs w:val="16"/>
              </w:rPr>
              <w:br w:type="page"/>
            </w:r>
            <w:r w:rsidRPr="0041440F">
              <w:rPr>
                <w:rFonts w:ascii="Arial" w:hAnsi="Arial" w:cs="Arial"/>
                <w:noProof w:val="0"/>
                <w:sz w:val="16"/>
                <w:szCs w:val="16"/>
              </w:rPr>
              <w:br w:type="page"/>
            </w:r>
          </w:p>
        </w:tc>
        <w:tc>
          <w:tcPr>
            <w:tcW w:w="2819" w:type="dxa"/>
            <w:tcBorders>
              <w:top w:val="single" w:sz="4" w:space="0" w:color="000000"/>
            </w:tcBorders>
            <w:shd w:val="clear" w:color="auto" w:fill="auto"/>
          </w:tcPr>
          <w:p w:rsidR="00B268C0" w:rsidRPr="0041440F" w:rsidRDefault="00B268C0" w:rsidP="00941126">
            <w:pPr>
              <w:tabs>
                <w:tab w:val="left" w:pos="1435"/>
                <w:tab w:val="left" w:pos="2040"/>
                <w:tab w:val="left" w:pos="2520"/>
                <w:tab w:val="left" w:pos="7200"/>
              </w:tabs>
              <w:spacing w:before="120" w:after="0" w:line="240" w:lineRule="exact"/>
              <w:jc w:val="center"/>
              <w:rPr>
                <w:rFonts w:ascii="Arial" w:hAnsi="Arial" w:cs="Arial"/>
                <w:b/>
                <w:sz w:val="16"/>
                <w:szCs w:val="16"/>
                <w:u w:val="double"/>
              </w:rPr>
            </w:pPr>
            <w:r w:rsidRPr="0041440F">
              <w:rPr>
                <w:rFonts w:ascii="Arial" w:hAnsi="Arial" w:cs="Arial"/>
                <w:b/>
                <w:sz w:val="16"/>
                <w:szCs w:val="16"/>
                <w:u w:val="double"/>
              </w:rPr>
              <w:t xml:space="preserve">Monday </w:t>
            </w:r>
          </w:p>
        </w:tc>
        <w:tc>
          <w:tcPr>
            <w:tcW w:w="2977" w:type="dxa"/>
            <w:tcBorders>
              <w:top w:val="single" w:sz="4" w:space="0" w:color="000000"/>
            </w:tcBorders>
            <w:shd w:val="clear" w:color="auto" w:fill="auto"/>
          </w:tcPr>
          <w:p w:rsidR="00B268C0" w:rsidRPr="0041440F" w:rsidRDefault="00B268C0" w:rsidP="00941126">
            <w:pPr>
              <w:tabs>
                <w:tab w:val="left" w:pos="1435"/>
                <w:tab w:val="left" w:pos="2040"/>
                <w:tab w:val="left" w:pos="2520"/>
                <w:tab w:val="left" w:pos="7200"/>
              </w:tabs>
              <w:spacing w:before="120" w:after="0" w:line="240" w:lineRule="exact"/>
              <w:jc w:val="center"/>
              <w:rPr>
                <w:rFonts w:ascii="Arial" w:hAnsi="Arial" w:cs="Arial"/>
                <w:b/>
                <w:sz w:val="16"/>
                <w:szCs w:val="16"/>
                <w:u w:val="double"/>
              </w:rPr>
            </w:pPr>
            <w:r w:rsidRPr="0041440F">
              <w:rPr>
                <w:rFonts w:ascii="Arial" w:hAnsi="Arial" w:cs="Arial"/>
                <w:b/>
                <w:sz w:val="16"/>
                <w:szCs w:val="16"/>
                <w:u w:val="double"/>
              </w:rPr>
              <w:t xml:space="preserve">Tuesday </w:t>
            </w:r>
          </w:p>
        </w:tc>
        <w:tc>
          <w:tcPr>
            <w:tcW w:w="2835" w:type="dxa"/>
            <w:tcBorders>
              <w:top w:val="single" w:sz="4" w:space="0" w:color="000000"/>
            </w:tcBorders>
            <w:shd w:val="clear" w:color="auto" w:fill="auto"/>
          </w:tcPr>
          <w:p w:rsidR="00B268C0" w:rsidRPr="0041440F" w:rsidRDefault="00B268C0" w:rsidP="00941126">
            <w:pPr>
              <w:tabs>
                <w:tab w:val="left" w:pos="1435"/>
                <w:tab w:val="left" w:pos="2040"/>
                <w:tab w:val="left" w:pos="2520"/>
                <w:tab w:val="left" w:pos="7200"/>
              </w:tabs>
              <w:spacing w:before="120" w:after="0" w:line="240" w:lineRule="exact"/>
              <w:jc w:val="center"/>
              <w:rPr>
                <w:rFonts w:ascii="Arial" w:hAnsi="Arial" w:cs="Arial"/>
                <w:b/>
                <w:sz w:val="16"/>
                <w:szCs w:val="16"/>
                <w:u w:val="double"/>
              </w:rPr>
            </w:pPr>
            <w:r w:rsidRPr="0041440F">
              <w:rPr>
                <w:rFonts w:ascii="Arial" w:hAnsi="Arial" w:cs="Arial"/>
                <w:b/>
                <w:sz w:val="16"/>
                <w:szCs w:val="16"/>
                <w:u w:val="double"/>
              </w:rPr>
              <w:t xml:space="preserve">Wednesday </w:t>
            </w:r>
          </w:p>
        </w:tc>
        <w:tc>
          <w:tcPr>
            <w:tcW w:w="2835" w:type="dxa"/>
            <w:tcBorders>
              <w:top w:val="single" w:sz="4" w:space="0" w:color="000000"/>
            </w:tcBorders>
            <w:shd w:val="clear" w:color="auto" w:fill="auto"/>
          </w:tcPr>
          <w:p w:rsidR="00B268C0" w:rsidRPr="0041440F" w:rsidRDefault="00B268C0" w:rsidP="00941126">
            <w:pPr>
              <w:tabs>
                <w:tab w:val="left" w:pos="1435"/>
                <w:tab w:val="left" w:pos="2040"/>
                <w:tab w:val="left" w:pos="2520"/>
                <w:tab w:val="left" w:pos="7200"/>
              </w:tabs>
              <w:spacing w:before="120" w:after="0" w:line="240" w:lineRule="exact"/>
              <w:jc w:val="center"/>
              <w:rPr>
                <w:rFonts w:ascii="Arial" w:hAnsi="Arial" w:cs="Arial"/>
                <w:b/>
                <w:sz w:val="16"/>
                <w:szCs w:val="16"/>
                <w:u w:val="double"/>
              </w:rPr>
            </w:pPr>
            <w:r w:rsidRPr="0041440F">
              <w:rPr>
                <w:rFonts w:ascii="Arial" w:hAnsi="Arial" w:cs="Arial"/>
                <w:b/>
                <w:sz w:val="16"/>
                <w:szCs w:val="16"/>
                <w:u w:val="double"/>
              </w:rPr>
              <w:t xml:space="preserve">Thursday </w:t>
            </w:r>
            <w:r w:rsidRPr="0041440F">
              <w:rPr>
                <w:rFonts w:ascii="Arial" w:hAnsi="Arial" w:cs="Arial"/>
                <w:b/>
                <w:sz w:val="16"/>
                <w:szCs w:val="16"/>
                <w:highlight w:val="magenta"/>
                <w:u w:val="double"/>
              </w:rPr>
              <w:t>revisions only</w:t>
            </w:r>
            <w:r w:rsidRPr="0041440F">
              <w:rPr>
                <w:rFonts w:ascii="Arial" w:hAnsi="Arial" w:cs="Arial"/>
                <w:b/>
                <w:sz w:val="16"/>
                <w:szCs w:val="16"/>
                <w:u w:val="double"/>
              </w:rPr>
              <w:t xml:space="preserve"> unless stated differently</w:t>
            </w:r>
          </w:p>
        </w:tc>
        <w:tc>
          <w:tcPr>
            <w:tcW w:w="3246" w:type="dxa"/>
            <w:tcBorders>
              <w:top w:val="single" w:sz="4" w:space="0" w:color="000000"/>
              <w:bottom w:val="single" w:sz="12" w:space="0" w:color="000000"/>
            </w:tcBorders>
            <w:shd w:val="clear" w:color="auto" w:fill="auto"/>
          </w:tcPr>
          <w:p w:rsidR="00B268C0" w:rsidRPr="0041440F" w:rsidRDefault="00B268C0" w:rsidP="00941126">
            <w:pPr>
              <w:tabs>
                <w:tab w:val="left" w:pos="1435"/>
                <w:tab w:val="left" w:pos="2040"/>
                <w:tab w:val="left" w:pos="2520"/>
                <w:tab w:val="left" w:pos="7200"/>
              </w:tabs>
              <w:spacing w:before="120" w:after="0" w:line="240" w:lineRule="exact"/>
              <w:jc w:val="center"/>
              <w:rPr>
                <w:rFonts w:ascii="Arial" w:hAnsi="Arial" w:cs="Arial"/>
                <w:b/>
                <w:sz w:val="16"/>
                <w:szCs w:val="16"/>
              </w:rPr>
            </w:pPr>
            <w:r w:rsidRPr="0041440F">
              <w:rPr>
                <w:rFonts w:ascii="Arial" w:hAnsi="Arial" w:cs="Arial"/>
                <w:b/>
                <w:sz w:val="16"/>
                <w:szCs w:val="16"/>
                <w:u w:val="double"/>
              </w:rPr>
              <w:t>Friday (revisions only)</w:t>
            </w:r>
          </w:p>
        </w:tc>
      </w:tr>
      <w:tr w:rsidR="006F41EE" w:rsidRPr="0041440F" w:rsidTr="00941126">
        <w:trPr>
          <w:trHeight w:val="456"/>
          <w:jc w:val="center"/>
        </w:trPr>
        <w:tc>
          <w:tcPr>
            <w:tcW w:w="568" w:type="dxa"/>
            <w:vMerge w:val="restart"/>
            <w:shd w:val="clear" w:color="auto" w:fill="auto"/>
          </w:tcPr>
          <w:p w:rsidR="006F41EE" w:rsidRPr="0041440F" w:rsidRDefault="006F41EE" w:rsidP="00941126">
            <w:pPr>
              <w:spacing w:before="2" w:after="0"/>
              <w:ind w:left="28"/>
              <w:rPr>
                <w:rFonts w:ascii="Arial" w:hAnsi="Arial" w:cs="Arial"/>
                <w:b/>
                <w:sz w:val="16"/>
                <w:szCs w:val="16"/>
              </w:rPr>
            </w:pPr>
            <w:r w:rsidRPr="0041440F">
              <w:rPr>
                <w:rFonts w:ascii="Arial" w:hAnsi="Arial" w:cs="Arial"/>
                <w:b/>
                <w:sz w:val="16"/>
                <w:szCs w:val="16"/>
              </w:rPr>
              <w:t>08:00</w:t>
            </w:r>
          </w:p>
          <w:p w:rsidR="006F41EE" w:rsidRPr="0041440F" w:rsidRDefault="006F41EE" w:rsidP="00941126">
            <w:pPr>
              <w:spacing w:before="2" w:after="0"/>
              <w:ind w:left="28"/>
              <w:rPr>
                <w:rFonts w:ascii="Arial" w:hAnsi="Arial" w:cs="Arial"/>
                <w:b/>
                <w:sz w:val="16"/>
                <w:szCs w:val="16"/>
              </w:rPr>
            </w:pPr>
            <w:r w:rsidRPr="0041440F">
              <w:rPr>
                <w:rFonts w:ascii="Arial" w:hAnsi="Arial" w:cs="Arial"/>
                <w:b/>
                <w:sz w:val="16"/>
                <w:szCs w:val="16"/>
              </w:rPr>
              <w:t>Q1</w:t>
            </w:r>
          </w:p>
          <w:p w:rsidR="006F41EE" w:rsidRPr="0041440F" w:rsidRDefault="006F41EE" w:rsidP="00941126">
            <w:pPr>
              <w:spacing w:before="2" w:after="0"/>
              <w:ind w:left="28"/>
              <w:rPr>
                <w:rFonts w:ascii="Arial" w:hAnsi="Arial" w:cs="Arial"/>
                <w:sz w:val="16"/>
                <w:szCs w:val="16"/>
              </w:rPr>
            </w:pPr>
            <w:r w:rsidRPr="0041440F">
              <w:rPr>
                <w:rFonts w:ascii="Arial" w:hAnsi="Arial" w:cs="Arial"/>
                <w:b/>
                <w:sz w:val="16"/>
                <w:szCs w:val="16"/>
              </w:rPr>
              <w:t>10:00</w:t>
            </w:r>
          </w:p>
        </w:tc>
        <w:tc>
          <w:tcPr>
            <w:tcW w:w="2819" w:type="dxa"/>
            <w:vMerge w:val="restart"/>
            <w:shd w:val="clear" w:color="auto" w:fill="auto"/>
          </w:tcPr>
          <w:p w:rsidR="006F41EE" w:rsidRPr="0041440F" w:rsidRDefault="006F41EE" w:rsidP="00941126">
            <w:pPr>
              <w:spacing w:before="2" w:after="0"/>
              <w:ind w:left="28"/>
              <w:rPr>
                <w:rFonts w:ascii="Arial" w:hAnsi="Arial" w:cs="Arial"/>
                <w:sz w:val="16"/>
                <w:szCs w:val="16"/>
              </w:rPr>
            </w:pPr>
          </w:p>
          <w:p w:rsidR="006F41EE" w:rsidRPr="0041440F" w:rsidRDefault="006F41EE" w:rsidP="00941126">
            <w:pPr>
              <w:spacing w:before="2" w:after="0"/>
              <w:ind w:left="28"/>
              <w:rPr>
                <w:rFonts w:ascii="Arial" w:hAnsi="Arial" w:cs="Arial"/>
                <w:sz w:val="16"/>
                <w:szCs w:val="16"/>
              </w:rPr>
            </w:pPr>
            <w:r w:rsidRPr="0041440F">
              <w:rPr>
                <w:rFonts w:ascii="Arial" w:hAnsi="Arial" w:cs="Arial"/>
                <w:sz w:val="16"/>
                <w:szCs w:val="16"/>
              </w:rPr>
              <w:t>**********************************</w:t>
            </w:r>
          </w:p>
          <w:p w:rsidR="006F41EE" w:rsidRPr="0041440F" w:rsidRDefault="006F41EE" w:rsidP="00941126">
            <w:pPr>
              <w:spacing w:before="2" w:after="0"/>
              <w:ind w:left="28"/>
              <w:rPr>
                <w:rFonts w:ascii="Arial" w:hAnsi="Arial" w:cs="Arial"/>
                <w:sz w:val="16"/>
                <w:szCs w:val="16"/>
              </w:rPr>
            </w:pPr>
            <w:r w:rsidRPr="0041440F">
              <w:rPr>
                <w:rFonts w:ascii="Arial" w:hAnsi="Arial" w:cs="Arial"/>
                <w:b/>
                <w:color w:val="FF0000"/>
                <w:sz w:val="16"/>
                <w:szCs w:val="16"/>
                <w:highlight w:val="yellow"/>
              </w:rPr>
              <w:t>09:00</w:t>
            </w:r>
            <w:r w:rsidRPr="0041440F">
              <w:rPr>
                <w:rFonts w:ascii="Arial" w:hAnsi="Arial" w:cs="Arial"/>
                <w:b/>
                <w:color w:val="FF0000"/>
                <w:sz w:val="16"/>
                <w:szCs w:val="16"/>
              </w:rPr>
              <w:t xml:space="preserve"> – 10:30 </w:t>
            </w:r>
            <w:r w:rsidRPr="0041440F">
              <w:rPr>
                <w:rFonts w:ascii="Arial" w:hAnsi="Arial" w:cs="Arial"/>
                <w:sz w:val="16"/>
                <w:szCs w:val="16"/>
              </w:rPr>
              <w:t xml:space="preserve">♠ </w:t>
            </w:r>
            <w:r w:rsidRPr="0041440F">
              <w:rPr>
                <w:rFonts w:ascii="Arial" w:hAnsi="Arial" w:cs="Arial"/>
                <w:b/>
                <w:sz w:val="16"/>
                <w:szCs w:val="16"/>
              </w:rPr>
              <w:t>Opening (1)</w:t>
            </w:r>
            <w:r w:rsidRPr="0041440F">
              <w:rPr>
                <w:rFonts w:ascii="Arial" w:hAnsi="Arial" w:cs="Arial"/>
                <w:sz w:val="16"/>
                <w:szCs w:val="16"/>
              </w:rPr>
              <w:t xml:space="preserve">, Agenda (2), </w:t>
            </w:r>
            <w:r w:rsidRPr="0041440F">
              <w:rPr>
                <w:rFonts w:ascii="Arial" w:hAnsi="Arial" w:cs="Arial"/>
                <w:color w:val="auto"/>
                <w:sz w:val="16"/>
                <w:szCs w:val="16"/>
              </w:rPr>
              <w:t xml:space="preserve">Reports </w:t>
            </w:r>
            <w:r w:rsidRPr="0041440F">
              <w:rPr>
                <w:rFonts w:ascii="Arial" w:hAnsi="Arial" w:cs="Arial"/>
                <w:sz w:val="16"/>
                <w:szCs w:val="16"/>
              </w:rPr>
              <w:t>(3), Common issues (4.1), WIDs (</w:t>
            </w:r>
            <w:r w:rsidR="00BE629A" w:rsidRPr="0041440F">
              <w:rPr>
                <w:rFonts w:ascii="Arial" w:hAnsi="Arial" w:cs="Arial"/>
                <w:sz w:val="16"/>
                <w:szCs w:val="16"/>
              </w:rPr>
              <w:t>9</w:t>
            </w:r>
            <w:r w:rsidRPr="0041440F">
              <w:rPr>
                <w:rFonts w:ascii="Arial" w:hAnsi="Arial" w:cs="Arial"/>
                <w:sz w:val="16"/>
                <w:szCs w:val="16"/>
              </w:rPr>
              <w:t>.1), Future Meetings (</w:t>
            </w:r>
            <w:r w:rsidR="00BE629A" w:rsidRPr="0041440F">
              <w:rPr>
                <w:rFonts w:ascii="Arial" w:hAnsi="Arial" w:cs="Arial"/>
                <w:sz w:val="16"/>
                <w:szCs w:val="16"/>
              </w:rPr>
              <w:t>9</w:t>
            </w:r>
            <w:r w:rsidRPr="0041440F">
              <w:rPr>
                <w:rFonts w:ascii="Arial" w:hAnsi="Arial" w:cs="Arial"/>
                <w:sz w:val="16"/>
                <w:szCs w:val="16"/>
              </w:rPr>
              <w:t>.3)</w:t>
            </w:r>
          </w:p>
        </w:tc>
        <w:tc>
          <w:tcPr>
            <w:tcW w:w="2977" w:type="dxa"/>
            <w:tcBorders>
              <w:bottom w:val="single" w:sz="4" w:space="0" w:color="000000"/>
            </w:tcBorders>
            <w:shd w:val="clear" w:color="auto" w:fill="auto"/>
          </w:tcPr>
          <w:p w:rsidR="006F41EE" w:rsidRPr="0041440F" w:rsidRDefault="006F41EE" w:rsidP="00941126">
            <w:pPr>
              <w:spacing w:before="2" w:after="0"/>
              <w:rPr>
                <w:rFonts w:ascii="Arial" w:hAnsi="Arial" w:cs="Arial"/>
                <w:sz w:val="16"/>
                <w:szCs w:val="16"/>
                <w:shd w:val="clear" w:color="auto" w:fill="FBA7A7"/>
              </w:rPr>
            </w:pPr>
            <w:r w:rsidRPr="0041440F">
              <w:rPr>
                <w:rFonts w:ascii="Arial" w:hAnsi="Arial" w:cs="Arial"/>
                <w:sz w:val="16"/>
                <w:szCs w:val="16"/>
                <w:lang w:val="de-DE"/>
              </w:rPr>
              <w:t xml:space="preserve">♠ </w:t>
            </w:r>
            <w:r w:rsidRPr="0041440F">
              <w:rPr>
                <w:rFonts w:ascii="Arial" w:hAnsi="Arial" w:cs="Arial"/>
                <w:sz w:val="16"/>
                <w:szCs w:val="16"/>
              </w:rPr>
              <w:t xml:space="preserve"> </w:t>
            </w:r>
            <w:proofErr w:type="spellStart"/>
            <w:r w:rsidRPr="0041440F">
              <w:rPr>
                <w:rFonts w:ascii="Arial" w:hAnsi="Arial" w:cs="Arial"/>
                <w:sz w:val="16"/>
                <w:szCs w:val="16"/>
              </w:rPr>
              <w:t>Vertical_LAN</w:t>
            </w:r>
            <w:proofErr w:type="spellEnd"/>
            <w:r w:rsidRPr="0041440F">
              <w:rPr>
                <w:rFonts w:ascii="Arial" w:hAnsi="Arial" w:cs="Arial"/>
                <w:sz w:val="16"/>
                <w:szCs w:val="16"/>
              </w:rPr>
              <w:t xml:space="preserve"> (</w:t>
            </w:r>
            <w:r w:rsidR="00957F45" w:rsidRPr="0041440F">
              <w:rPr>
                <w:rFonts w:ascii="Arial" w:hAnsi="Arial" w:cs="Arial"/>
                <w:sz w:val="16"/>
                <w:szCs w:val="16"/>
              </w:rPr>
              <w:t>7.7</w:t>
            </w:r>
            <w:r w:rsidRPr="0041440F">
              <w:rPr>
                <w:rFonts w:ascii="Arial" w:hAnsi="Arial" w:cs="Arial"/>
                <w:sz w:val="16"/>
                <w:szCs w:val="16"/>
              </w:rPr>
              <w:t>.2) TSN</w:t>
            </w:r>
            <w:r w:rsidRPr="0041440F">
              <w:rPr>
                <w:rFonts w:ascii="Arial" w:hAnsi="Arial" w:cs="Arial"/>
                <w:sz w:val="16"/>
                <w:szCs w:val="16"/>
                <w:shd w:val="clear" w:color="auto" w:fill="FBA7A7"/>
              </w:rPr>
              <w:t xml:space="preserve"> </w:t>
            </w:r>
          </w:p>
        </w:tc>
        <w:tc>
          <w:tcPr>
            <w:tcW w:w="2835" w:type="dxa"/>
            <w:tcBorders>
              <w:bottom w:val="single" w:sz="4" w:space="0" w:color="000000"/>
            </w:tcBorders>
            <w:shd w:val="clear" w:color="auto" w:fill="auto"/>
          </w:tcPr>
          <w:p w:rsidR="00EC34E7" w:rsidRPr="0041440F" w:rsidRDefault="006F41EE" w:rsidP="00603E1E">
            <w:pPr>
              <w:suppressAutoHyphens/>
              <w:overflowPunct/>
              <w:autoSpaceDE/>
              <w:autoSpaceDN/>
              <w:adjustRightInd/>
              <w:spacing w:after="0"/>
              <w:textAlignment w:val="auto"/>
              <w:rPr>
                <w:rFonts w:ascii="Arial" w:hAnsi="Arial" w:cs="Arial"/>
                <w:sz w:val="16"/>
                <w:szCs w:val="16"/>
              </w:rPr>
            </w:pPr>
            <w:proofErr w:type="gramStart"/>
            <w:r w:rsidRPr="0041440F">
              <w:rPr>
                <w:rFonts w:ascii="Arial" w:hAnsi="Arial" w:cs="Arial"/>
                <w:sz w:val="16"/>
                <w:szCs w:val="16"/>
              </w:rPr>
              <w:t xml:space="preserve">♠ </w:t>
            </w:r>
            <w:r w:rsidR="004500B4" w:rsidRPr="0041440F">
              <w:rPr>
                <w:rFonts w:ascii="Arial" w:hAnsi="Arial" w:cs="Arial"/>
                <w:sz w:val="16"/>
                <w:szCs w:val="16"/>
              </w:rPr>
              <w:t xml:space="preserve"> FS</w:t>
            </w:r>
            <w:proofErr w:type="gramEnd"/>
            <w:r w:rsidR="004500B4" w:rsidRPr="0041440F">
              <w:rPr>
                <w:rFonts w:ascii="Arial" w:hAnsi="Arial" w:cs="Arial"/>
                <w:sz w:val="16"/>
                <w:szCs w:val="16"/>
              </w:rPr>
              <w:t>_5G_ProSe (8.6)</w:t>
            </w:r>
          </w:p>
        </w:tc>
        <w:tc>
          <w:tcPr>
            <w:tcW w:w="2835" w:type="dxa"/>
            <w:tcBorders>
              <w:bottom w:val="single" w:sz="4" w:space="0" w:color="000000"/>
            </w:tcBorders>
            <w:shd w:val="clear" w:color="auto" w:fill="auto"/>
          </w:tcPr>
          <w:p w:rsidR="006F41EE" w:rsidRPr="0041440F" w:rsidRDefault="006F41EE" w:rsidP="00941126">
            <w:pPr>
              <w:spacing w:before="2" w:after="0"/>
              <w:rPr>
                <w:rFonts w:ascii="Arial" w:hAnsi="Arial" w:cs="Arial"/>
                <w:sz w:val="16"/>
                <w:szCs w:val="16"/>
              </w:rPr>
            </w:pPr>
          </w:p>
        </w:tc>
        <w:tc>
          <w:tcPr>
            <w:tcW w:w="3246" w:type="dxa"/>
            <w:shd w:val="clear" w:color="auto" w:fill="auto"/>
          </w:tcPr>
          <w:p w:rsidR="00160836" w:rsidRPr="0041440F" w:rsidRDefault="00160836" w:rsidP="00941126">
            <w:pPr>
              <w:spacing w:before="2" w:after="0"/>
              <w:rPr>
                <w:rFonts w:ascii="Arial" w:eastAsia="MS Mincho" w:hAnsi="Arial" w:cs="Arial"/>
                <w:sz w:val="16"/>
                <w:szCs w:val="16"/>
              </w:rPr>
            </w:pPr>
          </w:p>
        </w:tc>
      </w:tr>
      <w:tr w:rsidR="006F41EE" w:rsidRPr="0041440F" w:rsidTr="00941126">
        <w:trPr>
          <w:trHeight w:val="380"/>
          <w:jc w:val="center"/>
        </w:trPr>
        <w:tc>
          <w:tcPr>
            <w:tcW w:w="568" w:type="dxa"/>
            <w:vMerge/>
            <w:shd w:val="clear" w:color="auto" w:fill="auto"/>
          </w:tcPr>
          <w:p w:rsidR="006F41EE" w:rsidRPr="0041440F" w:rsidRDefault="006F41EE" w:rsidP="00941126">
            <w:pPr>
              <w:spacing w:before="2" w:after="0"/>
              <w:ind w:left="28"/>
              <w:rPr>
                <w:rFonts w:ascii="Arial" w:hAnsi="Arial" w:cs="Arial"/>
                <w:b/>
                <w:sz w:val="16"/>
                <w:szCs w:val="16"/>
              </w:rPr>
            </w:pPr>
          </w:p>
        </w:tc>
        <w:tc>
          <w:tcPr>
            <w:tcW w:w="2819" w:type="dxa"/>
            <w:vMerge/>
            <w:tcBorders>
              <w:right w:val="single" w:sz="12" w:space="0" w:color="000000"/>
            </w:tcBorders>
            <w:shd w:val="clear" w:color="auto" w:fill="auto"/>
          </w:tcPr>
          <w:p w:rsidR="006F41EE" w:rsidRPr="0041440F" w:rsidRDefault="006F41EE" w:rsidP="00941126">
            <w:pPr>
              <w:spacing w:before="2" w:after="0"/>
              <w:ind w:left="28"/>
              <w:rPr>
                <w:rFonts w:ascii="Arial" w:hAnsi="Arial" w:cs="Arial"/>
                <w:sz w:val="16"/>
                <w:szCs w:val="16"/>
              </w:rPr>
            </w:pPr>
          </w:p>
        </w:tc>
        <w:tc>
          <w:tcPr>
            <w:tcW w:w="2977" w:type="dxa"/>
            <w:tcBorders>
              <w:top w:val="single" w:sz="4" w:space="0" w:color="000000"/>
              <w:left w:val="single" w:sz="12" w:space="0" w:color="000000"/>
              <w:bottom w:val="single" w:sz="4" w:space="0" w:color="000000"/>
              <w:right w:val="single" w:sz="12" w:space="0" w:color="000000"/>
            </w:tcBorders>
            <w:shd w:val="clear" w:color="auto" w:fill="auto"/>
          </w:tcPr>
          <w:p w:rsidR="006F41EE" w:rsidRPr="0041440F" w:rsidRDefault="006F41EE" w:rsidP="00941126">
            <w:pPr>
              <w:suppressAutoHyphens/>
              <w:overflowPunct/>
              <w:autoSpaceDE/>
              <w:autoSpaceDN/>
              <w:adjustRightInd/>
              <w:spacing w:after="0"/>
              <w:textAlignment w:val="auto"/>
              <w:rPr>
                <w:rFonts w:ascii="Arial" w:hAnsi="Arial" w:cs="Arial"/>
                <w:sz w:val="16"/>
                <w:szCs w:val="16"/>
                <w:highlight w:val="yellow"/>
                <w:shd w:val="clear" w:color="auto" w:fill="FFC000"/>
              </w:rPr>
            </w:pPr>
            <w:r w:rsidRPr="0041440F">
              <w:rPr>
                <w:rFonts w:ascii="Arial" w:hAnsi="Arial" w:cs="Arial"/>
                <w:sz w:val="16"/>
                <w:szCs w:val="16"/>
                <w:highlight w:val="yellow"/>
                <w:shd w:val="clear" w:color="auto" w:fill="FFC000"/>
              </w:rPr>
              <w:t>5G (6</w:t>
            </w:r>
            <w:r w:rsidR="00956EE8" w:rsidRPr="0041440F">
              <w:rPr>
                <w:rFonts w:ascii="Arial" w:hAnsi="Arial" w:cs="Arial"/>
                <w:sz w:val="16"/>
                <w:szCs w:val="16"/>
                <w:highlight w:val="yellow"/>
                <w:shd w:val="clear" w:color="auto" w:fill="FFC000"/>
              </w:rPr>
              <w:t>.</w:t>
            </w:r>
            <w:r w:rsidRPr="0041440F">
              <w:rPr>
                <w:rFonts w:ascii="Arial" w:hAnsi="Arial" w:cs="Arial"/>
                <w:sz w:val="16"/>
                <w:szCs w:val="16"/>
                <w:highlight w:val="yellow"/>
                <w:shd w:val="clear" w:color="auto" w:fill="FFC000"/>
              </w:rPr>
              <w:t>8) Services Support</w:t>
            </w:r>
          </w:p>
          <w:p w:rsidR="00786391" w:rsidRPr="0041440F" w:rsidRDefault="00786391" w:rsidP="00941126">
            <w:pPr>
              <w:suppressAutoHyphens/>
              <w:overflowPunct/>
              <w:autoSpaceDE/>
              <w:autoSpaceDN/>
              <w:adjustRightInd/>
              <w:spacing w:after="0"/>
              <w:textAlignment w:val="auto"/>
              <w:rPr>
                <w:rFonts w:ascii="Arial" w:hAnsi="Arial" w:cs="Arial"/>
                <w:sz w:val="16"/>
                <w:szCs w:val="16"/>
                <w:highlight w:val="yellow"/>
              </w:rPr>
            </w:pPr>
            <w:r w:rsidRPr="0041440F">
              <w:rPr>
                <w:rFonts w:ascii="Arial" w:hAnsi="Arial" w:cs="Arial"/>
                <w:sz w:val="16"/>
                <w:szCs w:val="16"/>
                <w:highlight w:val="yellow"/>
              </w:rPr>
              <w:t xml:space="preserve">IMS &amp; related </w:t>
            </w:r>
            <w:proofErr w:type="spellStart"/>
            <w:r w:rsidRPr="0041440F">
              <w:rPr>
                <w:rFonts w:ascii="Arial" w:hAnsi="Arial" w:cs="Arial"/>
                <w:sz w:val="16"/>
                <w:szCs w:val="16"/>
                <w:highlight w:val="yellow"/>
              </w:rPr>
              <w:t>maint</w:t>
            </w:r>
            <w:proofErr w:type="spellEnd"/>
            <w:r w:rsidRPr="0041440F">
              <w:rPr>
                <w:rFonts w:ascii="Arial" w:hAnsi="Arial" w:cs="Arial"/>
                <w:sz w:val="16"/>
                <w:szCs w:val="16"/>
                <w:highlight w:val="yellow"/>
              </w:rPr>
              <w:t xml:space="preserve"> (5.4)</w:t>
            </w: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0E0A2F" w:rsidRPr="0041440F" w:rsidRDefault="000E0A2F" w:rsidP="000E0A2F">
            <w:pPr>
              <w:pStyle w:val="agenda-entry"/>
              <w:spacing w:before="2"/>
              <w:rPr>
                <w:sz w:val="16"/>
                <w:szCs w:val="16"/>
                <w:highlight w:val="yellow"/>
              </w:rPr>
            </w:pPr>
            <w:r w:rsidRPr="0041440F">
              <w:rPr>
                <w:sz w:val="16"/>
                <w:szCs w:val="16"/>
                <w:highlight w:val="yellow"/>
              </w:rPr>
              <w:t>3GPP maintenance (5.1)</w:t>
            </w:r>
          </w:p>
          <w:p w:rsidR="006F41EE" w:rsidRPr="0041440F" w:rsidRDefault="006F41EE" w:rsidP="00941126">
            <w:pPr>
              <w:pStyle w:val="agenda-entry"/>
              <w:spacing w:before="2"/>
              <w:rPr>
                <w:sz w:val="16"/>
                <w:szCs w:val="16"/>
              </w:rPr>
            </w:pP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6F41EE" w:rsidRPr="0041440F" w:rsidRDefault="006F41EE" w:rsidP="00941126">
            <w:pPr>
              <w:pStyle w:val="agenda-entry"/>
              <w:spacing w:before="2"/>
              <w:rPr>
                <w:sz w:val="16"/>
                <w:szCs w:val="16"/>
              </w:rPr>
            </w:pPr>
          </w:p>
        </w:tc>
        <w:tc>
          <w:tcPr>
            <w:tcW w:w="3246" w:type="dxa"/>
            <w:tcBorders>
              <w:left w:val="single" w:sz="12" w:space="0" w:color="000000"/>
              <w:bottom w:val="single" w:sz="4" w:space="0" w:color="000000"/>
            </w:tcBorders>
            <w:shd w:val="thinVertStripe" w:color="D9D9D9" w:fill="auto"/>
          </w:tcPr>
          <w:p w:rsidR="00F93F30" w:rsidRPr="0041440F" w:rsidRDefault="00F93F30" w:rsidP="00941126">
            <w:pPr>
              <w:spacing w:before="2" w:after="0"/>
              <w:rPr>
                <w:rFonts w:ascii="Arial" w:eastAsia="MS Mincho" w:hAnsi="Arial" w:cs="Arial"/>
                <w:sz w:val="16"/>
                <w:szCs w:val="16"/>
                <w:highlight w:val="cyan"/>
              </w:rPr>
            </w:pPr>
          </w:p>
        </w:tc>
      </w:tr>
      <w:tr w:rsidR="006F41EE" w:rsidRPr="0041440F" w:rsidTr="00941126">
        <w:trPr>
          <w:trHeight w:val="33"/>
          <w:jc w:val="center"/>
        </w:trPr>
        <w:tc>
          <w:tcPr>
            <w:tcW w:w="568" w:type="dxa"/>
            <w:vMerge/>
            <w:shd w:val="clear" w:color="auto" w:fill="auto"/>
          </w:tcPr>
          <w:p w:rsidR="006F41EE" w:rsidRPr="0041440F" w:rsidRDefault="006F41EE" w:rsidP="00941126">
            <w:pPr>
              <w:spacing w:before="2" w:after="0"/>
              <w:ind w:left="28"/>
              <w:rPr>
                <w:rFonts w:ascii="Arial" w:hAnsi="Arial" w:cs="Arial"/>
                <w:b/>
                <w:sz w:val="16"/>
                <w:szCs w:val="16"/>
              </w:rPr>
            </w:pPr>
          </w:p>
        </w:tc>
        <w:tc>
          <w:tcPr>
            <w:tcW w:w="2819" w:type="dxa"/>
            <w:vMerge/>
            <w:shd w:val="clear" w:color="auto" w:fill="auto"/>
          </w:tcPr>
          <w:p w:rsidR="006F41EE" w:rsidRPr="0041440F" w:rsidRDefault="006F41EE" w:rsidP="00941126">
            <w:pPr>
              <w:spacing w:before="2" w:after="0"/>
              <w:ind w:left="28"/>
              <w:rPr>
                <w:rFonts w:ascii="Arial" w:hAnsi="Arial" w:cs="Arial"/>
                <w:sz w:val="16"/>
                <w:szCs w:val="16"/>
              </w:rPr>
            </w:pPr>
          </w:p>
        </w:tc>
        <w:tc>
          <w:tcPr>
            <w:tcW w:w="2977" w:type="dxa"/>
            <w:tcBorders>
              <w:top w:val="single" w:sz="4" w:space="0" w:color="000000"/>
            </w:tcBorders>
            <w:shd w:val="clear" w:color="auto" w:fill="auto"/>
          </w:tcPr>
          <w:p w:rsidR="00022CB7" w:rsidRPr="0041440F" w:rsidRDefault="00335E39" w:rsidP="00941126">
            <w:pPr>
              <w:spacing w:before="2" w:after="0"/>
              <w:rPr>
                <w:rFonts w:ascii="Arial" w:hAnsi="Arial" w:cs="Arial"/>
                <w:sz w:val="16"/>
                <w:szCs w:val="16"/>
              </w:rPr>
            </w:pPr>
            <w:del w:id="82" w:author="Puneet Jain" w:date="2019-09-30T09:58:00Z">
              <w:r w:rsidRPr="0041440F" w:rsidDel="00022CB7">
                <w:rPr>
                  <w:rFonts w:ascii="Arial" w:hAnsi="Arial" w:cs="Arial"/>
                  <w:sz w:val="16"/>
                  <w:szCs w:val="16"/>
                  <w:highlight w:val="cyan"/>
                  <w:shd w:val="clear" w:color="auto" w:fill="FFC000"/>
                </w:rPr>
                <w:delText>Other Rel-16 WIDs (7.10)</w:delText>
              </w:r>
            </w:del>
            <w:bookmarkStart w:id="83" w:name="_GoBack"/>
            <w:bookmarkEnd w:id="83"/>
            <w:proofErr w:type="spellStart"/>
            <w:ins w:id="84" w:author="Puneet Jain" w:date="2019-09-30T09:56:00Z">
              <w:r w:rsidR="00022CB7">
                <w:rPr>
                  <w:rFonts w:ascii="Arial" w:hAnsi="Arial" w:cs="Arial"/>
                  <w:sz w:val="16"/>
                  <w:szCs w:val="16"/>
                </w:rPr>
                <w:t>eNS</w:t>
              </w:r>
              <w:proofErr w:type="spellEnd"/>
              <w:r w:rsidR="00022CB7">
                <w:rPr>
                  <w:rFonts w:ascii="Arial" w:hAnsi="Arial" w:cs="Arial"/>
                  <w:sz w:val="16"/>
                  <w:szCs w:val="16"/>
                </w:rPr>
                <w:t xml:space="preserve"> (7.10.2), </w:t>
              </w:r>
            </w:ins>
            <w:proofErr w:type="spellStart"/>
            <w:ins w:id="85" w:author="Puneet Jain" w:date="2019-09-30T09:54:00Z">
              <w:r w:rsidR="00022CB7">
                <w:rPr>
                  <w:rFonts w:ascii="Arial" w:hAnsi="Arial" w:cs="Arial"/>
                  <w:sz w:val="16"/>
                  <w:szCs w:val="16"/>
                </w:rPr>
                <w:t>xBDT</w:t>
              </w:r>
            </w:ins>
            <w:proofErr w:type="spellEnd"/>
            <w:ins w:id="86" w:author="Puneet Jain" w:date="2019-09-30T09:56:00Z">
              <w:r w:rsidR="00022CB7">
                <w:rPr>
                  <w:rFonts w:ascii="Arial" w:hAnsi="Arial" w:cs="Arial"/>
                  <w:sz w:val="16"/>
                  <w:szCs w:val="16"/>
                </w:rPr>
                <w:t xml:space="preserve"> (7.10.7)</w:t>
              </w:r>
            </w:ins>
          </w:p>
        </w:tc>
        <w:tc>
          <w:tcPr>
            <w:tcW w:w="2835" w:type="dxa"/>
            <w:tcBorders>
              <w:top w:val="single" w:sz="4" w:space="0" w:color="000000"/>
            </w:tcBorders>
            <w:shd w:val="clear" w:color="auto" w:fill="auto"/>
          </w:tcPr>
          <w:p w:rsidR="00913A9F" w:rsidRPr="0041440F" w:rsidRDefault="00913A9F" w:rsidP="00941126">
            <w:pPr>
              <w:suppressAutoHyphens/>
              <w:overflowPunct/>
              <w:autoSpaceDE/>
              <w:autoSpaceDN/>
              <w:adjustRightInd/>
              <w:spacing w:after="0"/>
              <w:textAlignment w:val="auto"/>
              <w:rPr>
                <w:rFonts w:ascii="Arial" w:hAnsi="Arial" w:cs="Arial"/>
                <w:sz w:val="16"/>
                <w:szCs w:val="16"/>
                <w:lang w:val="en-US"/>
              </w:rPr>
            </w:pPr>
            <w:r w:rsidRPr="0041440F">
              <w:rPr>
                <w:rFonts w:ascii="Arial" w:hAnsi="Arial" w:cs="Arial"/>
                <w:sz w:val="16"/>
                <w:szCs w:val="16"/>
                <w:highlight w:val="cyan"/>
                <w:lang w:val="en-US"/>
              </w:rPr>
              <w:t xml:space="preserve">5G (6.3) SM/SC) </w:t>
            </w:r>
          </w:p>
          <w:p w:rsidR="006D0D77" w:rsidRPr="0041440F" w:rsidRDefault="006D0D77" w:rsidP="00941126">
            <w:pPr>
              <w:spacing w:before="2" w:after="0"/>
              <w:rPr>
                <w:rFonts w:ascii="Arial" w:hAnsi="Arial" w:cs="Arial"/>
                <w:sz w:val="16"/>
                <w:szCs w:val="16"/>
                <w:highlight w:val="cyan"/>
              </w:rPr>
            </w:pPr>
            <w:r w:rsidRPr="0041440F">
              <w:rPr>
                <w:rFonts w:ascii="Arial" w:hAnsi="Arial" w:cs="Arial"/>
                <w:sz w:val="16"/>
                <w:szCs w:val="16"/>
                <w:highlight w:val="cyan"/>
              </w:rPr>
              <w:t>5G (6.11) Framework</w:t>
            </w:r>
          </w:p>
          <w:p w:rsidR="006D0D77" w:rsidRPr="0041440F" w:rsidRDefault="00323918" w:rsidP="00941126">
            <w:pPr>
              <w:suppressAutoHyphens/>
              <w:overflowPunct/>
              <w:autoSpaceDE/>
              <w:autoSpaceDN/>
              <w:adjustRightInd/>
              <w:spacing w:after="0"/>
              <w:textAlignment w:val="auto"/>
              <w:rPr>
                <w:rFonts w:ascii="Arial" w:hAnsi="Arial" w:cs="Arial"/>
                <w:sz w:val="16"/>
                <w:szCs w:val="16"/>
                <w:shd w:val="clear" w:color="auto" w:fill="BDD6EE"/>
                <w:lang w:val="en-US"/>
              </w:rPr>
            </w:pPr>
            <w:r w:rsidRPr="0041440F">
              <w:rPr>
                <w:rFonts w:ascii="Arial" w:hAnsi="Arial" w:cs="Arial"/>
                <w:sz w:val="16"/>
                <w:szCs w:val="16"/>
                <w:highlight w:val="cyan"/>
              </w:rPr>
              <w:t>5G (6.10) non-3GPP specific</w:t>
            </w:r>
          </w:p>
          <w:p w:rsidR="006F41EE" w:rsidRPr="0041440F" w:rsidRDefault="006F41EE" w:rsidP="00941126">
            <w:pPr>
              <w:spacing w:before="2" w:after="0"/>
              <w:rPr>
                <w:rFonts w:ascii="Arial" w:hAnsi="Arial" w:cs="Arial"/>
                <w:sz w:val="16"/>
                <w:szCs w:val="16"/>
                <w:highlight w:val="cyan"/>
              </w:rPr>
            </w:pPr>
          </w:p>
          <w:p w:rsidR="006F41EE" w:rsidRPr="0041440F" w:rsidRDefault="006F41EE" w:rsidP="00941126">
            <w:pPr>
              <w:spacing w:before="2" w:after="0"/>
              <w:rPr>
                <w:rFonts w:ascii="Arial" w:hAnsi="Arial" w:cs="Arial"/>
                <w:sz w:val="16"/>
                <w:szCs w:val="16"/>
                <w:highlight w:val="cyan"/>
              </w:rPr>
            </w:pPr>
          </w:p>
        </w:tc>
        <w:tc>
          <w:tcPr>
            <w:tcW w:w="2835" w:type="dxa"/>
            <w:tcBorders>
              <w:top w:val="single" w:sz="4" w:space="0" w:color="000000"/>
              <w:right w:val="single" w:sz="12" w:space="0" w:color="000000"/>
            </w:tcBorders>
            <w:shd w:val="thinDiagStripe" w:color="D9D9D9" w:fill="auto"/>
          </w:tcPr>
          <w:p w:rsidR="00F7422F" w:rsidRPr="0041440F" w:rsidRDefault="00F7422F" w:rsidP="00F93F30">
            <w:pPr>
              <w:spacing w:before="2" w:after="0"/>
              <w:rPr>
                <w:rFonts w:ascii="Arial" w:hAnsi="Arial" w:cs="Arial"/>
                <w:sz w:val="16"/>
                <w:szCs w:val="16"/>
                <w:highlight w:val="cyan"/>
              </w:rPr>
            </w:pPr>
          </w:p>
        </w:tc>
        <w:tc>
          <w:tcPr>
            <w:tcW w:w="3246" w:type="dxa"/>
            <w:tcBorders>
              <w:top w:val="single" w:sz="4" w:space="0" w:color="000000"/>
              <w:left w:val="single" w:sz="12" w:space="0" w:color="000000"/>
              <w:bottom w:val="single" w:sz="12" w:space="0" w:color="000000"/>
              <w:right w:val="single" w:sz="12" w:space="0" w:color="000000"/>
            </w:tcBorders>
            <w:shd w:val="thinDiagStripe" w:color="D9D9D9" w:fill="auto"/>
          </w:tcPr>
          <w:p w:rsidR="006F41EE" w:rsidRPr="0041440F" w:rsidRDefault="006F41EE" w:rsidP="00F93F30">
            <w:pPr>
              <w:suppressAutoHyphens/>
              <w:overflowPunct/>
              <w:autoSpaceDE/>
              <w:autoSpaceDN/>
              <w:adjustRightInd/>
              <w:spacing w:after="0"/>
              <w:textAlignment w:val="auto"/>
              <w:rPr>
                <w:rFonts w:ascii="Arial" w:eastAsia="MS Mincho" w:hAnsi="Arial" w:cs="Arial"/>
                <w:sz w:val="16"/>
                <w:szCs w:val="16"/>
                <w:shd w:val="clear" w:color="auto" w:fill="FFC000"/>
              </w:rPr>
            </w:pPr>
          </w:p>
        </w:tc>
      </w:tr>
      <w:tr w:rsidR="00751982" w:rsidRPr="0041440F" w:rsidTr="00941126">
        <w:trPr>
          <w:trHeight w:val="358"/>
          <w:jc w:val="center"/>
        </w:trPr>
        <w:tc>
          <w:tcPr>
            <w:tcW w:w="568" w:type="dxa"/>
            <w:vMerge w:val="restart"/>
            <w:shd w:val="clear" w:color="auto" w:fill="auto"/>
          </w:tcPr>
          <w:p w:rsidR="00751982" w:rsidRPr="0041440F" w:rsidRDefault="00751982" w:rsidP="00751982">
            <w:pPr>
              <w:spacing w:before="2" w:after="0"/>
              <w:ind w:left="28"/>
              <w:rPr>
                <w:rFonts w:ascii="Arial" w:hAnsi="Arial" w:cs="Arial"/>
                <w:b/>
                <w:sz w:val="16"/>
                <w:szCs w:val="16"/>
              </w:rPr>
            </w:pPr>
            <w:r w:rsidRPr="0041440F">
              <w:rPr>
                <w:rFonts w:ascii="Arial" w:hAnsi="Arial" w:cs="Arial"/>
                <w:b/>
                <w:sz w:val="16"/>
                <w:szCs w:val="16"/>
              </w:rPr>
              <w:t>10:30</w:t>
            </w:r>
          </w:p>
          <w:p w:rsidR="00751982" w:rsidRPr="0041440F" w:rsidRDefault="00751982" w:rsidP="00751982">
            <w:pPr>
              <w:spacing w:before="2" w:after="0"/>
              <w:ind w:left="28"/>
              <w:rPr>
                <w:rFonts w:ascii="Arial" w:hAnsi="Arial" w:cs="Arial"/>
                <w:b/>
                <w:sz w:val="16"/>
                <w:szCs w:val="16"/>
              </w:rPr>
            </w:pPr>
            <w:r w:rsidRPr="0041440F">
              <w:rPr>
                <w:rFonts w:ascii="Arial" w:hAnsi="Arial" w:cs="Arial"/>
                <w:b/>
                <w:sz w:val="16"/>
                <w:szCs w:val="16"/>
              </w:rPr>
              <w:t>Q2</w:t>
            </w:r>
          </w:p>
          <w:p w:rsidR="00751982" w:rsidRPr="0041440F" w:rsidRDefault="00751982" w:rsidP="00751982">
            <w:pPr>
              <w:spacing w:before="2" w:after="0"/>
              <w:ind w:left="28"/>
              <w:rPr>
                <w:rFonts w:ascii="Arial" w:hAnsi="Arial" w:cs="Arial"/>
                <w:sz w:val="16"/>
                <w:szCs w:val="16"/>
              </w:rPr>
            </w:pPr>
            <w:r w:rsidRPr="0041440F">
              <w:rPr>
                <w:rFonts w:ascii="Arial" w:hAnsi="Arial" w:cs="Arial"/>
                <w:b/>
                <w:sz w:val="16"/>
                <w:szCs w:val="16"/>
              </w:rPr>
              <w:t>12:30</w:t>
            </w:r>
          </w:p>
        </w:tc>
        <w:tc>
          <w:tcPr>
            <w:tcW w:w="2819" w:type="dxa"/>
            <w:tcBorders>
              <w:bottom w:val="single" w:sz="4" w:space="0" w:color="000000"/>
            </w:tcBorders>
            <w:shd w:val="clear" w:color="auto" w:fill="auto"/>
          </w:tcPr>
          <w:p w:rsidR="00751982" w:rsidRPr="0041440F" w:rsidRDefault="00751982" w:rsidP="00751982">
            <w:pPr>
              <w:suppressAutoHyphens/>
              <w:overflowPunct/>
              <w:autoSpaceDE/>
              <w:autoSpaceDN/>
              <w:adjustRightInd/>
              <w:spacing w:after="0"/>
              <w:textAlignment w:val="auto"/>
              <w:rPr>
                <w:rFonts w:ascii="Arial" w:hAnsi="Arial" w:cs="Arial"/>
                <w:b/>
                <w:color w:val="FF0000"/>
                <w:sz w:val="16"/>
                <w:szCs w:val="16"/>
              </w:rPr>
            </w:pPr>
            <w:r w:rsidRPr="0041440F">
              <w:rPr>
                <w:rFonts w:ascii="Arial" w:hAnsi="Arial" w:cs="Arial"/>
                <w:b/>
                <w:color w:val="FF0000"/>
                <w:sz w:val="16"/>
                <w:szCs w:val="16"/>
                <w:highlight w:val="yellow"/>
              </w:rPr>
              <w:t>11:00</w:t>
            </w:r>
            <w:r w:rsidRPr="0041440F">
              <w:rPr>
                <w:rFonts w:ascii="Arial" w:hAnsi="Arial" w:cs="Arial"/>
                <w:b/>
                <w:color w:val="FF0000"/>
                <w:sz w:val="16"/>
                <w:szCs w:val="16"/>
              </w:rPr>
              <w:t>:</w:t>
            </w:r>
            <w:r w:rsidRPr="0041440F">
              <w:rPr>
                <w:rFonts w:ascii="Arial" w:hAnsi="Arial" w:cs="Arial"/>
                <w:b/>
                <w:color w:val="auto"/>
                <w:sz w:val="16"/>
                <w:szCs w:val="16"/>
              </w:rPr>
              <w:t xml:space="preserve"> ♠</w:t>
            </w:r>
            <w:r w:rsidRPr="0041440F">
              <w:rPr>
                <w:rFonts w:ascii="Arial" w:hAnsi="Arial" w:cs="Arial"/>
                <w:color w:val="auto"/>
                <w:sz w:val="16"/>
                <w:szCs w:val="16"/>
              </w:rPr>
              <w:t xml:space="preserve"> </w:t>
            </w:r>
            <w:proofErr w:type="spellStart"/>
            <w:r w:rsidR="00231D69" w:rsidRPr="0041440F">
              <w:rPr>
                <w:rFonts w:ascii="Arial" w:hAnsi="Arial" w:cs="Arial"/>
                <w:sz w:val="16"/>
                <w:szCs w:val="16"/>
              </w:rPr>
              <w:t>FS_</w:t>
            </w:r>
            <w:r w:rsidR="00660A80" w:rsidRPr="0041440F">
              <w:rPr>
                <w:rFonts w:ascii="Arial" w:hAnsi="Arial" w:cs="Arial"/>
                <w:sz w:val="16"/>
                <w:szCs w:val="16"/>
              </w:rPr>
              <w:t>enh</w:t>
            </w:r>
            <w:r w:rsidR="00231D69" w:rsidRPr="0041440F">
              <w:rPr>
                <w:rFonts w:ascii="Arial" w:hAnsi="Arial" w:cs="Arial"/>
                <w:sz w:val="16"/>
                <w:szCs w:val="16"/>
              </w:rPr>
              <w:t>_</w:t>
            </w:r>
            <w:r w:rsidR="00660A80" w:rsidRPr="0041440F">
              <w:rPr>
                <w:rFonts w:ascii="Arial" w:hAnsi="Arial" w:cs="Arial"/>
                <w:sz w:val="16"/>
                <w:szCs w:val="16"/>
              </w:rPr>
              <w:t>EC</w:t>
            </w:r>
            <w:proofErr w:type="spellEnd"/>
            <w:r w:rsidR="00CA3325" w:rsidRPr="0041440F">
              <w:rPr>
                <w:rFonts w:ascii="Arial" w:hAnsi="Arial" w:cs="Arial"/>
                <w:sz w:val="16"/>
                <w:szCs w:val="16"/>
              </w:rPr>
              <w:t xml:space="preserve"> (8.</w:t>
            </w:r>
            <w:r w:rsidR="00660A80" w:rsidRPr="0041440F">
              <w:rPr>
                <w:rFonts w:ascii="Arial" w:hAnsi="Arial" w:cs="Arial"/>
                <w:sz w:val="16"/>
                <w:szCs w:val="16"/>
              </w:rPr>
              <w:t>5</w:t>
            </w:r>
            <w:r w:rsidR="00CA3325" w:rsidRPr="0041440F">
              <w:rPr>
                <w:rFonts w:ascii="Arial" w:hAnsi="Arial" w:cs="Arial"/>
                <w:sz w:val="16"/>
                <w:szCs w:val="16"/>
              </w:rPr>
              <w:t>)</w:t>
            </w:r>
          </w:p>
          <w:p w:rsidR="00751982" w:rsidRPr="0041440F" w:rsidRDefault="00751982" w:rsidP="00751982">
            <w:pPr>
              <w:suppressAutoHyphens/>
              <w:overflowPunct/>
              <w:autoSpaceDE/>
              <w:autoSpaceDN/>
              <w:adjustRightInd/>
              <w:spacing w:after="0"/>
              <w:textAlignment w:val="auto"/>
              <w:rPr>
                <w:rFonts w:ascii="Arial" w:hAnsi="Arial" w:cs="Arial"/>
                <w:sz w:val="16"/>
                <w:szCs w:val="16"/>
              </w:rPr>
            </w:pPr>
            <w:r w:rsidRPr="0041440F">
              <w:rPr>
                <w:rFonts w:ascii="Arial" w:hAnsi="Arial" w:cs="Arial"/>
                <w:b/>
                <w:color w:val="FF0000"/>
                <w:sz w:val="16"/>
                <w:szCs w:val="16"/>
              </w:rPr>
              <w:t xml:space="preserve"> </w:t>
            </w:r>
          </w:p>
        </w:tc>
        <w:tc>
          <w:tcPr>
            <w:tcW w:w="2977" w:type="dxa"/>
            <w:tcBorders>
              <w:bottom w:val="single" w:sz="4" w:space="0" w:color="000000"/>
            </w:tcBorders>
            <w:shd w:val="clear" w:color="auto" w:fill="auto"/>
          </w:tcPr>
          <w:p w:rsidR="00751982" w:rsidRPr="0041440F" w:rsidRDefault="00751982" w:rsidP="00751982">
            <w:pPr>
              <w:spacing w:before="2" w:after="0"/>
              <w:rPr>
                <w:rFonts w:ascii="Arial" w:hAnsi="Arial" w:cs="Arial"/>
                <w:sz w:val="16"/>
                <w:szCs w:val="16"/>
              </w:rPr>
            </w:pPr>
            <w:r w:rsidRPr="0041440F">
              <w:rPr>
                <w:rFonts w:ascii="Arial" w:hAnsi="Arial" w:cs="Arial"/>
                <w:sz w:val="16"/>
                <w:szCs w:val="16"/>
              </w:rPr>
              <w:t xml:space="preserve">♠ </w:t>
            </w:r>
            <w:r w:rsidRPr="0041440F">
              <w:rPr>
                <w:rFonts w:ascii="Arial" w:hAnsi="Arial" w:cs="Arial"/>
                <w:sz w:val="16"/>
                <w:szCs w:val="16"/>
                <w:lang w:val="de-DE"/>
              </w:rPr>
              <w:t>Vertical_LAN (</w:t>
            </w:r>
            <w:r w:rsidR="00956EE8" w:rsidRPr="0041440F">
              <w:rPr>
                <w:rFonts w:ascii="Arial" w:hAnsi="Arial" w:cs="Arial"/>
                <w:sz w:val="16"/>
                <w:szCs w:val="16"/>
                <w:lang w:val="de-DE"/>
              </w:rPr>
              <w:t>7.7</w:t>
            </w:r>
            <w:r w:rsidRPr="0041440F">
              <w:rPr>
                <w:rFonts w:ascii="Arial" w:hAnsi="Arial" w:cs="Arial"/>
                <w:sz w:val="16"/>
                <w:szCs w:val="16"/>
                <w:lang w:val="de-DE"/>
              </w:rPr>
              <w:t>.1) 5G-LAN</w:t>
            </w:r>
            <w:r w:rsidRPr="0041440F" w:rsidDel="00375EE6">
              <w:rPr>
                <w:rFonts w:ascii="Arial" w:hAnsi="Arial" w:cs="Arial"/>
                <w:sz w:val="16"/>
                <w:szCs w:val="16"/>
              </w:rPr>
              <w:t xml:space="preserve"> </w:t>
            </w:r>
            <w:proofErr w:type="spellStart"/>
            <w:r w:rsidRPr="0041440F">
              <w:rPr>
                <w:rFonts w:ascii="Arial" w:hAnsi="Arial" w:cs="Arial"/>
                <w:sz w:val="16"/>
                <w:szCs w:val="16"/>
              </w:rPr>
              <w:t>Vertical_LAN</w:t>
            </w:r>
            <w:proofErr w:type="spellEnd"/>
            <w:r w:rsidRPr="0041440F">
              <w:rPr>
                <w:rFonts w:ascii="Arial" w:hAnsi="Arial" w:cs="Arial"/>
                <w:sz w:val="16"/>
                <w:szCs w:val="16"/>
              </w:rPr>
              <w:t xml:space="preserve"> (</w:t>
            </w:r>
            <w:r w:rsidR="00956EE8" w:rsidRPr="0041440F">
              <w:rPr>
                <w:rFonts w:ascii="Arial" w:hAnsi="Arial" w:cs="Arial"/>
                <w:sz w:val="16"/>
                <w:szCs w:val="16"/>
              </w:rPr>
              <w:t>7.7</w:t>
            </w:r>
            <w:r w:rsidRPr="0041440F">
              <w:rPr>
                <w:rFonts w:ascii="Arial" w:hAnsi="Arial" w:cs="Arial"/>
                <w:sz w:val="16"/>
                <w:szCs w:val="16"/>
              </w:rPr>
              <w:t>.3) type a/b</w:t>
            </w:r>
          </w:p>
        </w:tc>
        <w:tc>
          <w:tcPr>
            <w:tcW w:w="2835" w:type="dxa"/>
            <w:tcBorders>
              <w:bottom w:val="single" w:sz="4" w:space="0" w:color="000000"/>
            </w:tcBorders>
            <w:shd w:val="clear" w:color="auto" w:fill="auto"/>
          </w:tcPr>
          <w:p w:rsidR="00603E1E" w:rsidRPr="0041440F" w:rsidRDefault="00751982" w:rsidP="00603E1E">
            <w:pPr>
              <w:suppressAutoHyphens/>
              <w:overflowPunct/>
              <w:autoSpaceDE/>
              <w:autoSpaceDN/>
              <w:adjustRightInd/>
              <w:spacing w:after="0"/>
              <w:textAlignment w:val="auto"/>
              <w:rPr>
                <w:rFonts w:ascii="Arial" w:hAnsi="Arial" w:cs="Arial"/>
                <w:b/>
                <w:color w:val="FF0000"/>
                <w:sz w:val="16"/>
                <w:szCs w:val="16"/>
              </w:rPr>
            </w:pPr>
            <w:r w:rsidRPr="0041440F">
              <w:rPr>
                <w:rFonts w:ascii="Arial" w:hAnsi="Arial" w:cs="Arial"/>
                <w:sz w:val="16"/>
                <w:szCs w:val="16"/>
              </w:rPr>
              <w:t>♠</w:t>
            </w:r>
            <w:r w:rsidR="004500B4" w:rsidRPr="0041440F">
              <w:rPr>
                <w:rFonts w:ascii="Arial" w:hAnsi="Arial" w:cs="Arial"/>
                <w:sz w:val="16"/>
                <w:szCs w:val="16"/>
              </w:rPr>
              <w:t xml:space="preserve"> FS_5MBS (8.7)</w:t>
            </w:r>
            <w:r w:rsidRPr="0041440F">
              <w:rPr>
                <w:rFonts w:ascii="Arial" w:hAnsi="Arial" w:cs="Arial"/>
                <w:sz w:val="16"/>
                <w:szCs w:val="16"/>
              </w:rPr>
              <w:t xml:space="preserve"> </w:t>
            </w:r>
          </w:p>
          <w:p w:rsidR="00751982" w:rsidRPr="0041440F" w:rsidRDefault="00751982" w:rsidP="00751982">
            <w:pPr>
              <w:spacing w:before="2" w:after="0"/>
              <w:rPr>
                <w:rFonts w:ascii="Arial" w:hAnsi="Arial" w:cs="Arial"/>
                <w:sz w:val="16"/>
                <w:szCs w:val="16"/>
              </w:rPr>
            </w:pPr>
          </w:p>
        </w:tc>
        <w:tc>
          <w:tcPr>
            <w:tcW w:w="2835" w:type="dxa"/>
            <w:tcBorders>
              <w:bottom w:val="single" w:sz="4" w:space="0" w:color="000000"/>
            </w:tcBorders>
            <w:shd w:val="clear" w:color="auto" w:fill="auto"/>
          </w:tcPr>
          <w:p w:rsidR="00751982" w:rsidRPr="0041440F" w:rsidRDefault="00751982" w:rsidP="00751982">
            <w:pPr>
              <w:spacing w:before="2" w:after="0"/>
              <w:rPr>
                <w:rFonts w:ascii="Arial" w:hAnsi="Arial" w:cs="Arial"/>
                <w:sz w:val="16"/>
                <w:szCs w:val="16"/>
                <w:shd w:val="clear" w:color="auto" w:fill="FBA7A7"/>
              </w:rPr>
            </w:pPr>
          </w:p>
        </w:tc>
        <w:tc>
          <w:tcPr>
            <w:tcW w:w="3246" w:type="dxa"/>
            <w:tcBorders>
              <w:top w:val="single" w:sz="12" w:space="0" w:color="000000"/>
              <w:bottom w:val="single" w:sz="4" w:space="0" w:color="000000"/>
            </w:tcBorders>
            <w:shd w:val="clear" w:color="auto" w:fill="auto"/>
          </w:tcPr>
          <w:p w:rsidR="00751982" w:rsidRPr="0041440F" w:rsidRDefault="00751982" w:rsidP="00751982">
            <w:pPr>
              <w:suppressAutoHyphens/>
              <w:overflowPunct/>
              <w:autoSpaceDE/>
              <w:autoSpaceDN/>
              <w:adjustRightInd/>
              <w:spacing w:after="0"/>
              <w:textAlignment w:val="auto"/>
              <w:rPr>
                <w:rFonts w:ascii="Arial" w:eastAsia="MS Mincho" w:hAnsi="Arial" w:cs="Arial"/>
                <w:sz w:val="16"/>
                <w:szCs w:val="16"/>
              </w:rPr>
            </w:pPr>
          </w:p>
        </w:tc>
      </w:tr>
      <w:tr w:rsidR="00751982" w:rsidRPr="0041440F" w:rsidTr="00941126">
        <w:trPr>
          <w:trHeight w:val="426"/>
          <w:jc w:val="center"/>
        </w:trPr>
        <w:tc>
          <w:tcPr>
            <w:tcW w:w="568" w:type="dxa"/>
            <w:vMerge/>
            <w:tcBorders>
              <w:right w:val="single" w:sz="4" w:space="0" w:color="000000"/>
            </w:tcBorders>
            <w:shd w:val="clear" w:color="auto" w:fill="auto"/>
          </w:tcPr>
          <w:p w:rsidR="00751982" w:rsidRPr="0041440F" w:rsidRDefault="00751982" w:rsidP="00751982">
            <w:pPr>
              <w:spacing w:before="2" w:after="0"/>
              <w:ind w:left="28"/>
              <w:rPr>
                <w:rFonts w:ascii="Arial" w:hAnsi="Arial" w:cs="Arial"/>
                <w:b/>
                <w:sz w:val="16"/>
                <w:szCs w:val="16"/>
              </w:rPr>
            </w:pPr>
          </w:p>
        </w:tc>
        <w:tc>
          <w:tcPr>
            <w:tcW w:w="2819" w:type="dxa"/>
            <w:tcBorders>
              <w:top w:val="single" w:sz="4" w:space="0" w:color="000000"/>
              <w:left w:val="single" w:sz="4" w:space="0" w:color="000000"/>
              <w:bottom w:val="single" w:sz="4" w:space="0" w:color="000000"/>
              <w:right w:val="single" w:sz="4" w:space="0" w:color="000000"/>
            </w:tcBorders>
            <w:shd w:val="thinVertStripe" w:color="D9D9D9" w:fill="auto"/>
          </w:tcPr>
          <w:p w:rsidR="004500B4" w:rsidRPr="0041440F" w:rsidRDefault="007D782E" w:rsidP="004500B4">
            <w:pPr>
              <w:pStyle w:val="agenda-entry"/>
              <w:spacing w:before="2"/>
              <w:rPr>
                <w:sz w:val="16"/>
                <w:szCs w:val="16"/>
                <w:highlight w:val="yellow"/>
              </w:rPr>
            </w:pPr>
            <w:r w:rsidRPr="0041440F">
              <w:rPr>
                <w:b/>
                <w:color w:val="FF0000"/>
                <w:sz w:val="16"/>
                <w:szCs w:val="16"/>
                <w:highlight w:val="yellow"/>
              </w:rPr>
              <w:t>11:00</w:t>
            </w:r>
            <w:r w:rsidRPr="0041440F">
              <w:rPr>
                <w:b/>
                <w:color w:val="FF0000"/>
                <w:sz w:val="16"/>
                <w:szCs w:val="16"/>
              </w:rPr>
              <w:t>:</w:t>
            </w:r>
            <w:r w:rsidRPr="0041440F">
              <w:rPr>
                <w:sz w:val="16"/>
                <w:szCs w:val="16"/>
                <w:highlight w:val="cyan"/>
                <w:shd w:val="clear" w:color="auto" w:fill="FBA7A7"/>
              </w:rPr>
              <w:t>)</w:t>
            </w:r>
            <w:r w:rsidR="004500B4" w:rsidRPr="0041440F">
              <w:rPr>
                <w:sz w:val="16"/>
                <w:szCs w:val="16"/>
                <w:highlight w:val="green"/>
              </w:rPr>
              <w:t xml:space="preserve"> eV2XARC (7.1)</w:t>
            </w:r>
          </w:p>
          <w:p w:rsidR="00751982" w:rsidRPr="0041440F" w:rsidRDefault="00751982" w:rsidP="00751982">
            <w:pPr>
              <w:spacing w:before="2" w:after="0"/>
              <w:rPr>
                <w:rFonts w:ascii="Arial" w:hAnsi="Arial" w:cs="Arial"/>
                <w:sz w:val="16"/>
                <w:szCs w:val="16"/>
                <w:highlight w:val="green"/>
              </w:rPr>
            </w:pPr>
          </w:p>
        </w:tc>
        <w:tc>
          <w:tcPr>
            <w:tcW w:w="2977" w:type="dxa"/>
            <w:tcBorders>
              <w:top w:val="single" w:sz="4" w:space="0" w:color="000000"/>
              <w:left w:val="single" w:sz="4" w:space="0" w:color="000000"/>
              <w:bottom w:val="single" w:sz="4" w:space="0" w:color="000000"/>
              <w:right w:val="single" w:sz="12" w:space="0" w:color="000000"/>
            </w:tcBorders>
            <w:shd w:val="thinVertStripe" w:color="D9D9D9" w:fill="auto"/>
          </w:tcPr>
          <w:p w:rsidR="00751982" w:rsidRPr="0041440F" w:rsidRDefault="00751982" w:rsidP="00751982">
            <w:pPr>
              <w:suppressAutoHyphens/>
              <w:overflowPunct/>
              <w:autoSpaceDE/>
              <w:autoSpaceDN/>
              <w:adjustRightInd/>
              <w:spacing w:after="0"/>
              <w:textAlignment w:val="auto"/>
              <w:rPr>
                <w:rFonts w:ascii="Arial" w:hAnsi="Arial" w:cs="Arial"/>
                <w:sz w:val="16"/>
                <w:szCs w:val="16"/>
                <w:highlight w:val="yellow"/>
              </w:rPr>
            </w:pPr>
            <w:r w:rsidRPr="0041440F">
              <w:rPr>
                <w:rFonts w:ascii="Arial" w:hAnsi="Arial" w:cs="Arial"/>
                <w:sz w:val="16"/>
                <w:szCs w:val="16"/>
                <w:highlight w:val="yellow"/>
              </w:rPr>
              <w:t xml:space="preserve">5G (6.6) PCC </w:t>
            </w:r>
          </w:p>
          <w:p w:rsidR="00751982" w:rsidRPr="0041440F" w:rsidRDefault="00751982" w:rsidP="00751982">
            <w:pPr>
              <w:suppressAutoHyphens/>
              <w:overflowPunct/>
              <w:autoSpaceDE/>
              <w:autoSpaceDN/>
              <w:adjustRightInd/>
              <w:spacing w:after="0"/>
              <w:textAlignment w:val="auto"/>
              <w:rPr>
                <w:rFonts w:ascii="Arial" w:hAnsi="Arial" w:cs="Arial"/>
                <w:sz w:val="16"/>
                <w:szCs w:val="16"/>
                <w:highlight w:val="yellow"/>
              </w:rPr>
            </w:pPr>
            <w:r w:rsidRPr="0041440F">
              <w:rPr>
                <w:rFonts w:ascii="Arial" w:hAnsi="Arial" w:cs="Arial"/>
                <w:sz w:val="16"/>
                <w:szCs w:val="16"/>
                <w:highlight w:val="yellow"/>
              </w:rPr>
              <w:t>PCC/QoS Maintenance (5.2)</w:t>
            </w:r>
          </w:p>
          <w:p w:rsidR="00751982" w:rsidRPr="0041440F" w:rsidRDefault="00751982" w:rsidP="00751982">
            <w:pPr>
              <w:suppressAutoHyphens/>
              <w:overflowPunct/>
              <w:autoSpaceDE/>
              <w:autoSpaceDN/>
              <w:adjustRightInd/>
              <w:spacing w:after="0"/>
              <w:textAlignment w:val="auto"/>
              <w:rPr>
                <w:rFonts w:ascii="Arial" w:hAnsi="Arial" w:cs="Arial"/>
                <w:sz w:val="16"/>
                <w:szCs w:val="16"/>
                <w:highlight w:val="yellow"/>
              </w:rPr>
            </w:pP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751982" w:rsidRPr="0041440F" w:rsidRDefault="00751982" w:rsidP="00751982">
            <w:pPr>
              <w:pStyle w:val="agenda-entry"/>
              <w:spacing w:before="2"/>
              <w:rPr>
                <w:sz w:val="16"/>
                <w:szCs w:val="16"/>
                <w:highlight w:val="yellow"/>
              </w:rPr>
            </w:pPr>
            <w:r w:rsidRPr="0041440F">
              <w:rPr>
                <w:sz w:val="16"/>
                <w:szCs w:val="16"/>
                <w:highlight w:val="yellow"/>
              </w:rPr>
              <w:t>3GPP maintenance (5.1)</w:t>
            </w:r>
          </w:p>
          <w:p w:rsidR="00751982" w:rsidRPr="0041440F" w:rsidRDefault="00751982" w:rsidP="00751982">
            <w:pPr>
              <w:spacing w:before="2" w:after="0"/>
              <w:rPr>
                <w:rFonts w:ascii="Arial" w:hAnsi="Arial" w:cs="Arial"/>
                <w:sz w:val="16"/>
                <w:szCs w:val="16"/>
                <w:highlight w:val="yellow"/>
              </w:rPr>
            </w:pP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751982" w:rsidRPr="0041440F" w:rsidRDefault="00751982" w:rsidP="00751982">
            <w:pPr>
              <w:pStyle w:val="agenda-entry"/>
              <w:spacing w:before="2"/>
              <w:rPr>
                <w:sz w:val="16"/>
                <w:szCs w:val="16"/>
                <w:highlight w:val="yellow"/>
              </w:rPr>
            </w:pPr>
          </w:p>
        </w:tc>
        <w:tc>
          <w:tcPr>
            <w:tcW w:w="3246" w:type="dxa"/>
            <w:tcBorders>
              <w:top w:val="single" w:sz="4" w:space="0" w:color="000000"/>
              <w:left w:val="single" w:sz="12" w:space="0" w:color="000000"/>
            </w:tcBorders>
            <w:shd w:val="thinVertStripe" w:color="D9D9D9" w:fill="auto"/>
          </w:tcPr>
          <w:p w:rsidR="00751982" w:rsidRPr="0041440F" w:rsidRDefault="00751982" w:rsidP="00751982">
            <w:pPr>
              <w:suppressAutoHyphens/>
              <w:overflowPunct/>
              <w:autoSpaceDE/>
              <w:autoSpaceDN/>
              <w:adjustRightInd/>
              <w:spacing w:after="0"/>
              <w:textAlignment w:val="auto"/>
              <w:rPr>
                <w:rFonts w:ascii="Arial" w:hAnsi="Arial" w:cs="Arial"/>
                <w:sz w:val="16"/>
                <w:szCs w:val="16"/>
                <w:highlight w:val="yellow"/>
              </w:rPr>
            </w:pPr>
          </w:p>
        </w:tc>
      </w:tr>
      <w:tr w:rsidR="00751982" w:rsidRPr="0041440F" w:rsidTr="00941126">
        <w:trPr>
          <w:trHeight w:val="426"/>
          <w:jc w:val="center"/>
        </w:trPr>
        <w:tc>
          <w:tcPr>
            <w:tcW w:w="568" w:type="dxa"/>
            <w:vMerge/>
            <w:shd w:val="clear" w:color="auto" w:fill="auto"/>
          </w:tcPr>
          <w:p w:rsidR="00751982" w:rsidRPr="0041440F" w:rsidRDefault="00751982" w:rsidP="00751982">
            <w:pPr>
              <w:spacing w:before="2" w:after="0"/>
              <w:ind w:left="28"/>
              <w:rPr>
                <w:rFonts w:ascii="Arial" w:hAnsi="Arial" w:cs="Arial"/>
                <w:b/>
                <w:sz w:val="16"/>
                <w:szCs w:val="16"/>
              </w:rPr>
            </w:pPr>
          </w:p>
        </w:tc>
        <w:tc>
          <w:tcPr>
            <w:tcW w:w="2819" w:type="dxa"/>
            <w:tcBorders>
              <w:top w:val="single" w:sz="4" w:space="0" w:color="000000"/>
            </w:tcBorders>
            <w:shd w:val="thinDiagStripe" w:color="D9D9D9" w:fill="auto"/>
          </w:tcPr>
          <w:p w:rsidR="00751982" w:rsidRPr="0041440F" w:rsidRDefault="00751982" w:rsidP="00751982">
            <w:pPr>
              <w:spacing w:before="2" w:after="0"/>
              <w:rPr>
                <w:rFonts w:ascii="Arial" w:eastAsia="MS Mincho" w:hAnsi="Arial" w:cs="Arial"/>
                <w:sz w:val="16"/>
                <w:szCs w:val="16"/>
              </w:rPr>
            </w:pPr>
          </w:p>
        </w:tc>
        <w:tc>
          <w:tcPr>
            <w:tcW w:w="2977" w:type="dxa"/>
            <w:tcBorders>
              <w:top w:val="single" w:sz="4" w:space="0" w:color="000000"/>
            </w:tcBorders>
            <w:shd w:val="thinDiagStripe" w:color="D9D9D9" w:fill="auto"/>
          </w:tcPr>
          <w:p w:rsidR="00335E39" w:rsidRPr="0041440F" w:rsidRDefault="00335E39" w:rsidP="00751982">
            <w:pPr>
              <w:suppressAutoHyphens/>
              <w:overflowPunct/>
              <w:autoSpaceDE/>
              <w:autoSpaceDN/>
              <w:adjustRightInd/>
              <w:spacing w:after="0"/>
              <w:textAlignment w:val="auto"/>
              <w:rPr>
                <w:rFonts w:ascii="Arial" w:hAnsi="Arial" w:cs="Arial"/>
                <w:sz w:val="16"/>
                <w:szCs w:val="16"/>
                <w:highlight w:val="cyan"/>
                <w:shd w:val="clear" w:color="auto" w:fill="FFC000"/>
              </w:rPr>
            </w:pPr>
            <w:r w:rsidRPr="0041440F">
              <w:rPr>
                <w:rFonts w:ascii="Arial" w:hAnsi="Arial" w:cs="Arial"/>
                <w:sz w:val="16"/>
                <w:szCs w:val="16"/>
                <w:highlight w:val="cyan"/>
                <w:lang w:val="en-US"/>
              </w:rPr>
              <w:t>IABARC (7.9)</w:t>
            </w:r>
          </w:p>
          <w:p w:rsidR="00022CB7" w:rsidRPr="0041440F" w:rsidRDefault="00335E39" w:rsidP="00751982">
            <w:pPr>
              <w:suppressAutoHyphens/>
              <w:overflowPunct/>
              <w:autoSpaceDE/>
              <w:autoSpaceDN/>
              <w:adjustRightInd/>
              <w:spacing w:after="0"/>
              <w:textAlignment w:val="auto"/>
              <w:rPr>
                <w:rFonts w:ascii="Arial" w:hAnsi="Arial" w:cs="Arial"/>
                <w:sz w:val="16"/>
                <w:szCs w:val="16"/>
                <w:highlight w:val="cyan"/>
              </w:rPr>
            </w:pPr>
            <w:del w:id="87" w:author="Puneet Jain" w:date="2019-09-30T09:58:00Z">
              <w:r w:rsidRPr="0041440F" w:rsidDel="00022CB7">
                <w:rPr>
                  <w:rFonts w:ascii="Arial" w:hAnsi="Arial" w:cs="Arial"/>
                  <w:sz w:val="16"/>
                  <w:szCs w:val="16"/>
                  <w:highlight w:val="cyan"/>
                  <w:shd w:val="clear" w:color="auto" w:fill="FFC000"/>
                </w:rPr>
                <w:delText>Other Rel-16 WIDs</w:delText>
              </w:r>
              <w:r w:rsidR="00751982" w:rsidRPr="0041440F" w:rsidDel="00022CB7">
                <w:rPr>
                  <w:rFonts w:ascii="Arial" w:hAnsi="Arial" w:cs="Arial"/>
                  <w:sz w:val="16"/>
                  <w:szCs w:val="16"/>
                  <w:highlight w:val="cyan"/>
                  <w:shd w:val="clear" w:color="auto" w:fill="FFC000"/>
                </w:rPr>
                <w:delText xml:space="preserve"> (</w:delText>
              </w:r>
              <w:r w:rsidRPr="0041440F" w:rsidDel="00022CB7">
                <w:rPr>
                  <w:rFonts w:ascii="Arial" w:hAnsi="Arial" w:cs="Arial"/>
                  <w:sz w:val="16"/>
                  <w:szCs w:val="16"/>
                  <w:highlight w:val="cyan"/>
                  <w:shd w:val="clear" w:color="auto" w:fill="FFC000"/>
                </w:rPr>
                <w:delText>7.10</w:delText>
              </w:r>
              <w:r w:rsidR="00751982" w:rsidRPr="0041440F" w:rsidDel="00022CB7">
                <w:rPr>
                  <w:rFonts w:ascii="Arial" w:hAnsi="Arial" w:cs="Arial"/>
                  <w:sz w:val="16"/>
                  <w:szCs w:val="16"/>
                  <w:highlight w:val="cyan"/>
                  <w:shd w:val="clear" w:color="auto" w:fill="FFC000"/>
                </w:rPr>
                <w:delText>)</w:delText>
              </w:r>
            </w:del>
            <w:ins w:id="88" w:author="Puneet Jain" w:date="2019-09-30T09:55:00Z">
              <w:r w:rsidR="00022CB7">
                <w:rPr>
                  <w:rFonts w:ascii="Arial" w:hAnsi="Arial" w:cs="Arial"/>
                  <w:sz w:val="16"/>
                  <w:szCs w:val="16"/>
                  <w:highlight w:val="cyan"/>
                </w:rPr>
                <w:t xml:space="preserve">RACS (7.10.3), </w:t>
              </w:r>
            </w:ins>
            <w:ins w:id="89" w:author="Puneet Jain" w:date="2019-09-30T09:54:00Z">
              <w:r w:rsidR="00022CB7">
                <w:rPr>
                  <w:rFonts w:ascii="Arial" w:hAnsi="Arial" w:cs="Arial"/>
                  <w:sz w:val="16"/>
                  <w:szCs w:val="16"/>
                  <w:highlight w:val="cyan"/>
                </w:rPr>
                <w:t>ETSUN</w:t>
              </w:r>
            </w:ins>
            <w:ins w:id="90" w:author="Puneet Jain" w:date="2019-09-30T09:55:00Z">
              <w:r w:rsidR="00022CB7">
                <w:rPr>
                  <w:rFonts w:ascii="Arial" w:hAnsi="Arial" w:cs="Arial"/>
                  <w:sz w:val="16"/>
                  <w:szCs w:val="16"/>
                  <w:highlight w:val="cyan"/>
                </w:rPr>
                <w:t xml:space="preserve"> (7.10.6), </w:t>
              </w:r>
              <w:proofErr w:type="spellStart"/>
              <w:r w:rsidR="00022CB7">
                <w:rPr>
                  <w:rFonts w:ascii="Arial" w:hAnsi="Arial" w:cs="Arial"/>
                  <w:sz w:val="16"/>
                  <w:szCs w:val="16"/>
                  <w:highlight w:val="cyan"/>
                </w:rPr>
                <w:t>UDICoM</w:t>
              </w:r>
              <w:proofErr w:type="spellEnd"/>
              <w:r w:rsidR="00022CB7">
                <w:rPr>
                  <w:rFonts w:ascii="Arial" w:hAnsi="Arial" w:cs="Arial"/>
                  <w:sz w:val="16"/>
                  <w:szCs w:val="16"/>
                  <w:highlight w:val="cyan"/>
                </w:rPr>
                <w:t xml:space="preserve"> (7.10.5)</w:t>
              </w:r>
            </w:ins>
          </w:p>
        </w:tc>
        <w:tc>
          <w:tcPr>
            <w:tcW w:w="2835" w:type="dxa"/>
            <w:tcBorders>
              <w:top w:val="single" w:sz="4" w:space="0" w:color="000000"/>
            </w:tcBorders>
            <w:shd w:val="clear" w:color="auto" w:fill="auto"/>
          </w:tcPr>
          <w:p w:rsidR="00751982" w:rsidRPr="0041440F" w:rsidRDefault="00957F45" w:rsidP="00751982">
            <w:pPr>
              <w:spacing w:before="2" w:after="0"/>
              <w:rPr>
                <w:rFonts w:ascii="Arial" w:hAnsi="Arial" w:cs="Arial"/>
                <w:sz w:val="16"/>
                <w:szCs w:val="16"/>
                <w:shd w:val="clear" w:color="auto" w:fill="C5E0B3" w:themeFill="accent6" w:themeFillTint="66"/>
              </w:rPr>
            </w:pPr>
            <w:r w:rsidRPr="0041440F">
              <w:rPr>
                <w:rFonts w:ascii="Arial" w:hAnsi="Arial" w:cs="Arial"/>
                <w:sz w:val="16"/>
                <w:szCs w:val="16"/>
                <w:highlight w:val="cyan"/>
              </w:rPr>
              <w:t>ATSSS (</w:t>
            </w:r>
            <w:r w:rsidR="00766DFF" w:rsidRPr="0041440F">
              <w:rPr>
                <w:rFonts w:ascii="Arial" w:hAnsi="Arial" w:cs="Arial"/>
                <w:sz w:val="16"/>
                <w:szCs w:val="16"/>
                <w:highlight w:val="cyan"/>
              </w:rPr>
              <w:t>7.3</w:t>
            </w:r>
            <w:r w:rsidRPr="0041440F">
              <w:rPr>
                <w:rFonts w:ascii="Arial" w:hAnsi="Arial" w:cs="Arial"/>
                <w:sz w:val="16"/>
                <w:szCs w:val="16"/>
                <w:highlight w:val="cyan"/>
              </w:rPr>
              <w:t>)</w:t>
            </w:r>
          </w:p>
        </w:tc>
        <w:tc>
          <w:tcPr>
            <w:tcW w:w="2835" w:type="dxa"/>
            <w:tcBorders>
              <w:top w:val="single" w:sz="4" w:space="0" w:color="000000"/>
              <w:right w:val="single" w:sz="12" w:space="0" w:color="000000"/>
            </w:tcBorders>
            <w:shd w:val="thinDiagStripe" w:color="D9D9D9" w:fill="auto"/>
          </w:tcPr>
          <w:p w:rsidR="00751982" w:rsidRPr="0041440F" w:rsidRDefault="00751982" w:rsidP="00751982">
            <w:pPr>
              <w:spacing w:before="2" w:after="0"/>
              <w:rPr>
                <w:rFonts w:ascii="Arial" w:hAnsi="Arial" w:cs="Arial"/>
                <w:sz w:val="16"/>
                <w:szCs w:val="16"/>
                <w:shd w:val="clear" w:color="auto" w:fill="C5E0B3" w:themeFill="accent6" w:themeFillTint="66"/>
              </w:rPr>
            </w:pPr>
          </w:p>
        </w:tc>
        <w:tc>
          <w:tcPr>
            <w:tcW w:w="3246" w:type="dxa"/>
            <w:tcBorders>
              <w:left w:val="single" w:sz="12" w:space="0" w:color="000000"/>
            </w:tcBorders>
            <w:shd w:val="thinDiagStripe" w:color="D9D9D9" w:fill="auto"/>
          </w:tcPr>
          <w:p w:rsidR="00751982" w:rsidRPr="0041440F" w:rsidRDefault="00751982" w:rsidP="00751982">
            <w:pPr>
              <w:spacing w:before="2" w:after="0"/>
              <w:rPr>
                <w:rFonts w:ascii="Arial" w:eastAsia="MS Mincho" w:hAnsi="Arial" w:cs="Arial"/>
                <w:sz w:val="16"/>
                <w:szCs w:val="16"/>
                <w:shd w:val="clear" w:color="auto" w:fill="C5E0B3" w:themeFill="accent6" w:themeFillTint="66"/>
              </w:rPr>
            </w:pPr>
          </w:p>
        </w:tc>
      </w:tr>
      <w:tr w:rsidR="006F41EE" w:rsidRPr="0041440F" w:rsidTr="00941126">
        <w:trPr>
          <w:jc w:val="center"/>
        </w:trPr>
        <w:tc>
          <w:tcPr>
            <w:tcW w:w="568" w:type="dxa"/>
            <w:shd w:val="clear" w:color="auto" w:fill="BFBFBF" w:themeFill="background1" w:themeFillShade="BF"/>
          </w:tcPr>
          <w:p w:rsidR="006F41EE" w:rsidRPr="0041440F" w:rsidRDefault="006F41EE" w:rsidP="00941126">
            <w:pPr>
              <w:spacing w:before="2" w:after="0"/>
              <w:ind w:left="28"/>
              <w:rPr>
                <w:rFonts w:ascii="Arial" w:hAnsi="Arial" w:cs="Arial"/>
                <w:sz w:val="16"/>
                <w:szCs w:val="16"/>
              </w:rPr>
            </w:pPr>
            <w:r w:rsidRPr="0041440F">
              <w:rPr>
                <w:rFonts w:ascii="Arial" w:hAnsi="Arial" w:cs="Arial"/>
                <w:sz w:val="16"/>
                <w:szCs w:val="16"/>
              </w:rPr>
              <w:t>Lunch</w:t>
            </w:r>
          </w:p>
        </w:tc>
        <w:tc>
          <w:tcPr>
            <w:tcW w:w="2819" w:type="dxa"/>
            <w:tcBorders>
              <w:bottom w:val="single" w:sz="12" w:space="0" w:color="auto"/>
            </w:tcBorders>
            <w:shd w:val="clear" w:color="auto" w:fill="BFBFBF" w:themeFill="background1" w:themeFillShade="BF"/>
          </w:tcPr>
          <w:p w:rsidR="006F41EE" w:rsidRPr="0041440F" w:rsidRDefault="006F41EE" w:rsidP="00941126">
            <w:pPr>
              <w:spacing w:before="2" w:after="0"/>
              <w:rPr>
                <w:rFonts w:ascii="Arial" w:eastAsia="MS Mincho" w:hAnsi="Arial" w:cs="Arial"/>
                <w:sz w:val="16"/>
                <w:szCs w:val="16"/>
              </w:rPr>
            </w:pPr>
          </w:p>
        </w:tc>
        <w:tc>
          <w:tcPr>
            <w:tcW w:w="2977" w:type="dxa"/>
            <w:shd w:val="clear" w:color="auto" w:fill="BFBFBF" w:themeFill="background1" w:themeFillShade="BF"/>
          </w:tcPr>
          <w:p w:rsidR="006F41EE" w:rsidRPr="0041440F" w:rsidRDefault="006F41EE" w:rsidP="00941126">
            <w:pPr>
              <w:spacing w:before="2" w:after="0"/>
              <w:rPr>
                <w:rFonts w:ascii="Arial" w:eastAsia="MS Mincho" w:hAnsi="Arial" w:cs="Arial"/>
                <w:sz w:val="16"/>
                <w:szCs w:val="16"/>
              </w:rPr>
            </w:pPr>
          </w:p>
        </w:tc>
        <w:tc>
          <w:tcPr>
            <w:tcW w:w="2835" w:type="dxa"/>
            <w:tcBorders>
              <w:bottom w:val="single" w:sz="12" w:space="0" w:color="auto"/>
            </w:tcBorders>
            <w:shd w:val="clear" w:color="auto" w:fill="BFBFBF" w:themeFill="background1" w:themeFillShade="BF"/>
          </w:tcPr>
          <w:p w:rsidR="006F41EE" w:rsidRPr="0041440F" w:rsidRDefault="006F41EE" w:rsidP="00941126">
            <w:pPr>
              <w:spacing w:before="2" w:after="0"/>
              <w:rPr>
                <w:rFonts w:ascii="Arial" w:eastAsia="MS Mincho" w:hAnsi="Arial" w:cs="Arial"/>
                <w:sz w:val="16"/>
                <w:szCs w:val="16"/>
              </w:rPr>
            </w:pPr>
          </w:p>
        </w:tc>
        <w:tc>
          <w:tcPr>
            <w:tcW w:w="2835" w:type="dxa"/>
            <w:shd w:val="clear" w:color="auto" w:fill="BFBFBF" w:themeFill="background1" w:themeFillShade="BF"/>
          </w:tcPr>
          <w:p w:rsidR="006F41EE" w:rsidRPr="0041440F" w:rsidRDefault="006F41EE" w:rsidP="00941126">
            <w:pPr>
              <w:spacing w:before="2" w:after="0"/>
              <w:ind w:left="28"/>
              <w:rPr>
                <w:rFonts w:ascii="Arial" w:hAnsi="Arial" w:cs="Arial"/>
                <w:sz w:val="16"/>
                <w:szCs w:val="16"/>
              </w:rPr>
            </w:pPr>
          </w:p>
        </w:tc>
        <w:tc>
          <w:tcPr>
            <w:tcW w:w="3246" w:type="dxa"/>
            <w:shd w:val="clear" w:color="auto" w:fill="BFBFBF" w:themeFill="background1" w:themeFillShade="BF"/>
          </w:tcPr>
          <w:p w:rsidR="006F41EE" w:rsidRPr="0041440F" w:rsidRDefault="006F41EE" w:rsidP="00941126">
            <w:pPr>
              <w:spacing w:before="2" w:after="0"/>
              <w:ind w:left="28"/>
              <w:rPr>
                <w:rFonts w:ascii="Arial" w:hAnsi="Arial" w:cs="Arial"/>
                <w:sz w:val="16"/>
                <w:szCs w:val="16"/>
              </w:rPr>
            </w:pPr>
          </w:p>
        </w:tc>
      </w:tr>
      <w:tr w:rsidR="0076394E" w:rsidRPr="0041440F" w:rsidTr="00941126">
        <w:trPr>
          <w:trHeight w:val="366"/>
          <w:jc w:val="center"/>
        </w:trPr>
        <w:tc>
          <w:tcPr>
            <w:tcW w:w="568" w:type="dxa"/>
            <w:vMerge w:val="restart"/>
            <w:tcBorders>
              <w:right w:val="single" w:sz="12" w:space="0" w:color="auto"/>
            </w:tcBorders>
            <w:shd w:val="clear" w:color="auto" w:fill="auto"/>
          </w:tcPr>
          <w:p w:rsidR="0076394E" w:rsidRPr="0041440F" w:rsidRDefault="0076394E" w:rsidP="0076394E">
            <w:pPr>
              <w:spacing w:before="2" w:after="0"/>
              <w:ind w:left="28"/>
              <w:rPr>
                <w:rFonts w:ascii="Arial" w:hAnsi="Arial" w:cs="Arial"/>
                <w:b/>
                <w:sz w:val="16"/>
                <w:szCs w:val="16"/>
              </w:rPr>
            </w:pPr>
            <w:r w:rsidRPr="0041440F">
              <w:rPr>
                <w:rFonts w:ascii="Arial" w:hAnsi="Arial" w:cs="Arial"/>
                <w:b/>
                <w:sz w:val="16"/>
                <w:szCs w:val="16"/>
              </w:rPr>
              <w:t>14:00</w:t>
            </w:r>
          </w:p>
          <w:p w:rsidR="0076394E" w:rsidRPr="0041440F" w:rsidRDefault="0076394E" w:rsidP="0076394E">
            <w:pPr>
              <w:spacing w:before="2" w:after="0"/>
              <w:ind w:left="28"/>
              <w:rPr>
                <w:rFonts w:ascii="Arial" w:hAnsi="Arial" w:cs="Arial"/>
                <w:b/>
                <w:sz w:val="16"/>
                <w:szCs w:val="16"/>
              </w:rPr>
            </w:pPr>
            <w:r w:rsidRPr="0041440F">
              <w:rPr>
                <w:rFonts w:ascii="Arial" w:hAnsi="Arial" w:cs="Arial"/>
                <w:b/>
                <w:sz w:val="16"/>
                <w:szCs w:val="16"/>
              </w:rPr>
              <w:t>Q3</w:t>
            </w:r>
          </w:p>
          <w:p w:rsidR="0076394E" w:rsidRPr="0041440F" w:rsidRDefault="0076394E" w:rsidP="0076394E">
            <w:pPr>
              <w:spacing w:before="2" w:after="0"/>
              <w:ind w:left="28"/>
              <w:rPr>
                <w:rFonts w:ascii="Arial" w:hAnsi="Arial" w:cs="Arial"/>
                <w:sz w:val="16"/>
                <w:szCs w:val="16"/>
              </w:rPr>
            </w:pPr>
            <w:r w:rsidRPr="0041440F">
              <w:rPr>
                <w:rFonts w:ascii="Arial" w:hAnsi="Arial" w:cs="Arial"/>
                <w:b/>
                <w:sz w:val="16"/>
                <w:szCs w:val="16"/>
              </w:rPr>
              <w:t>15:30</w:t>
            </w:r>
          </w:p>
        </w:tc>
        <w:tc>
          <w:tcPr>
            <w:tcW w:w="2819" w:type="dxa"/>
            <w:tcBorders>
              <w:top w:val="single" w:sz="12" w:space="0" w:color="auto"/>
              <w:left w:val="single" w:sz="12" w:space="0" w:color="auto"/>
              <w:bottom w:val="single" w:sz="4" w:space="0" w:color="000000"/>
              <w:right w:val="single" w:sz="12" w:space="0" w:color="auto"/>
            </w:tcBorders>
            <w:shd w:val="clear" w:color="auto" w:fill="auto"/>
          </w:tcPr>
          <w:p w:rsidR="0076394E" w:rsidRPr="0041440F" w:rsidRDefault="0076394E" w:rsidP="0076394E">
            <w:pPr>
              <w:suppressAutoHyphens/>
              <w:overflowPunct/>
              <w:autoSpaceDE/>
              <w:autoSpaceDN/>
              <w:adjustRightInd/>
              <w:spacing w:after="0"/>
              <w:textAlignment w:val="auto"/>
              <w:rPr>
                <w:rFonts w:ascii="Arial" w:hAnsi="Arial" w:cs="Arial"/>
                <w:sz w:val="16"/>
                <w:szCs w:val="16"/>
              </w:rPr>
            </w:pPr>
            <w:r w:rsidRPr="0041440F">
              <w:rPr>
                <w:rFonts w:ascii="Arial" w:hAnsi="Arial" w:cs="Arial"/>
                <w:sz w:val="16"/>
                <w:szCs w:val="16"/>
              </w:rPr>
              <w:t xml:space="preserve">♠ </w:t>
            </w:r>
            <w:proofErr w:type="spellStart"/>
            <w:r w:rsidR="00231D69" w:rsidRPr="0041440F">
              <w:rPr>
                <w:rFonts w:ascii="Arial" w:hAnsi="Arial" w:cs="Arial"/>
                <w:color w:val="auto"/>
                <w:sz w:val="16"/>
                <w:szCs w:val="16"/>
              </w:rPr>
              <w:t>FS_eNPN</w:t>
            </w:r>
            <w:proofErr w:type="spellEnd"/>
            <w:r w:rsidR="00CA3325" w:rsidRPr="0041440F">
              <w:rPr>
                <w:rFonts w:ascii="Arial" w:hAnsi="Arial" w:cs="Arial"/>
                <w:color w:val="auto"/>
                <w:sz w:val="16"/>
                <w:szCs w:val="16"/>
              </w:rPr>
              <w:t xml:space="preserve"> (8.</w:t>
            </w:r>
            <w:r w:rsidR="00231D69" w:rsidRPr="0041440F">
              <w:rPr>
                <w:rFonts w:ascii="Arial" w:hAnsi="Arial" w:cs="Arial"/>
                <w:color w:val="auto"/>
                <w:sz w:val="16"/>
                <w:szCs w:val="16"/>
              </w:rPr>
              <w:t>3</w:t>
            </w:r>
            <w:r w:rsidR="00CA3325" w:rsidRPr="0041440F">
              <w:rPr>
                <w:rFonts w:ascii="Arial" w:hAnsi="Arial" w:cs="Arial"/>
                <w:color w:val="auto"/>
                <w:sz w:val="16"/>
                <w:szCs w:val="16"/>
              </w:rPr>
              <w:t>)</w:t>
            </w:r>
          </w:p>
        </w:tc>
        <w:tc>
          <w:tcPr>
            <w:tcW w:w="2977" w:type="dxa"/>
            <w:tcBorders>
              <w:left w:val="single" w:sz="12" w:space="0" w:color="auto"/>
              <w:bottom w:val="single" w:sz="4" w:space="0" w:color="000000"/>
              <w:right w:val="single" w:sz="12" w:space="0" w:color="auto"/>
            </w:tcBorders>
            <w:shd w:val="clear" w:color="auto" w:fill="auto"/>
          </w:tcPr>
          <w:p w:rsidR="0076394E" w:rsidRPr="0041440F" w:rsidRDefault="0076394E" w:rsidP="0076394E">
            <w:pPr>
              <w:pStyle w:val="agenda-entry"/>
              <w:spacing w:before="2"/>
              <w:rPr>
                <w:sz w:val="16"/>
                <w:szCs w:val="16"/>
              </w:rPr>
            </w:pPr>
            <w:r w:rsidRPr="0041440F">
              <w:rPr>
                <w:sz w:val="16"/>
                <w:szCs w:val="16"/>
              </w:rPr>
              <w:t xml:space="preserve">♠ </w:t>
            </w:r>
            <w:r w:rsidR="00A02142" w:rsidRPr="0041440F">
              <w:rPr>
                <w:sz w:val="16"/>
                <w:szCs w:val="16"/>
              </w:rPr>
              <w:t xml:space="preserve"> </w:t>
            </w:r>
            <w:r w:rsidR="00084949" w:rsidRPr="0041440F">
              <w:rPr>
                <w:sz w:val="16"/>
                <w:szCs w:val="16"/>
              </w:rPr>
              <w:t xml:space="preserve"> </w:t>
            </w:r>
            <w:proofErr w:type="spellStart"/>
            <w:r w:rsidR="00084949" w:rsidRPr="0041440F">
              <w:rPr>
                <w:sz w:val="16"/>
                <w:szCs w:val="16"/>
              </w:rPr>
              <w:t>FS_IIoT</w:t>
            </w:r>
            <w:proofErr w:type="spellEnd"/>
            <w:r w:rsidR="00084949" w:rsidRPr="0041440F">
              <w:rPr>
                <w:sz w:val="16"/>
                <w:szCs w:val="16"/>
              </w:rPr>
              <w:t xml:space="preserve"> (8.10) </w:t>
            </w:r>
          </w:p>
          <w:p w:rsidR="0076394E" w:rsidRPr="0041440F" w:rsidRDefault="0076394E" w:rsidP="0076394E">
            <w:pPr>
              <w:spacing w:before="2" w:after="0"/>
              <w:rPr>
                <w:rFonts w:ascii="Arial" w:hAnsi="Arial" w:cs="Arial"/>
                <w:sz w:val="16"/>
                <w:szCs w:val="16"/>
              </w:rPr>
            </w:pPr>
          </w:p>
        </w:tc>
        <w:tc>
          <w:tcPr>
            <w:tcW w:w="2835" w:type="dxa"/>
            <w:tcBorders>
              <w:top w:val="single" w:sz="12" w:space="0" w:color="auto"/>
              <w:left w:val="single" w:sz="12" w:space="0" w:color="auto"/>
              <w:bottom w:val="single" w:sz="4" w:space="0" w:color="000000"/>
              <w:right w:val="single" w:sz="12" w:space="0" w:color="auto"/>
            </w:tcBorders>
            <w:shd w:val="clear" w:color="auto" w:fill="auto"/>
          </w:tcPr>
          <w:p w:rsidR="0076394E" w:rsidRPr="0041440F" w:rsidRDefault="0076394E" w:rsidP="00660A80">
            <w:pPr>
              <w:suppressAutoHyphens/>
              <w:overflowPunct/>
              <w:autoSpaceDE/>
              <w:autoSpaceDN/>
              <w:adjustRightInd/>
              <w:spacing w:after="0"/>
              <w:textAlignment w:val="auto"/>
              <w:rPr>
                <w:rFonts w:ascii="Arial" w:hAnsi="Arial" w:cs="Arial"/>
                <w:b/>
                <w:color w:val="FF0000"/>
                <w:sz w:val="16"/>
                <w:szCs w:val="16"/>
              </w:rPr>
            </w:pPr>
            <w:r w:rsidRPr="0041440F">
              <w:rPr>
                <w:rFonts w:ascii="Arial" w:hAnsi="Arial" w:cs="Arial"/>
                <w:sz w:val="16"/>
                <w:szCs w:val="16"/>
              </w:rPr>
              <w:t xml:space="preserve">♠ </w:t>
            </w:r>
            <w:r w:rsidR="0050334D" w:rsidRPr="0041440F">
              <w:rPr>
                <w:rFonts w:ascii="Arial" w:hAnsi="Arial" w:cs="Arial"/>
                <w:sz w:val="16"/>
                <w:szCs w:val="16"/>
              </w:rPr>
              <w:t>FS_eNS_ph2 (8.8</w:t>
            </w:r>
          </w:p>
          <w:p w:rsidR="0076394E" w:rsidRPr="0041440F" w:rsidRDefault="0076394E" w:rsidP="0076394E">
            <w:pPr>
              <w:spacing w:before="2" w:after="0"/>
              <w:rPr>
                <w:rFonts w:ascii="Arial" w:hAnsi="Arial" w:cs="Arial"/>
                <w:sz w:val="16"/>
                <w:szCs w:val="16"/>
              </w:rPr>
            </w:pPr>
          </w:p>
          <w:p w:rsidR="0076394E" w:rsidRPr="0041440F" w:rsidRDefault="0076394E" w:rsidP="0076394E">
            <w:pPr>
              <w:spacing w:before="2" w:after="0"/>
              <w:rPr>
                <w:rFonts w:ascii="Arial" w:hAnsi="Arial" w:cs="Arial"/>
                <w:sz w:val="16"/>
                <w:szCs w:val="16"/>
              </w:rPr>
            </w:pPr>
          </w:p>
        </w:tc>
        <w:tc>
          <w:tcPr>
            <w:tcW w:w="2835" w:type="dxa"/>
            <w:tcBorders>
              <w:left w:val="single" w:sz="12" w:space="0" w:color="auto"/>
              <w:bottom w:val="single" w:sz="4" w:space="0" w:color="000000"/>
            </w:tcBorders>
            <w:shd w:val="clear" w:color="auto" w:fill="auto"/>
          </w:tcPr>
          <w:p w:rsidR="0076394E" w:rsidRPr="0041440F" w:rsidRDefault="0076394E" w:rsidP="0076394E">
            <w:pPr>
              <w:pStyle w:val="agenda-entry"/>
              <w:spacing w:before="2"/>
              <w:rPr>
                <w:sz w:val="16"/>
                <w:szCs w:val="16"/>
              </w:rPr>
            </w:pPr>
          </w:p>
        </w:tc>
        <w:tc>
          <w:tcPr>
            <w:tcW w:w="3246" w:type="dxa"/>
            <w:vMerge w:val="restart"/>
            <w:shd w:val="clear" w:color="auto" w:fill="auto"/>
          </w:tcPr>
          <w:p w:rsidR="0011059D" w:rsidRPr="0041440F" w:rsidRDefault="0011059D" w:rsidP="00796C42">
            <w:pPr>
              <w:spacing w:before="2" w:after="0"/>
              <w:ind w:left="28"/>
              <w:rPr>
                <w:rFonts w:ascii="Arial" w:hAnsi="Arial" w:cs="Arial"/>
                <w:sz w:val="16"/>
                <w:szCs w:val="16"/>
              </w:rPr>
            </w:pPr>
            <w:r w:rsidRPr="0041440F">
              <w:rPr>
                <w:rFonts w:ascii="Arial" w:hAnsi="Arial" w:cs="Arial"/>
                <w:b/>
                <w:color w:val="FF0000"/>
                <w:sz w:val="16"/>
                <w:szCs w:val="16"/>
                <w:highlight w:val="yellow"/>
              </w:rPr>
              <w:t>13:00</w:t>
            </w:r>
            <w:r w:rsidRPr="0041440F">
              <w:rPr>
                <w:rFonts w:ascii="Arial" w:hAnsi="Arial" w:cs="Arial"/>
                <w:b/>
                <w:color w:val="FF0000"/>
                <w:sz w:val="16"/>
                <w:szCs w:val="16"/>
              </w:rPr>
              <w:t xml:space="preserve"> </w:t>
            </w:r>
            <w:r w:rsidRPr="0041440F">
              <w:rPr>
                <w:rFonts w:ascii="Arial" w:hAnsi="Arial" w:cs="Arial"/>
                <w:sz w:val="16"/>
                <w:szCs w:val="16"/>
              </w:rPr>
              <w:t xml:space="preserve">List of agreed </w:t>
            </w:r>
            <w:proofErr w:type="spellStart"/>
            <w:r w:rsidRPr="0041440F">
              <w:rPr>
                <w:rFonts w:ascii="Arial" w:hAnsi="Arial" w:cs="Arial"/>
                <w:sz w:val="16"/>
                <w:szCs w:val="16"/>
              </w:rPr>
              <w:t>tdocs</w:t>
            </w:r>
            <w:proofErr w:type="spellEnd"/>
            <w:r w:rsidRPr="0041440F">
              <w:rPr>
                <w:rFonts w:ascii="Arial" w:hAnsi="Arial" w:cs="Arial"/>
                <w:sz w:val="16"/>
                <w:szCs w:val="16"/>
              </w:rPr>
              <w:t xml:space="preserve"> for block approval</w:t>
            </w:r>
          </w:p>
          <w:p w:rsidR="0011059D" w:rsidRPr="0041440F" w:rsidRDefault="0011059D" w:rsidP="0011059D">
            <w:pPr>
              <w:spacing w:before="2" w:after="0"/>
              <w:ind w:left="28"/>
              <w:rPr>
                <w:rFonts w:ascii="Arial" w:hAnsi="Arial" w:cs="Arial"/>
                <w:b/>
                <w:color w:val="FF0000"/>
                <w:sz w:val="16"/>
                <w:szCs w:val="16"/>
              </w:rPr>
            </w:pPr>
            <w:r w:rsidRPr="0041440F">
              <w:rPr>
                <w:rFonts w:ascii="Arial" w:hAnsi="Arial" w:cs="Arial"/>
                <w:sz w:val="16"/>
                <w:szCs w:val="16"/>
              </w:rPr>
              <w:t>♠ Revisions</w:t>
            </w:r>
            <w:r w:rsidRPr="0041440F">
              <w:rPr>
                <w:rFonts w:ascii="Arial" w:hAnsi="Arial" w:cs="Arial"/>
                <w:b/>
                <w:color w:val="FF0000"/>
                <w:sz w:val="16"/>
                <w:szCs w:val="16"/>
              </w:rPr>
              <w:t xml:space="preserve"> </w:t>
            </w:r>
          </w:p>
          <w:p w:rsidR="0011059D" w:rsidRPr="0041440F" w:rsidRDefault="0011059D" w:rsidP="0011059D">
            <w:pPr>
              <w:spacing w:before="2" w:after="0"/>
              <w:ind w:left="28"/>
              <w:rPr>
                <w:rFonts w:ascii="Arial" w:hAnsi="Arial" w:cs="Arial"/>
                <w:b/>
                <w:color w:val="FF0000"/>
                <w:sz w:val="16"/>
                <w:szCs w:val="16"/>
              </w:rPr>
            </w:pPr>
          </w:p>
          <w:p w:rsidR="0011059D" w:rsidRPr="0041440F" w:rsidRDefault="0011059D" w:rsidP="0011059D">
            <w:pPr>
              <w:spacing w:before="2" w:after="0"/>
              <w:ind w:left="28"/>
              <w:rPr>
                <w:rFonts w:ascii="Arial" w:hAnsi="Arial" w:cs="Arial"/>
                <w:color w:val="FF0000"/>
                <w:sz w:val="16"/>
                <w:szCs w:val="16"/>
              </w:rPr>
            </w:pPr>
            <w:r w:rsidRPr="0041440F">
              <w:rPr>
                <w:rFonts w:ascii="Arial" w:hAnsi="Arial" w:cs="Arial"/>
                <w:b/>
                <w:color w:val="FF0000"/>
                <w:sz w:val="16"/>
                <w:szCs w:val="16"/>
                <w:highlight w:val="yellow"/>
              </w:rPr>
              <w:t>15:00</w:t>
            </w:r>
            <w:r w:rsidRPr="0041440F">
              <w:rPr>
                <w:rFonts w:ascii="Arial" w:hAnsi="Arial" w:cs="Arial"/>
                <w:b/>
                <w:color w:val="FF0000"/>
                <w:sz w:val="16"/>
                <w:szCs w:val="16"/>
              </w:rPr>
              <w:t xml:space="preserve"> </w:t>
            </w:r>
            <w:r w:rsidRPr="0041440F">
              <w:rPr>
                <w:rFonts w:ascii="Arial" w:hAnsi="Arial" w:cs="Arial"/>
                <w:color w:val="FF0000"/>
                <w:sz w:val="16"/>
                <w:szCs w:val="16"/>
              </w:rPr>
              <w:t xml:space="preserve">block approval of agreed </w:t>
            </w:r>
            <w:proofErr w:type="spellStart"/>
            <w:r w:rsidRPr="0041440F">
              <w:rPr>
                <w:rFonts w:ascii="Arial" w:hAnsi="Arial" w:cs="Arial"/>
                <w:color w:val="FF0000"/>
                <w:sz w:val="16"/>
                <w:szCs w:val="16"/>
              </w:rPr>
              <w:t>tdocs</w:t>
            </w:r>
            <w:proofErr w:type="spellEnd"/>
          </w:p>
          <w:p w:rsidR="0011059D" w:rsidRPr="0041440F" w:rsidRDefault="0011059D" w:rsidP="0011059D">
            <w:pPr>
              <w:spacing w:before="2" w:after="0"/>
              <w:ind w:left="28"/>
              <w:rPr>
                <w:rFonts w:ascii="Arial" w:hAnsi="Arial" w:cs="Arial"/>
                <w:color w:val="FF0000"/>
                <w:sz w:val="16"/>
                <w:szCs w:val="16"/>
              </w:rPr>
            </w:pPr>
            <w:r w:rsidRPr="0041440F">
              <w:rPr>
                <w:rFonts w:ascii="Arial" w:hAnsi="Arial" w:cs="Arial"/>
                <w:color w:val="FF0000"/>
                <w:sz w:val="16"/>
                <w:szCs w:val="16"/>
              </w:rPr>
              <w:t xml:space="preserve">Agreed </w:t>
            </w:r>
            <w:proofErr w:type="spellStart"/>
            <w:r w:rsidRPr="0041440F">
              <w:rPr>
                <w:rFonts w:ascii="Arial" w:hAnsi="Arial" w:cs="Arial"/>
                <w:color w:val="FF0000"/>
                <w:sz w:val="16"/>
                <w:szCs w:val="16"/>
              </w:rPr>
              <w:t>tdocs</w:t>
            </w:r>
            <w:proofErr w:type="spellEnd"/>
            <w:r w:rsidRPr="0041440F">
              <w:rPr>
                <w:rFonts w:ascii="Arial" w:hAnsi="Arial" w:cs="Arial"/>
                <w:color w:val="FF0000"/>
                <w:sz w:val="16"/>
                <w:szCs w:val="16"/>
              </w:rPr>
              <w:t xml:space="preserve"> not available by the time of the block approval may be turned to status OPEN on request.</w:t>
            </w:r>
          </w:p>
          <w:p w:rsidR="0011059D" w:rsidRPr="0041440F" w:rsidRDefault="0011059D" w:rsidP="0011059D">
            <w:pPr>
              <w:spacing w:before="2" w:after="0"/>
              <w:ind w:left="28"/>
              <w:rPr>
                <w:rFonts w:ascii="Arial" w:hAnsi="Arial" w:cs="Arial"/>
                <w:sz w:val="16"/>
                <w:szCs w:val="16"/>
              </w:rPr>
            </w:pPr>
            <w:r w:rsidRPr="0041440F">
              <w:rPr>
                <w:rFonts w:ascii="Arial" w:hAnsi="Arial" w:cs="Arial"/>
                <w:sz w:val="16"/>
                <w:szCs w:val="16"/>
              </w:rPr>
              <w:t xml:space="preserve">♠ Revisions, </w:t>
            </w:r>
          </w:p>
          <w:p w:rsidR="0076394E" w:rsidRPr="0041440F" w:rsidRDefault="0011059D" w:rsidP="007D782E">
            <w:pPr>
              <w:snapToGrid w:val="0"/>
              <w:spacing w:after="0"/>
              <w:rPr>
                <w:rFonts w:ascii="Arial" w:eastAsia="MS Mincho" w:hAnsi="Arial" w:cs="Arial"/>
                <w:sz w:val="16"/>
                <w:szCs w:val="16"/>
              </w:rPr>
            </w:pPr>
            <w:r w:rsidRPr="0041440F">
              <w:rPr>
                <w:rFonts w:ascii="Arial" w:hAnsi="Arial" w:cs="Arial"/>
                <w:sz w:val="16"/>
                <w:szCs w:val="16"/>
              </w:rPr>
              <w:t>AOB (</w:t>
            </w:r>
            <w:r w:rsidR="007D782E" w:rsidRPr="0041440F">
              <w:rPr>
                <w:rFonts w:ascii="Arial" w:hAnsi="Arial" w:cs="Arial"/>
                <w:sz w:val="16"/>
                <w:szCs w:val="16"/>
              </w:rPr>
              <w:t>10</w:t>
            </w:r>
            <w:r w:rsidRPr="0041440F">
              <w:rPr>
                <w:rFonts w:ascii="Arial" w:hAnsi="Arial" w:cs="Arial"/>
                <w:sz w:val="16"/>
                <w:szCs w:val="16"/>
              </w:rPr>
              <w:t>)</w:t>
            </w:r>
            <w:r w:rsidRPr="0041440F">
              <w:rPr>
                <w:rFonts w:ascii="Arial" w:hAnsi="Arial" w:cs="Arial"/>
                <w:b/>
                <w:color w:val="FF0000"/>
                <w:sz w:val="16"/>
                <w:szCs w:val="16"/>
              </w:rPr>
              <w:t xml:space="preserve"> </w:t>
            </w:r>
          </w:p>
        </w:tc>
      </w:tr>
      <w:tr w:rsidR="0076394E" w:rsidRPr="0041440F" w:rsidTr="00941126">
        <w:trPr>
          <w:trHeight w:val="397"/>
          <w:jc w:val="center"/>
        </w:trPr>
        <w:tc>
          <w:tcPr>
            <w:tcW w:w="568" w:type="dxa"/>
            <w:vMerge/>
            <w:tcBorders>
              <w:right w:val="single" w:sz="4" w:space="0" w:color="000000"/>
            </w:tcBorders>
            <w:shd w:val="clear" w:color="auto" w:fill="auto"/>
          </w:tcPr>
          <w:p w:rsidR="0076394E" w:rsidRPr="0041440F" w:rsidRDefault="0076394E" w:rsidP="0076394E">
            <w:pPr>
              <w:spacing w:before="2" w:after="0"/>
              <w:ind w:left="28"/>
              <w:rPr>
                <w:rFonts w:ascii="Arial" w:hAnsi="Arial" w:cs="Arial"/>
                <w:b/>
                <w:sz w:val="16"/>
                <w:szCs w:val="16"/>
              </w:rPr>
            </w:pPr>
          </w:p>
        </w:tc>
        <w:tc>
          <w:tcPr>
            <w:tcW w:w="2819" w:type="dxa"/>
            <w:tcBorders>
              <w:top w:val="single" w:sz="4" w:space="0" w:color="000000"/>
              <w:left w:val="single" w:sz="4" w:space="0" w:color="000000"/>
              <w:bottom w:val="single" w:sz="4" w:space="0" w:color="000000"/>
              <w:right w:val="single" w:sz="4" w:space="0" w:color="000000"/>
            </w:tcBorders>
            <w:shd w:val="thinVertStripe" w:color="D9D9D9" w:fill="auto"/>
          </w:tcPr>
          <w:p w:rsidR="0076394E" w:rsidRPr="0041440F" w:rsidRDefault="004500B4" w:rsidP="004500B4">
            <w:pPr>
              <w:pStyle w:val="agenda-entry"/>
              <w:spacing w:before="2"/>
              <w:rPr>
                <w:sz w:val="16"/>
                <w:szCs w:val="16"/>
                <w:highlight w:val="yellow"/>
              </w:rPr>
            </w:pPr>
            <w:r w:rsidRPr="0041440F">
              <w:rPr>
                <w:sz w:val="16"/>
                <w:szCs w:val="16"/>
                <w:highlight w:val="cyan"/>
                <w:shd w:val="clear" w:color="auto" w:fill="FBA7A7"/>
              </w:rPr>
              <w:t>5WWC (7.2</w:t>
            </w:r>
            <w:r w:rsidR="00996AD8" w:rsidRPr="0041440F">
              <w:rPr>
                <w:sz w:val="16"/>
                <w:szCs w:val="16"/>
                <w:highlight w:val="cyan"/>
                <w:shd w:val="clear" w:color="auto" w:fill="FBA7A7"/>
              </w:rPr>
              <w:t>)</w:t>
            </w:r>
          </w:p>
        </w:tc>
        <w:tc>
          <w:tcPr>
            <w:tcW w:w="2977" w:type="dxa"/>
            <w:tcBorders>
              <w:top w:val="single" w:sz="4" w:space="0" w:color="000000"/>
              <w:left w:val="single" w:sz="4" w:space="0" w:color="000000"/>
              <w:bottom w:val="single" w:sz="4" w:space="0" w:color="000000"/>
              <w:right w:val="single" w:sz="4" w:space="0" w:color="000000"/>
            </w:tcBorders>
            <w:shd w:val="thinVertStripe" w:color="D9D9D9" w:fill="auto"/>
          </w:tcPr>
          <w:p w:rsidR="0076394E" w:rsidRPr="0041440F" w:rsidRDefault="00766DFF" w:rsidP="0076394E">
            <w:pPr>
              <w:pStyle w:val="agenda-entry"/>
              <w:spacing w:before="2"/>
              <w:rPr>
                <w:rFonts w:eastAsia="MS Mincho"/>
                <w:sz w:val="16"/>
                <w:szCs w:val="16"/>
                <w:highlight w:val="yellow"/>
              </w:rPr>
            </w:pPr>
            <w:r w:rsidRPr="0041440F">
              <w:rPr>
                <w:sz w:val="16"/>
                <w:szCs w:val="16"/>
                <w:highlight w:val="yellow"/>
                <w:shd w:val="clear" w:color="auto" w:fill="BDD6EE"/>
              </w:rPr>
              <w:t>5G_eLCS (</w:t>
            </w:r>
            <w:r w:rsidR="00704510" w:rsidRPr="0041440F">
              <w:rPr>
                <w:sz w:val="16"/>
                <w:szCs w:val="16"/>
                <w:highlight w:val="yellow"/>
                <w:shd w:val="clear" w:color="auto" w:fill="BDD6EE"/>
              </w:rPr>
              <w:t>7.6</w:t>
            </w:r>
            <w:r w:rsidRPr="0041440F">
              <w:rPr>
                <w:sz w:val="16"/>
                <w:szCs w:val="16"/>
                <w:highlight w:val="yellow"/>
                <w:shd w:val="clear" w:color="auto" w:fill="BDD6EE"/>
              </w:rPr>
              <w:t>)</w:t>
            </w:r>
          </w:p>
        </w:tc>
        <w:tc>
          <w:tcPr>
            <w:tcW w:w="2835" w:type="dxa"/>
            <w:tcBorders>
              <w:top w:val="single" w:sz="4" w:space="0" w:color="000000"/>
              <w:left w:val="single" w:sz="4" w:space="0" w:color="000000"/>
              <w:bottom w:val="single" w:sz="4" w:space="0" w:color="000000"/>
              <w:right w:val="single" w:sz="4" w:space="0" w:color="000000"/>
            </w:tcBorders>
            <w:shd w:val="thinVertStripe" w:color="D9D9D9" w:fill="auto"/>
          </w:tcPr>
          <w:p w:rsidR="0076394E" w:rsidRPr="0041440F" w:rsidRDefault="0076394E" w:rsidP="0076394E">
            <w:pPr>
              <w:suppressAutoHyphens/>
              <w:overflowPunct/>
              <w:autoSpaceDE/>
              <w:autoSpaceDN/>
              <w:adjustRightInd/>
              <w:spacing w:after="0"/>
              <w:textAlignment w:val="auto"/>
              <w:rPr>
                <w:rFonts w:ascii="Arial" w:eastAsia="MS Mincho" w:hAnsi="Arial" w:cs="Arial"/>
                <w:sz w:val="16"/>
                <w:szCs w:val="16"/>
                <w:highlight w:val="yellow"/>
              </w:rPr>
            </w:pPr>
            <w:proofErr w:type="spellStart"/>
            <w:r w:rsidRPr="0041440F">
              <w:rPr>
                <w:rFonts w:ascii="Arial" w:hAnsi="Arial" w:cs="Arial"/>
                <w:sz w:val="16"/>
                <w:szCs w:val="16"/>
                <w:highlight w:val="yellow"/>
              </w:rPr>
              <w:t>eNA</w:t>
            </w:r>
            <w:proofErr w:type="spellEnd"/>
            <w:r w:rsidRPr="0041440F">
              <w:rPr>
                <w:rFonts w:ascii="Arial" w:hAnsi="Arial" w:cs="Arial"/>
                <w:sz w:val="16"/>
                <w:szCs w:val="16"/>
                <w:highlight w:val="yellow"/>
              </w:rPr>
              <w:t xml:space="preserve"> (</w:t>
            </w:r>
            <w:r w:rsidR="007D782E" w:rsidRPr="0041440F">
              <w:rPr>
                <w:rFonts w:ascii="Arial" w:hAnsi="Arial" w:cs="Arial"/>
                <w:sz w:val="16"/>
                <w:szCs w:val="16"/>
                <w:highlight w:val="yellow"/>
              </w:rPr>
              <w:t>7.5</w:t>
            </w:r>
            <w:r w:rsidRPr="0041440F">
              <w:rPr>
                <w:rFonts w:ascii="Arial" w:hAnsi="Arial" w:cs="Arial"/>
                <w:sz w:val="16"/>
                <w:szCs w:val="16"/>
                <w:highlight w:val="yellow"/>
              </w:rPr>
              <w:t>)</w:t>
            </w:r>
          </w:p>
        </w:tc>
        <w:tc>
          <w:tcPr>
            <w:tcW w:w="2835" w:type="dxa"/>
            <w:tcBorders>
              <w:top w:val="single" w:sz="4" w:space="0" w:color="000000"/>
              <w:left w:val="single" w:sz="4" w:space="0" w:color="000000"/>
              <w:bottom w:val="single" w:sz="4" w:space="0" w:color="000000"/>
              <w:right w:val="single" w:sz="12" w:space="0" w:color="000000"/>
            </w:tcBorders>
            <w:shd w:val="thinVertStripe" w:color="D9D9D9" w:fill="auto"/>
          </w:tcPr>
          <w:p w:rsidR="00FB6B08" w:rsidRPr="0041440F" w:rsidRDefault="00FB6B08" w:rsidP="0076394E">
            <w:pPr>
              <w:pStyle w:val="agenda-entry"/>
              <w:spacing w:before="2"/>
              <w:rPr>
                <w:sz w:val="16"/>
                <w:szCs w:val="16"/>
                <w:highlight w:val="yellow"/>
              </w:rPr>
            </w:pPr>
          </w:p>
        </w:tc>
        <w:tc>
          <w:tcPr>
            <w:tcW w:w="3246" w:type="dxa"/>
            <w:vMerge/>
            <w:tcBorders>
              <w:left w:val="single" w:sz="12" w:space="0" w:color="000000"/>
            </w:tcBorders>
            <w:shd w:val="clear" w:color="auto" w:fill="auto"/>
          </w:tcPr>
          <w:p w:rsidR="0076394E" w:rsidRPr="0041440F" w:rsidRDefault="0076394E" w:rsidP="0076394E">
            <w:pPr>
              <w:spacing w:before="2" w:after="0"/>
              <w:ind w:left="28"/>
              <w:rPr>
                <w:rFonts w:ascii="Arial" w:hAnsi="Arial" w:cs="Arial"/>
                <w:b/>
                <w:color w:val="FF0000"/>
                <w:sz w:val="16"/>
                <w:szCs w:val="16"/>
              </w:rPr>
            </w:pPr>
          </w:p>
        </w:tc>
      </w:tr>
      <w:tr w:rsidR="0076394E" w:rsidRPr="0041440F" w:rsidTr="00796C42">
        <w:trPr>
          <w:trHeight w:val="867"/>
          <w:jc w:val="center"/>
        </w:trPr>
        <w:tc>
          <w:tcPr>
            <w:tcW w:w="568" w:type="dxa"/>
            <w:vMerge/>
            <w:tcBorders>
              <w:right w:val="single" w:sz="12" w:space="0" w:color="auto"/>
            </w:tcBorders>
            <w:shd w:val="clear" w:color="auto" w:fill="auto"/>
          </w:tcPr>
          <w:p w:rsidR="0076394E" w:rsidRPr="0041440F" w:rsidRDefault="0076394E" w:rsidP="0076394E">
            <w:pPr>
              <w:spacing w:before="2" w:after="0"/>
              <w:ind w:left="28"/>
              <w:rPr>
                <w:rFonts w:ascii="Arial" w:hAnsi="Arial" w:cs="Arial"/>
                <w:b/>
                <w:sz w:val="16"/>
                <w:szCs w:val="16"/>
              </w:rPr>
            </w:pPr>
          </w:p>
        </w:tc>
        <w:tc>
          <w:tcPr>
            <w:tcW w:w="2819" w:type="dxa"/>
            <w:tcBorders>
              <w:top w:val="single" w:sz="4" w:space="0" w:color="000000"/>
              <w:left w:val="single" w:sz="12" w:space="0" w:color="auto"/>
              <w:bottom w:val="single" w:sz="12" w:space="0" w:color="auto"/>
              <w:right w:val="single" w:sz="12" w:space="0" w:color="auto"/>
            </w:tcBorders>
            <w:shd w:val="thinDiagStripe" w:color="D9D9D9" w:fill="auto"/>
          </w:tcPr>
          <w:p w:rsidR="001F3D05" w:rsidRPr="0041440F" w:rsidRDefault="001F3D05" w:rsidP="007D782E">
            <w:pPr>
              <w:spacing w:before="2" w:after="0"/>
              <w:rPr>
                <w:rFonts w:ascii="Arial" w:eastAsia="MS Mincho" w:hAnsi="Arial" w:cs="Arial"/>
                <w:sz w:val="16"/>
                <w:szCs w:val="16"/>
              </w:rPr>
            </w:pPr>
          </w:p>
        </w:tc>
        <w:tc>
          <w:tcPr>
            <w:tcW w:w="2977" w:type="dxa"/>
            <w:tcBorders>
              <w:top w:val="single" w:sz="4" w:space="0" w:color="000000"/>
              <w:left w:val="single" w:sz="12" w:space="0" w:color="auto"/>
              <w:right w:val="single" w:sz="12" w:space="0" w:color="auto"/>
            </w:tcBorders>
            <w:shd w:val="thinDiagStripe" w:color="D9D9D9" w:fill="auto"/>
          </w:tcPr>
          <w:p w:rsidR="00E8671F" w:rsidRPr="00022CB7" w:rsidRDefault="00335E39" w:rsidP="0076394E">
            <w:pPr>
              <w:pStyle w:val="agenda-entry"/>
              <w:spacing w:before="2"/>
              <w:rPr>
                <w:ins w:id="91" w:author="Puneet Jain" w:date="2019-09-30T09:53:00Z"/>
                <w:sz w:val="16"/>
                <w:szCs w:val="16"/>
                <w:highlight w:val="cyan"/>
              </w:rPr>
            </w:pPr>
            <w:del w:id="92" w:author="Puneet Jain" w:date="2019-09-30T09:58:00Z">
              <w:r w:rsidRPr="0041440F" w:rsidDel="00022CB7">
                <w:rPr>
                  <w:sz w:val="16"/>
                  <w:szCs w:val="16"/>
                  <w:highlight w:val="cyan"/>
                  <w:shd w:val="clear" w:color="auto" w:fill="FFC000"/>
                </w:rPr>
                <w:delText>Other Rel-16 WIDs (7.10)</w:delText>
              </w:r>
            </w:del>
            <w:ins w:id="93" w:author="Puneet Jain" w:date="2019-09-30T09:53:00Z">
              <w:r w:rsidR="00022CB7" w:rsidRPr="00022CB7">
                <w:rPr>
                  <w:sz w:val="16"/>
                  <w:szCs w:val="16"/>
                  <w:highlight w:val="cyan"/>
                </w:rPr>
                <w:t>5G_URLLC (7.10.</w:t>
              </w:r>
            </w:ins>
            <w:ins w:id="94" w:author="Puneet Jain" w:date="2019-09-30T09:57:00Z">
              <w:r w:rsidR="00022CB7" w:rsidRPr="00022CB7">
                <w:rPr>
                  <w:sz w:val="16"/>
                  <w:szCs w:val="16"/>
                  <w:highlight w:val="cyan"/>
                </w:rPr>
                <w:t>1)</w:t>
              </w:r>
            </w:ins>
          </w:p>
          <w:p w:rsidR="00022CB7" w:rsidRPr="0041440F" w:rsidRDefault="00022CB7" w:rsidP="0076394E">
            <w:pPr>
              <w:pStyle w:val="agenda-entry"/>
              <w:spacing w:before="2"/>
              <w:rPr>
                <w:sz w:val="16"/>
                <w:szCs w:val="16"/>
                <w:highlight w:val="yellow"/>
              </w:rPr>
            </w:pPr>
            <w:ins w:id="95" w:author="Puneet Jain" w:date="2019-09-30T09:53:00Z">
              <w:r w:rsidRPr="00022CB7">
                <w:rPr>
                  <w:sz w:val="16"/>
                  <w:szCs w:val="16"/>
                  <w:highlight w:val="cyan"/>
                </w:rPr>
                <w:t>eIMS5G_</w:t>
              </w:r>
              <w:proofErr w:type="gramStart"/>
              <w:r w:rsidRPr="00022CB7">
                <w:rPr>
                  <w:sz w:val="16"/>
                  <w:szCs w:val="16"/>
                  <w:highlight w:val="cyan"/>
                </w:rPr>
                <w:t xml:space="preserve">SBA( </w:t>
              </w:r>
            </w:ins>
            <w:ins w:id="96" w:author="Puneet Jain" w:date="2019-09-30T09:57:00Z">
              <w:r w:rsidRPr="00022CB7">
                <w:rPr>
                  <w:sz w:val="16"/>
                  <w:szCs w:val="16"/>
                  <w:highlight w:val="cyan"/>
                </w:rPr>
                <w:t>7.10.4</w:t>
              </w:r>
              <w:proofErr w:type="gramEnd"/>
              <w:r w:rsidRPr="00022CB7">
                <w:rPr>
                  <w:sz w:val="16"/>
                  <w:szCs w:val="16"/>
                  <w:highlight w:val="cyan"/>
                </w:rPr>
                <w:t>)</w:t>
              </w:r>
            </w:ins>
          </w:p>
        </w:tc>
        <w:tc>
          <w:tcPr>
            <w:tcW w:w="2835" w:type="dxa"/>
            <w:tcBorders>
              <w:top w:val="single" w:sz="4" w:space="0" w:color="000000"/>
              <w:left w:val="single" w:sz="12" w:space="0" w:color="auto"/>
              <w:bottom w:val="single" w:sz="12" w:space="0" w:color="auto"/>
              <w:right w:val="single" w:sz="12" w:space="0" w:color="auto"/>
            </w:tcBorders>
            <w:shd w:val="thinDiagStripe" w:color="D9D9D9" w:fill="auto"/>
          </w:tcPr>
          <w:p w:rsidR="00335E39" w:rsidRPr="0041440F" w:rsidDel="0041440F" w:rsidRDefault="00335E39" w:rsidP="0076394E">
            <w:pPr>
              <w:suppressAutoHyphens/>
              <w:overflowPunct/>
              <w:autoSpaceDE/>
              <w:autoSpaceDN/>
              <w:adjustRightInd/>
              <w:spacing w:after="0"/>
              <w:textAlignment w:val="auto"/>
              <w:rPr>
                <w:del w:id="97" w:author="Puneet Jain" w:date="2019-09-29T21:06:00Z"/>
                <w:rFonts w:ascii="Arial" w:hAnsi="Arial" w:cs="Arial"/>
                <w:sz w:val="16"/>
                <w:szCs w:val="16"/>
                <w:highlight w:val="cyan"/>
              </w:rPr>
            </w:pPr>
            <w:del w:id="98" w:author="Puneet Jain" w:date="2019-09-29T21:06:00Z">
              <w:r w:rsidRPr="0041440F" w:rsidDel="0041440F">
                <w:rPr>
                  <w:rFonts w:ascii="Arial" w:hAnsi="Arial" w:cs="Arial"/>
                  <w:sz w:val="16"/>
                  <w:szCs w:val="16"/>
                  <w:highlight w:val="cyan"/>
                </w:rPr>
                <w:delText xml:space="preserve">5G (6.1) slicing and non-slicing </w:delText>
              </w:r>
            </w:del>
          </w:p>
          <w:p w:rsidR="0076394E" w:rsidRPr="0041440F" w:rsidRDefault="00335E39" w:rsidP="0076394E">
            <w:pPr>
              <w:suppressAutoHyphens/>
              <w:overflowPunct/>
              <w:autoSpaceDE/>
              <w:autoSpaceDN/>
              <w:adjustRightInd/>
              <w:spacing w:after="0"/>
              <w:textAlignment w:val="auto"/>
              <w:rPr>
                <w:rFonts w:ascii="Arial" w:hAnsi="Arial" w:cs="Arial"/>
                <w:sz w:val="16"/>
                <w:szCs w:val="16"/>
                <w:shd w:val="clear" w:color="auto" w:fill="BDD6EE"/>
                <w:lang w:val="en-US"/>
              </w:rPr>
            </w:pPr>
            <w:r w:rsidRPr="0041440F">
              <w:rPr>
                <w:rFonts w:ascii="Arial" w:hAnsi="Arial" w:cs="Arial"/>
                <w:sz w:val="16"/>
                <w:szCs w:val="16"/>
                <w:highlight w:val="cyan"/>
              </w:rPr>
              <w:t xml:space="preserve">5G </w:t>
            </w:r>
            <w:r w:rsidR="0076394E" w:rsidRPr="0041440F">
              <w:rPr>
                <w:rFonts w:ascii="Arial" w:hAnsi="Arial" w:cs="Arial"/>
                <w:sz w:val="16"/>
                <w:szCs w:val="16"/>
                <w:highlight w:val="cyan"/>
              </w:rPr>
              <w:t>(6.2) AC/MM/CM</w:t>
            </w:r>
            <w:r w:rsidR="0076394E" w:rsidRPr="0041440F">
              <w:rPr>
                <w:rFonts w:ascii="Arial" w:hAnsi="Arial" w:cs="Arial"/>
                <w:sz w:val="16"/>
                <w:szCs w:val="16"/>
                <w:lang w:val="en-US"/>
              </w:rPr>
              <w:t xml:space="preserve"> </w:t>
            </w:r>
          </w:p>
        </w:tc>
        <w:tc>
          <w:tcPr>
            <w:tcW w:w="2835" w:type="dxa"/>
            <w:tcBorders>
              <w:top w:val="single" w:sz="4" w:space="0" w:color="000000"/>
              <w:left w:val="single" w:sz="12" w:space="0" w:color="auto"/>
              <w:bottom w:val="single" w:sz="12" w:space="0" w:color="000000"/>
            </w:tcBorders>
            <w:shd w:val="thinDiagStripe" w:color="D9D9D9" w:fill="auto"/>
          </w:tcPr>
          <w:p w:rsidR="00D22740" w:rsidRPr="0041440F" w:rsidRDefault="00D22740" w:rsidP="0076394E">
            <w:pPr>
              <w:spacing w:before="2" w:after="0"/>
              <w:rPr>
                <w:rFonts w:ascii="Arial" w:hAnsi="Arial" w:cs="Arial"/>
                <w:sz w:val="16"/>
                <w:szCs w:val="16"/>
                <w:shd w:val="clear" w:color="auto" w:fill="FBA7A7"/>
              </w:rPr>
            </w:pPr>
          </w:p>
        </w:tc>
        <w:tc>
          <w:tcPr>
            <w:tcW w:w="3246" w:type="dxa"/>
            <w:vMerge/>
            <w:tcBorders>
              <w:bottom w:val="single" w:sz="12" w:space="0" w:color="000000"/>
            </w:tcBorders>
            <w:shd w:val="clear" w:color="auto" w:fill="auto"/>
          </w:tcPr>
          <w:p w:rsidR="0076394E" w:rsidRPr="0041440F" w:rsidRDefault="0076394E" w:rsidP="0076394E">
            <w:pPr>
              <w:spacing w:before="2" w:after="0"/>
              <w:ind w:left="28"/>
              <w:rPr>
                <w:rFonts w:ascii="Arial" w:hAnsi="Arial" w:cs="Arial"/>
                <w:b/>
                <w:color w:val="FF0000"/>
                <w:sz w:val="16"/>
                <w:szCs w:val="16"/>
                <w:lang w:val="en-US"/>
              </w:rPr>
            </w:pPr>
          </w:p>
        </w:tc>
      </w:tr>
      <w:tr w:rsidR="0076394E" w:rsidRPr="0041440F" w:rsidTr="00941126">
        <w:trPr>
          <w:trHeight w:val="539"/>
          <w:jc w:val="center"/>
        </w:trPr>
        <w:tc>
          <w:tcPr>
            <w:tcW w:w="568" w:type="dxa"/>
            <w:vMerge w:val="restart"/>
            <w:tcBorders>
              <w:right w:val="single" w:sz="12" w:space="0" w:color="auto"/>
            </w:tcBorders>
            <w:shd w:val="clear" w:color="auto" w:fill="auto"/>
          </w:tcPr>
          <w:p w:rsidR="0076394E" w:rsidRPr="0041440F" w:rsidRDefault="0076394E" w:rsidP="0076394E">
            <w:pPr>
              <w:spacing w:before="2" w:after="0"/>
              <w:ind w:left="28"/>
              <w:rPr>
                <w:rFonts w:ascii="Arial" w:hAnsi="Arial" w:cs="Arial"/>
                <w:b/>
                <w:sz w:val="16"/>
                <w:szCs w:val="16"/>
              </w:rPr>
            </w:pPr>
            <w:r w:rsidRPr="0041440F">
              <w:rPr>
                <w:rFonts w:ascii="Arial" w:hAnsi="Arial" w:cs="Arial"/>
                <w:b/>
                <w:sz w:val="16"/>
                <w:szCs w:val="16"/>
              </w:rPr>
              <w:t>16:00</w:t>
            </w:r>
          </w:p>
          <w:p w:rsidR="0076394E" w:rsidRPr="0041440F" w:rsidRDefault="0076394E" w:rsidP="0076394E">
            <w:pPr>
              <w:spacing w:before="2" w:after="0"/>
              <w:ind w:left="28"/>
              <w:rPr>
                <w:rFonts w:ascii="Arial" w:hAnsi="Arial" w:cs="Arial"/>
                <w:b/>
                <w:sz w:val="16"/>
                <w:szCs w:val="16"/>
              </w:rPr>
            </w:pPr>
            <w:r w:rsidRPr="0041440F">
              <w:rPr>
                <w:rFonts w:ascii="Arial" w:hAnsi="Arial" w:cs="Arial"/>
                <w:b/>
                <w:sz w:val="16"/>
                <w:szCs w:val="16"/>
              </w:rPr>
              <w:t>Q4</w:t>
            </w:r>
          </w:p>
          <w:p w:rsidR="0076394E" w:rsidRPr="0041440F" w:rsidRDefault="0076394E" w:rsidP="0076394E">
            <w:pPr>
              <w:spacing w:before="2" w:after="0"/>
              <w:ind w:left="28"/>
              <w:rPr>
                <w:rFonts w:ascii="Arial" w:hAnsi="Arial" w:cs="Arial"/>
                <w:sz w:val="16"/>
                <w:szCs w:val="16"/>
              </w:rPr>
            </w:pPr>
            <w:r w:rsidRPr="0041440F">
              <w:rPr>
                <w:rFonts w:ascii="Arial" w:hAnsi="Arial" w:cs="Arial"/>
                <w:b/>
                <w:sz w:val="16"/>
                <w:szCs w:val="16"/>
              </w:rPr>
              <w:t>17:30</w:t>
            </w:r>
          </w:p>
        </w:tc>
        <w:tc>
          <w:tcPr>
            <w:tcW w:w="2819" w:type="dxa"/>
            <w:tcBorders>
              <w:top w:val="single" w:sz="12" w:space="0" w:color="auto"/>
              <w:left w:val="single" w:sz="12" w:space="0" w:color="auto"/>
              <w:bottom w:val="single" w:sz="4" w:space="0" w:color="000000"/>
              <w:right w:val="single" w:sz="12" w:space="0" w:color="auto"/>
            </w:tcBorders>
            <w:shd w:val="clear" w:color="auto" w:fill="auto"/>
          </w:tcPr>
          <w:p w:rsidR="0076394E" w:rsidRPr="0041440F" w:rsidRDefault="0076394E" w:rsidP="0076394E">
            <w:pPr>
              <w:spacing w:before="2" w:after="0"/>
              <w:rPr>
                <w:rFonts w:ascii="Arial" w:hAnsi="Arial" w:cs="Arial"/>
                <w:sz w:val="16"/>
                <w:szCs w:val="16"/>
              </w:rPr>
            </w:pPr>
            <w:r w:rsidRPr="0041440F">
              <w:rPr>
                <w:rFonts w:ascii="Arial" w:hAnsi="Arial" w:cs="Arial"/>
                <w:sz w:val="16"/>
                <w:szCs w:val="16"/>
              </w:rPr>
              <w:t xml:space="preserve">♠  </w:t>
            </w:r>
            <w:r w:rsidRPr="0041440F">
              <w:rPr>
                <w:rFonts w:ascii="Arial" w:hAnsi="Arial" w:cs="Arial"/>
                <w:sz w:val="16"/>
                <w:szCs w:val="16"/>
                <w:lang w:val="en-US"/>
              </w:rPr>
              <w:t xml:space="preserve"> </w:t>
            </w:r>
            <w:r w:rsidR="00231D69" w:rsidRPr="0041440F">
              <w:rPr>
                <w:rFonts w:ascii="Arial" w:hAnsi="Arial" w:cs="Arial"/>
                <w:sz w:val="16"/>
                <w:szCs w:val="16"/>
                <w:lang w:val="en-US"/>
              </w:rPr>
              <w:t>FS_MUSIM</w:t>
            </w:r>
            <w:r w:rsidR="00CA3325" w:rsidRPr="0041440F">
              <w:rPr>
                <w:rFonts w:ascii="Arial" w:hAnsi="Arial" w:cs="Arial"/>
                <w:sz w:val="16"/>
                <w:szCs w:val="16"/>
                <w:lang w:val="en-US"/>
              </w:rPr>
              <w:t xml:space="preserve"> </w:t>
            </w:r>
            <w:r w:rsidR="00CA3325" w:rsidRPr="0041440F">
              <w:rPr>
                <w:rFonts w:ascii="Arial" w:hAnsi="Arial" w:cs="Arial"/>
                <w:sz w:val="16"/>
                <w:szCs w:val="16"/>
              </w:rPr>
              <w:t>(8.</w:t>
            </w:r>
            <w:r w:rsidR="00231D69" w:rsidRPr="0041440F">
              <w:rPr>
                <w:rFonts w:ascii="Arial" w:hAnsi="Arial" w:cs="Arial"/>
                <w:sz w:val="16"/>
                <w:szCs w:val="16"/>
              </w:rPr>
              <w:t>4</w:t>
            </w:r>
            <w:r w:rsidR="00CA3325" w:rsidRPr="0041440F">
              <w:rPr>
                <w:rFonts w:ascii="Arial" w:hAnsi="Arial" w:cs="Arial"/>
                <w:sz w:val="16"/>
                <w:szCs w:val="16"/>
              </w:rPr>
              <w:t>)</w:t>
            </w:r>
          </w:p>
        </w:tc>
        <w:tc>
          <w:tcPr>
            <w:tcW w:w="2977" w:type="dxa"/>
            <w:tcBorders>
              <w:left w:val="single" w:sz="12" w:space="0" w:color="auto"/>
              <w:bottom w:val="single" w:sz="4" w:space="0" w:color="000000"/>
              <w:right w:val="single" w:sz="12" w:space="0" w:color="auto"/>
            </w:tcBorders>
            <w:shd w:val="clear" w:color="auto" w:fill="auto"/>
          </w:tcPr>
          <w:p w:rsidR="00660A80" w:rsidRPr="0041440F" w:rsidRDefault="0076394E" w:rsidP="00660A80">
            <w:pPr>
              <w:suppressAutoHyphens/>
              <w:overflowPunct/>
              <w:autoSpaceDE/>
              <w:autoSpaceDN/>
              <w:adjustRightInd/>
              <w:spacing w:after="0"/>
              <w:textAlignment w:val="auto"/>
              <w:rPr>
                <w:rFonts w:ascii="Arial" w:hAnsi="Arial" w:cs="Arial"/>
                <w:b/>
                <w:color w:val="FF0000"/>
                <w:sz w:val="16"/>
                <w:szCs w:val="16"/>
              </w:rPr>
            </w:pPr>
            <w:r w:rsidRPr="0041440F">
              <w:rPr>
                <w:rFonts w:ascii="Arial" w:hAnsi="Arial" w:cs="Arial"/>
                <w:sz w:val="16"/>
                <w:szCs w:val="16"/>
              </w:rPr>
              <w:t xml:space="preserve">♠ </w:t>
            </w:r>
            <w:r w:rsidR="0050334D" w:rsidRPr="0041440F">
              <w:rPr>
                <w:rFonts w:ascii="Arial" w:hAnsi="Arial" w:cs="Arial"/>
                <w:sz w:val="16"/>
                <w:szCs w:val="16"/>
              </w:rPr>
              <w:t>FS_5G_ProSe (8.6)</w:t>
            </w:r>
            <w:r w:rsidR="00603E1E" w:rsidRPr="0041440F">
              <w:rPr>
                <w:rFonts w:ascii="Arial" w:hAnsi="Arial" w:cs="Arial"/>
                <w:sz w:val="16"/>
                <w:szCs w:val="16"/>
              </w:rPr>
              <w:t>)</w:t>
            </w:r>
          </w:p>
          <w:p w:rsidR="0076394E" w:rsidRPr="0041440F" w:rsidRDefault="0076394E" w:rsidP="0014358E">
            <w:pPr>
              <w:spacing w:before="2" w:after="0"/>
              <w:ind w:left="28"/>
              <w:rPr>
                <w:rFonts w:ascii="Arial" w:hAnsi="Arial" w:cs="Arial"/>
                <w:sz w:val="16"/>
                <w:szCs w:val="16"/>
              </w:rPr>
            </w:pPr>
          </w:p>
        </w:tc>
        <w:tc>
          <w:tcPr>
            <w:tcW w:w="2835" w:type="dxa"/>
            <w:tcBorders>
              <w:top w:val="single" w:sz="12" w:space="0" w:color="auto"/>
              <w:left w:val="single" w:sz="12" w:space="0" w:color="auto"/>
              <w:bottom w:val="single" w:sz="4" w:space="0" w:color="000000"/>
              <w:right w:val="single" w:sz="12" w:space="0" w:color="auto"/>
            </w:tcBorders>
            <w:shd w:val="clear" w:color="auto" w:fill="auto"/>
          </w:tcPr>
          <w:p w:rsidR="0076394E" w:rsidRPr="0041440F" w:rsidRDefault="0076394E" w:rsidP="0076394E">
            <w:pPr>
              <w:pStyle w:val="agenda-entry"/>
              <w:spacing w:before="2"/>
              <w:rPr>
                <w:sz w:val="16"/>
                <w:szCs w:val="16"/>
              </w:rPr>
            </w:pPr>
            <w:r w:rsidRPr="0041440F">
              <w:rPr>
                <w:sz w:val="16"/>
                <w:szCs w:val="16"/>
              </w:rPr>
              <w:t xml:space="preserve">♠ </w:t>
            </w:r>
            <w:r w:rsidR="00F90BDD" w:rsidRPr="0041440F">
              <w:rPr>
                <w:sz w:val="16"/>
                <w:szCs w:val="16"/>
              </w:rPr>
              <w:t>5G_CIoT (7.4)</w:t>
            </w:r>
          </w:p>
        </w:tc>
        <w:tc>
          <w:tcPr>
            <w:tcW w:w="2835" w:type="dxa"/>
            <w:tcBorders>
              <w:left w:val="single" w:sz="12" w:space="0" w:color="auto"/>
              <w:bottom w:val="single" w:sz="4" w:space="0" w:color="000000"/>
            </w:tcBorders>
            <w:shd w:val="clear" w:color="auto" w:fill="auto"/>
          </w:tcPr>
          <w:p w:rsidR="0076394E" w:rsidRPr="0041440F" w:rsidRDefault="0076394E" w:rsidP="0076394E">
            <w:pPr>
              <w:spacing w:before="2" w:after="0"/>
              <w:rPr>
                <w:rFonts w:ascii="Arial" w:eastAsia="MS Mincho" w:hAnsi="Arial" w:cs="Arial"/>
                <w:sz w:val="16"/>
                <w:szCs w:val="16"/>
              </w:rPr>
            </w:pPr>
          </w:p>
        </w:tc>
        <w:tc>
          <w:tcPr>
            <w:tcW w:w="3246" w:type="dxa"/>
            <w:vMerge w:val="restart"/>
            <w:shd w:val="clear" w:color="auto" w:fill="auto"/>
          </w:tcPr>
          <w:p w:rsidR="0076394E" w:rsidRPr="0041440F" w:rsidRDefault="0076394E" w:rsidP="0076394E">
            <w:pPr>
              <w:snapToGrid w:val="0"/>
              <w:spacing w:after="0"/>
              <w:rPr>
                <w:rFonts w:ascii="Arial" w:eastAsia="MS Mincho" w:hAnsi="Arial" w:cs="Arial"/>
                <w:b/>
                <w:sz w:val="16"/>
                <w:szCs w:val="16"/>
              </w:rPr>
            </w:pPr>
            <w:r w:rsidRPr="0041440F">
              <w:rPr>
                <w:rFonts w:ascii="Arial" w:hAnsi="Arial" w:cs="Arial"/>
                <w:b/>
                <w:color w:val="FF0000"/>
                <w:sz w:val="16"/>
                <w:szCs w:val="16"/>
                <w:highlight w:val="yellow"/>
              </w:rPr>
              <w:t>16:00</w:t>
            </w:r>
            <w:r w:rsidRPr="0041440F">
              <w:rPr>
                <w:rFonts w:ascii="Arial" w:hAnsi="Arial" w:cs="Arial"/>
                <w:b/>
                <w:color w:val="FF0000"/>
                <w:sz w:val="16"/>
                <w:szCs w:val="16"/>
              </w:rPr>
              <w:t xml:space="preserve"> </w:t>
            </w:r>
            <w:r w:rsidRPr="0041440F">
              <w:rPr>
                <w:rFonts w:ascii="Arial" w:hAnsi="Arial" w:cs="Arial"/>
                <w:b/>
                <w:sz w:val="16"/>
                <w:szCs w:val="16"/>
              </w:rPr>
              <w:t>Close of meeting (</w:t>
            </w:r>
            <w:r w:rsidR="007D782E" w:rsidRPr="0041440F">
              <w:rPr>
                <w:rFonts w:ascii="Arial" w:hAnsi="Arial" w:cs="Arial"/>
                <w:b/>
                <w:sz w:val="16"/>
                <w:szCs w:val="16"/>
              </w:rPr>
              <w:t>11</w:t>
            </w:r>
            <w:r w:rsidRPr="0041440F">
              <w:rPr>
                <w:rFonts w:ascii="Arial" w:hAnsi="Arial" w:cs="Arial"/>
                <w:b/>
                <w:sz w:val="16"/>
                <w:szCs w:val="16"/>
              </w:rPr>
              <w:t>)</w:t>
            </w:r>
          </w:p>
        </w:tc>
      </w:tr>
      <w:tr w:rsidR="0076394E" w:rsidRPr="0041440F" w:rsidTr="00796C42">
        <w:trPr>
          <w:trHeight w:val="408"/>
          <w:jc w:val="center"/>
        </w:trPr>
        <w:tc>
          <w:tcPr>
            <w:tcW w:w="568" w:type="dxa"/>
            <w:vMerge/>
            <w:tcBorders>
              <w:right w:val="single" w:sz="4" w:space="0" w:color="000000"/>
            </w:tcBorders>
            <w:shd w:val="clear" w:color="auto" w:fill="auto"/>
          </w:tcPr>
          <w:p w:rsidR="0076394E" w:rsidRPr="0041440F" w:rsidRDefault="0076394E" w:rsidP="0076394E">
            <w:pPr>
              <w:spacing w:before="2" w:after="0"/>
              <w:ind w:left="28"/>
              <w:rPr>
                <w:rFonts w:ascii="Arial" w:hAnsi="Arial" w:cs="Arial"/>
                <w:b/>
                <w:sz w:val="16"/>
                <w:szCs w:val="16"/>
              </w:rPr>
            </w:pPr>
          </w:p>
        </w:tc>
        <w:tc>
          <w:tcPr>
            <w:tcW w:w="2819" w:type="dxa"/>
            <w:tcBorders>
              <w:top w:val="single" w:sz="4" w:space="0" w:color="000000"/>
              <w:left w:val="single" w:sz="4" w:space="0" w:color="000000"/>
              <w:bottom w:val="single" w:sz="4" w:space="0" w:color="000000"/>
              <w:right w:val="single" w:sz="4" w:space="0" w:color="000000"/>
            </w:tcBorders>
            <w:shd w:val="thinVertStripe" w:color="D9D9D9" w:fill="auto"/>
          </w:tcPr>
          <w:p w:rsidR="0076394E" w:rsidRPr="0041440F" w:rsidRDefault="00084949" w:rsidP="0076394E">
            <w:pPr>
              <w:spacing w:before="2" w:after="0"/>
              <w:rPr>
                <w:rFonts w:ascii="Arial" w:hAnsi="Arial" w:cs="Arial"/>
                <w:sz w:val="16"/>
                <w:szCs w:val="16"/>
                <w:highlight w:val="green"/>
              </w:rPr>
            </w:pPr>
            <w:r w:rsidRPr="0041440F">
              <w:rPr>
                <w:rFonts w:ascii="Arial" w:hAnsi="Arial" w:cs="Arial"/>
                <w:sz w:val="16"/>
                <w:szCs w:val="16"/>
                <w:highlight w:val="yellow"/>
              </w:rPr>
              <w:t>FS_eNA_ph2 (8.2)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76394E" w:rsidRPr="0041440F" w:rsidRDefault="0076394E" w:rsidP="0076394E">
            <w:pPr>
              <w:pStyle w:val="agenda-entry"/>
              <w:spacing w:before="2"/>
              <w:rPr>
                <w:sz w:val="16"/>
                <w:szCs w:val="16"/>
              </w:rPr>
            </w:pPr>
            <w:proofErr w:type="spellStart"/>
            <w:r w:rsidRPr="0041440F">
              <w:rPr>
                <w:sz w:val="16"/>
                <w:szCs w:val="16"/>
                <w:highlight w:val="yellow"/>
              </w:rPr>
              <w:t>eNA</w:t>
            </w:r>
            <w:proofErr w:type="spellEnd"/>
            <w:r w:rsidRPr="0041440F">
              <w:rPr>
                <w:sz w:val="16"/>
                <w:szCs w:val="16"/>
                <w:highlight w:val="yellow"/>
              </w:rPr>
              <w:t xml:space="preserve"> (</w:t>
            </w:r>
            <w:r w:rsidR="007D782E" w:rsidRPr="0041440F">
              <w:rPr>
                <w:sz w:val="16"/>
                <w:szCs w:val="16"/>
                <w:highlight w:val="yellow"/>
              </w:rPr>
              <w:t>7.5</w:t>
            </w:r>
            <w:r w:rsidRPr="0041440F">
              <w:rPr>
                <w:sz w:val="16"/>
                <w:szCs w:val="16"/>
                <w:highlight w:val="yellow"/>
              </w:rPr>
              <w:t>)</w:t>
            </w:r>
          </w:p>
        </w:tc>
        <w:tc>
          <w:tcPr>
            <w:tcW w:w="2835" w:type="dxa"/>
            <w:tcBorders>
              <w:top w:val="single" w:sz="4" w:space="0" w:color="000000"/>
              <w:left w:val="single" w:sz="4" w:space="0" w:color="000000"/>
              <w:bottom w:val="single" w:sz="4" w:space="0" w:color="000000"/>
              <w:right w:val="single" w:sz="4" w:space="0" w:color="000000"/>
            </w:tcBorders>
            <w:shd w:val="thinVertStripe" w:color="D9D9D9" w:fill="auto"/>
          </w:tcPr>
          <w:p w:rsidR="0076394E" w:rsidRPr="0041440F" w:rsidRDefault="00996AD8" w:rsidP="0076394E">
            <w:pPr>
              <w:pStyle w:val="agenda-entry"/>
              <w:spacing w:before="2"/>
              <w:rPr>
                <w:sz w:val="16"/>
                <w:szCs w:val="16"/>
                <w:highlight w:val="yellow"/>
              </w:rPr>
            </w:pPr>
            <w:r w:rsidRPr="0041440F">
              <w:rPr>
                <w:sz w:val="16"/>
                <w:szCs w:val="16"/>
                <w:highlight w:val="yellow"/>
              </w:rPr>
              <w:t>TBD</w:t>
            </w:r>
          </w:p>
        </w:tc>
        <w:tc>
          <w:tcPr>
            <w:tcW w:w="2835" w:type="dxa"/>
            <w:tcBorders>
              <w:top w:val="single" w:sz="4" w:space="0" w:color="000000"/>
              <w:left w:val="single" w:sz="4" w:space="0" w:color="000000"/>
              <w:bottom w:val="single" w:sz="4" w:space="0" w:color="000000"/>
              <w:right w:val="single" w:sz="12" w:space="0" w:color="000000"/>
            </w:tcBorders>
            <w:shd w:val="thinVertStripe" w:color="D9D9D9" w:fill="auto"/>
          </w:tcPr>
          <w:p w:rsidR="0076394E" w:rsidRPr="0041440F" w:rsidRDefault="0076394E" w:rsidP="00F5077D">
            <w:pPr>
              <w:pStyle w:val="agenda-entry"/>
              <w:spacing w:before="2"/>
              <w:rPr>
                <w:rFonts w:eastAsia="MS Mincho"/>
                <w:sz w:val="16"/>
                <w:szCs w:val="16"/>
              </w:rPr>
            </w:pPr>
          </w:p>
        </w:tc>
        <w:tc>
          <w:tcPr>
            <w:tcW w:w="3246" w:type="dxa"/>
            <w:vMerge/>
            <w:tcBorders>
              <w:top w:val="nil"/>
              <w:left w:val="single" w:sz="12" w:space="0" w:color="000000"/>
            </w:tcBorders>
            <w:shd w:val="clear" w:color="auto" w:fill="auto"/>
          </w:tcPr>
          <w:p w:rsidR="0076394E" w:rsidRPr="0041440F" w:rsidRDefault="0076394E" w:rsidP="0076394E">
            <w:pPr>
              <w:spacing w:before="2" w:after="0"/>
              <w:ind w:left="28"/>
              <w:rPr>
                <w:rFonts w:ascii="Arial" w:hAnsi="Arial" w:cs="Arial"/>
                <w:b/>
                <w:color w:val="FF0000"/>
                <w:sz w:val="16"/>
                <w:szCs w:val="16"/>
              </w:rPr>
            </w:pPr>
          </w:p>
        </w:tc>
      </w:tr>
      <w:tr w:rsidR="0076394E" w:rsidRPr="0041440F" w:rsidTr="00941126">
        <w:trPr>
          <w:trHeight w:val="397"/>
          <w:jc w:val="center"/>
        </w:trPr>
        <w:tc>
          <w:tcPr>
            <w:tcW w:w="568" w:type="dxa"/>
            <w:vMerge/>
            <w:tcBorders>
              <w:right w:val="single" w:sz="12" w:space="0" w:color="auto"/>
            </w:tcBorders>
            <w:shd w:val="clear" w:color="auto" w:fill="auto"/>
          </w:tcPr>
          <w:p w:rsidR="0076394E" w:rsidRPr="0041440F" w:rsidRDefault="0076394E" w:rsidP="0076394E">
            <w:pPr>
              <w:spacing w:before="2" w:after="0"/>
              <w:ind w:left="28"/>
              <w:rPr>
                <w:rFonts w:ascii="Arial" w:hAnsi="Arial" w:cs="Arial"/>
                <w:b/>
                <w:sz w:val="16"/>
                <w:szCs w:val="16"/>
              </w:rPr>
            </w:pPr>
          </w:p>
        </w:tc>
        <w:tc>
          <w:tcPr>
            <w:tcW w:w="2819" w:type="dxa"/>
            <w:tcBorders>
              <w:top w:val="single" w:sz="4" w:space="0" w:color="000000"/>
              <w:left w:val="single" w:sz="12" w:space="0" w:color="auto"/>
              <w:bottom w:val="single" w:sz="12" w:space="0" w:color="auto"/>
              <w:right w:val="single" w:sz="12" w:space="0" w:color="auto"/>
            </w:tcBorders>
            <w:shd w:val="thinDiagStripe" w:color="D9D9D9" w:fill="auto"/>
          </w:tcPr>
          <w:p w:rsidR="0076394E" w:rsidRPr="0041440F" w:rsidRDefault="0076394E" w:rsidP="0076394E">
            <w:pPr>
              <w:suppressAutoHyphens/>
              <w:overflowPunct/>
              <w:autoSpaceDE/>
              <w:autoSpaceDN/>
              <w:adjustRightInd/>
              <w:spacing w:after="0"/>
              <w:textAlignment w:val="auto"/>
              <w:rPr>
                <w:rFonts w:ascii="Arial" w:hAnsi="Arial" w:cs="Arial"/>
                <w:sz w:val="16"/>
                <w:szCs w:val="16"/>
                <w:highlight w:val="cyan"/>
              </w:rPr>
            </w:pPr>
          </w:p>
        </w:tc>
        <w:tc>
          <w:tcPr>
            <w:tcW w:w="2977" w:type="dxa"/>
            <w:tcBorders>
              <w:top w:val="single" w:sz="4" w:space="0" w:color="000000"/>
              <w:left w:val="single" w:sz="12" w:space="0" w:color="auto"/>
              <w:right w:val="single" w:sz="12" w:space="0" w:color="auto"/>
            </w:tcBorders>
            <w:shd w:val="clear" w:color="auto" w:fill="auto"/>
          </w:tcPr>
          <w:p w:rsidR="007E7A03" w:rsidRPr="0041440F" w:rsidRDefault="0076394E" w:rsidP="0076394E">
            <w:pPr>
              <w:spacing w:before="2" w:after="0"/>
              <w:ind w:left="28"/>
              <w:rPr>
                <w:rFonts w:ascii="Arial" w:hAnsi="Arial" w:cs="Arial"/>
                <w:sz w:val="16"/>
                <w:szCs w:val="16"/>
                <w:highlight w:val="cyan"/>
              </w:rPr>
            </w:pPr>
            <w:r w:rsidRPr="0041440F">
              <w:rPr>
                <w:rFonts w:ascii="Arial" w:hAnsi="Arial" w:cs="Arial"/>
                <w:sz w:val="16"/>
                <w:szCs w:val="16"/>
                <w:highlight w:val="cyan"/>
              </w:rPr>
              <w:t>5G (6.4) Security</w:t>
            </w:r>
          </w:p>
          <w:p w:rsidR="0076394E" w:rsidRPr="0041440F" w:rsidRDefault="007E7A03" w:rsidP="0076394E">
            <w:pPr>
              <w:spacing w:before="2" w:after="0"/>
              <w:ind w:left="28"/>
              <w:rPr>
                <w:rFonts w:ascii="Arial" w:hAnsi="Arial" w:cs="Arial"/>
                <w:sz w:val="16"/>
                <w:szCs w:val="16"/>
                <w:highlight w:val="cyan"/>
              </w:rPr>
            </w:pPr>
            <w:r w:rsidRPr="0041440F">
              <w:rPr>
                <w:rFonts w:ascii="Arial" w:hAnsi="Arial" w:cs="Arial"/>
                <w:sz w:val="16"/>
                <w:szCs w:val="16"/>
                <w:highlight w:val="cyan"/>
              </w:rPr>
              <w:t xml:space="preserve">5G </w:t>
            </w:r>
            <w:r w:rsidR="0076394E" w:rsidRPr="0041440F">
              <w:rPr>
                <w:rFonts w:ascii="Arial" w:hAnsi="Arial" w:cs="Arial"/>
                <w:sz w:val="16"/>
                <w:szCs w:val="16"/>
                <w:highlight w:val="cyan"/>
              </w:rPr>
              <w:t>(6.5) QoS</w:t>
            </w:r>
          </w:p>
          <w:p w:rsidR="0076394E" w:rsidRPr="0041440F" w:rsidRDefault="007E7A03" w:rsidP="0076394E">
            <w:pPr>
              <w:spacing w:before="2" w:after="0"/>
              <w:rPr>
                <w:rFonts w:ascii="Arial" w:hAnsi="Arial" w:cs="Arial"/>
                <w:sz w:val="16"/>
                <w:szCs w:val="16"/>
              </w:rPr>
            </w:pPr>
            <w:r w:rsidRPr="0041440F">
              <w:rPr>
                <w:rFonts w:ascii="Arial" w:hAnsi="Arial" w:cs="Arial"/>
                <w:sz w:val="16"/>
                <w:szCs w:val="16"/>
                <w:highlight w:val="cyan"/>
              </w:rPr>
              <w:t xml:space="preserve">5G </w:t>
            </w:r>
            <w:r w:rsidR="0076394E" w:rsidRPr="0041440F">
              <w:rPr>
                <w:rFonts w:ascii="Arial" w:hAnsi="Arial" w:cs="Arial"/>
                <w:sz w:val="16"/>
                <w:szCs w:val="16"/>
                <w:highlight w:val="cyan"/>
              </w:rPr>
              <w:t>(6.7) 3GPP specific</w:t>
            </w:r>
          </w:p>
        </w:tc>
        <w:tc>
          <w:tcPr>
            <w:tcW w:w="2835" w:type="dxa"/>
            <w:tcBorders>
              <w:top w:val="single" w:sz="4" w:space="0" w:color="000000"/>
              <w:left w:val="single" w:sz="12" w:space="0" w:color="auto"/>
              <w:bottom w:val="single" w:sz="12" w:space="0" w:color="auto"/>
              <w:right w:val="single" w:sz="12" w:space="0" w:color="auto"/>
            </w:tcBorders>
            <w:shd w:val="thinDiagStripe" w:color="D9D9D9" w:fill="auto"/>
          </w:tcPr>
          <w:p w:rsidR="007E7A03" w:rsidRPr="0041440F" w:rsidRDefault="007E7A03" w:rsidP="007E7A03">
            <w:pPr>
              <w:suppressAutoHyphens/>
              <w:overflowPunct/>
              <w:autoSpaceDE/>
              <w:autoSpaceDN/>
              <w:adjustRightInd/>
              <w:spacing w:after="0"/>
              <w:textAlignment w:val="auto"/>
              <w:rPr>
                <w:rFonts w:ascii="Arial" w:hAnsi="Arial" w:cs="Arial"/>
                <w:sz w:val="16"/>
                <w:szCs w:val="16"/>
                <w:highlight w:val="cyan"/>
              </w:rPr>
            </w:pPr>
            <w:r w:rsidRPr="0041440F">
              <w:rPr>
                <w:rFonts w:ascii="Arial" w:hAnsi="Arial" w:cs="Arial"/>
                <w:sz w:val="16"/>
                <w:szCs w:val="16"/>
                <w:highlight w:val="cyan"/>
              </w:rPr>
              <w:t xml:space="preserve">5G (6.9) Inworking and Migration </w:t>
            </w:r>
          </w:p>
          <w:p w:rsidR="0041440F" w:rsidRPr="0041440F" w:rsidRDefault="0041440F" w:rsidP="0041440F">
            <w:pPr>
              <w:suppressAutoHyphens/>
              <w:overflowPunct/>
              <w:autoSpaceDE/>
              <w:autoSpaceDN/>
              <w:adjustRightInd/>
              <w:spacing w:after="0"/>
              <w:textAlignment w:val="auto"/>
              <w:rPr>
                <w:ins w:id="99" w:author="Puneet Jain" w:date="2019-09-29T21:06:00Z"/>
                <w:rFonts w:ascii="Arial" w:hAnsi="Arial" w:cs="Arial"/>
                <w:sz w:val="16"/>
                <w:szCs w:val="16"/>
                <w:highlight w:val="cyan"/>
              </w:rPr>
            </w:pPr>
            <w:ins w:id="100" w:author="Puneet Jain" w:date="2019-09-29T21:06:00Z">
              <w:r w:rsidRPr="0041440F">
                <w:rPr>
                  <w:rFonts w:ascii="Arial" w:hAnsi="Arial" w:cs="Arial"/>
                  <w:sz w:val="16"/>
                  <w:szCs w:val="16"/>
                  <w:highlight w:val="cyan"/>
                </w:rPr>
                <w:t xml:space="preserve">5G (6.1) slicing and non-slicing </w:t>
              </w:r>
            </w:ins>
          </w:p>
          <w:p w:rsidR="0076394E" w:rsidRPr="0041440F" w:rsidRDefault="007E7A03" w:rsidP="007E7A03">
            <w:pPr>
              <w:spacing w:before="2" w:after="0"/>
              <w:rPr>
                <w:rFonts w:ascii="Arial" w:hAnsi="Arial" w:cs="Arial"/>
                <w:sz w:val="16"/>
                <w:szCs w:val="16"/>
                <w:shd w:val="clear" w:color="auto" w:fill="FFC000"/>
              </w:rPr>
            </w:pPr>
            <w:del w:id="101" w:author="Puneet Jain" w:date="2019-09-29T21:06:00Z">
              <w:r w:rsidRPr="0041440F" w:rsidDel="0041440F">
                <w:rPr>
                  <w:rFonts w:ascii="Arial" w:hAnsi="Arial" w:cs="Arial"/>
                  <w:sz w:val="16"/>
                  <w:szCs w:val="16"/>
                  <w:highlight w:val="cyan"/>
                </w:rPr>
                <w:delText>5G (6.11) Framework</w:delText>
              </w:r>
            </w:del>
          </w:p>
        </w:tc>
        <w:tc>
          <w:tcPr>
            <w:tcW w:w="2835" w:type="dxa"/>
            <w:tcBorders>
              <w:top w:val="single" w:sz="4" w:space="0" w:color="000000"/>
              <w:left w:val="single" w:sz="12" w:space="0" w:color="auto"/>
            </w:tcBorders>
            <w:shd w:val="thinDiagStripe" w:color="D9D9D9" w:fill="auto"/>
          </w:tcPr>
          <w:p w:rsidR="0076394E" w:rsidRPr="0041440F" w:rsidRDefault="0076394E" w:rsidP="0076394E">
            <w:pPr>
              <w:suppressAutoHyphens/>
              <w:overflowPunct/>
              <w:autoSpaceDE/>
              <w:autoSpaceDN/>
              <w:adjustRightInd/>
              <w:spacing w:after="0"/>
              <w:textAlignment w:val="auto"/>
              <w:rPr>
                <w:rFonts w:ascii="Arial" w:hAnsi="Arial" w:cs="Arial"/>
                <w:sz w:val="16"/>
                <w:szCs w:val="16"/>
                <w:shd w:val="clear" w:color="auto" w:fill="FFC000"/>
                <w:lang w:val="en-US"/>
              </w:rPr>
            </w:pPr>
          </w:p>
        </w:tc>
        <w:tc>
          <w:tcPr>
            <w:tcW w:w="3246" w:type="dxa"/>
            <w:vMerge/>
            <w:tcBorders>
              <w:top w:val="nil"/>
            </w:tcBorders>
            <w:shd w:val="clear" w:color="auto" w:fill="auto"/>
          </w:tcPr>
          <w:p w:rsidR="0076394E" w:rsidRPr="0041440F" w:rsidRDefault="0076394E" w:rsidP="0076394E">
            <w:pPr>
              <w:spacing w:before="2" w:after="0"/>
              <w:ind w:left="28"/>
              <w:rPr>
                <w:rFonts w:ascii="Arial" w:hAnsi="Arial" w:cs="Arial"/>
                <w:b/>
                <w:color w:val="FF0000"/>
                <w:sz w:val="16"/>
                <w:szCs w:val="16"/>
                <w:lang w:val="en-US"/>
              </w:rPr>
            </w:pPr>
          </w:p>
        </w:tc>
      </w:tr>
      <w:tr w:rsidR="0011059D" w:rsidRPr="0041440F" w:rsidTr="00941126">
        <w:trPr>
          <w:trHeight w:val="348"/>
          <w:jc w:val="center"/>
        </w:trPr>
        <w:tc>
          <w:tcPr>
            <w:tcW w:w="568" w:type="dxa"/>
            <w:vMerge w:val="restart"/>
            <w:shd w:val="clear" w:color="auto" w:fill="auto"/>
          </w:tcPr>
          <w:p w:rsidR="0011059D" w:rsidRPr="0041440F" w:rsidRDefault="0011059D" w:rsidP="0011059D">
            <w:pPr>
              <w:spacing w:before="2" w:after="0"/>
              <w:ind w:left="28"/>
              <w:rPr>
                <w:rFonts w:ascii="Arial" w:hAnsi="Arial" w:cs="Arial"/>
                <w:b/>
                <w:sz w:val="16"/>
                <w:szCs w:val="16"/>
              </w:rPr>
            </w:pPr>
            <w:r w:rsidRPr="0041440F">
              <w:rPr>
                <w:rFonts w:ascii="Arial" w:hAnsi="Arial" w:cs="Arial"/>
                <w:b/>
                <w:sz w:val="16"/>
                <w:szCs w:val="16"/>
              </w:rPr>
              <w:t>18:00</w:t>
            </w:r>
          </w:p>
          <w:p w:rsidR="0011059D" w:rsidRPr="0041440F" w:rsidRDefault="0011059D" w:rsidP="0011059D">
            <w:pPr>
              <w:spacing w:before="2" w:after="0"/>
              <w:ind w:left="28"/>
              <w:rPr>
                <w:rFonts w:ascii="Arial" w:hAnsi="Arial" w:cs="Arial"/>
                <w:b/>
                <w:sz w:val="16"/>
                <w:szCs w:val="16"/>
              </w:rPr>
            </w:pPr>
            <w:r w:rsidRPr="0041440F">
              <w:rPr>
                <w:rFonts w:ascii="Arial" w:hAnsi="Arial" w:cs="Arial"/>
                <w:b/>
                <w:sz w:val="16"/>
                <w:szCs w:val="16"/>
              </w:rPr>
              <w:t>Q5</w:t>
            </w:r>
          </w:p>
          <w:p w:rsidR="0011059D" w:rsidRPr="0041440F" w:rsidRDefault="0011059D" w:rsidP="0011059D">
            <w:pPr>
              <w:spacing w:before="2" w:after="0"/>
              <w:ind w:left="28"/>
              <w:rPr>
                <w:rFonts w:ascii="Arial" w:hAnsi="Arial" w:cs="Arial"/>
                <w:b/>
                <w:sz w:val="16"/>
                <w:szCs w:val="16"/>
              </w:rPr>
            </w:pPr>
            <w:r w:rsidRPr="0041440F">
              <w:rPr>
                <w:rFonts w:ascii="Arial" w:hAnsi="Arial" w:cs="Arial"/>
                <w:b/>
                <w:sz w:val="16"/>
                <w:szCs w:val="16"/>
              </w:rPr>
              <w:t>19:30</w:t>
            </w:r>
          </w:p>
        </w:tc>
        <w:tc>
          <w:tcPr>
            <w:tcW w:w="2819" w:type="dxa"/>
            <w:tcBorders>
              <w:top w:val="single" w:sz="12" w:space="0" w:color="auto"/>
              <w:bottom w:val="single" w:sz="4" w:space="0" w:color="auto"/>
            </w:tcBorders>
            <w:shd w:val="clear" w:color="auto" w:fill="auto"/>
          </w:tcPr>
          <w:p w:rsidR="0011059D" w:rsidRPr="0041440F" w:rsidRDefault="0011059D" w:rsidP="0011059D">
            <w:pPr>
              <w:spacing w:before="2" w:after="0"/>
              <w:rPr>
                <w:rFonts w:ascii="Arial" w:hAnsi="Arial" w:cs="Arial"/>
                <w:sz w:val="16"/>
                <w:szCs w:val="16"/>
              </w:rPr>
            </w:pPr>
            <w:r w:rsidRPr="0041440F">
              <w:rPr>
                <w:rFonts w:ascii="Arial" w:hAnsi="Arial" w:cs="Arial"/>
                <w:sz w:val="16"/>
                <w:szCs w:val="16"/>
              </w:rPr>
              <w:t xml:space="preserve">♠ </w:t>
            </w:r>
            <w:r w:rsidR="00FC0150" w:rsidRPr="0041440F">
              <w:rPr>
                <w:rFonts w:ascii="Arial" w:hAnsi="Arial" w:cs="Arial"/>
                <w:sz w:val="16"/>
                <w:szCs w:val="16"/>
              </w:rPr>
              <w:t>5G_CIoT (7.4)</w:t>
            </w:r>
          </w:p>
        </w:tc>
        <w:tc>
          <w:tcPr>
            <w:tcW w:w="2977" w:type="dxa"/>
            <w:tcBorders>
              <w:bottom w:val="single" w:sz="4" w:space="0" w:color="000000"/>
            </w:tcBorders>
            <w:shd w:val="clear" w:color="auto" w:fill="auto"/>
          </w:tcPr>
          <w:p w:rsidR="0011059D" w:rsidRPr="0041440F" w:rsidRDefault="0011059D" w:rsidP="0011059D">
            <w:pPr>
              <w:suppressAutoHyphens/>
              <w:overflowPunct/>
              <w:autoSpaceDE/>
              <w:autoSpaceDN/>
              <w:adjustRightInd/>
              <w:spacing w:after="0"/>
              <w:textAlignment w:val="auto"/>
              <w:rPr>
                <w:rFonts w:ascii="Arial" w:hAnsi="Arial" w:cs="Arial"/>
                <w:sz w:val="16"/>
                <w:szCs w:val="16"/>
              </w:rPr>
            </w:pPr>
            <w:r w:rsidRPr="0041440F">
              <w:rPr>
                <w:rFonts w:ascii="Arial" w:hAnsi="Arial" w:cs="Arial"/>
                <w:sz w:val="16"/>
                <w:szCs w:val="16"/>
              </w:rPr>
              <w:t>♠ FS_5GSAT_ARCH (</w:t>
            </w:r>
            <w:r w:rsidR="00956EE8" w:rsidRPr="0041440F">
              <w:rPr>
                <w:rFonts w:ascii="Arial" w:hAnsi="Arial" w:cs="Arial"/>
                <w:sz w:val="16"/>
                <w:szCs w:val="16"/>
              </w:rPr>
              <w:t>8.1</w:t>
            </w:r>
            <w:r w:rsidRPr="0041440F">
              <w:rPr>
                <w:rFonts w:ascii="Arial" w:hAnsi="Arial" w:cs="Arial"/>
                <w:sz w:val="16"/>
                <w:szCs w:val="16"/>
              </w:rPr>
              <w:t>)</w:t>
            </w:r>
          </w:p>
        </w:tc>
        <w:tc>
          <w:tcPr>
            <w:tcW w:w="2835" w:type="dxa"/>
            <w:tcBorders>
              <w:top w:val="single" w:sz="12" w:space="0" w:color="auto"/>
              <w:bottom w:val="single" w:sz="4" w:space="0" w:color="000000"/>
            </w:tcBorders>
            <w:shd w:val="clear" w:color="auto" w:fill="auto"/>
          </w:tcPr>
          <w:p w:rsidR="0011059D" w:rsidRPr="0041440F" w:rsidRDefault="008272B1" w:rsidP="0011059D">
            <w:pPr>
              <w:spacing w:before="2" w:after="0"/>
              <w:rPr>
                <w:rFonts w:ascii="Arial" w:eastAsia="MS Mincho" w:hAnsi="Arial" w:cs="Arial"/>
                <w:sz w:val="16"/>
                <w:szCs w:val="16"/>
              </w:rPr>
            </w:pPr>
            <w:r w:rsidRPr="0041440F">
              <w:rPr>
                <w:rFonts w:ascii="Arial" w:hAnsi="Arial" w:cs="Arial"/>
                <w:sz w:val="16"/>
                <w:szCs w:val="16"/>
              </w:rPr>
              <w:t>♠ Work planning (9.2)</w:t>
            </w:r>
          </w:p>
        </w:tc>
        <w:tc>
          <w:tcPr>
            <w:tcW w:w="2835" w:type="dxa"/>
            <w:shd w:val="clear" w:color="auto" w:fill="auto"/>
          </w:tcPr>
          <w:p w:rsidR="0011059D" w:rsidRPr="0041440F" w:rsidRDefault="0011059D" w:rsidP="0011059D">
            <w:pPr>
              <w:pStyle w:val="agenda-entry"/>
              <w:spacing w:before="2"/>
              <w:rPr>
                <w:b/>
                <w:color w:val="FF0000"/>
                <w:sz w:val="16"/>
                <w:szCs w:val="16"/>
              </w:rPr>
            </w:pPr>
          </w:p>
        </w:tc>
        <w:tc>
          <w:tcPr>
            <w:tcW w:w="3246" w:type="dxa"/>
            <w:vMerge w:val="restart"/>
            <w:shd w:val="clear" w:color="auto" w:fill="auto"/>
          </w:tcPr>
          <w:p w:rsidR="0011059D" w:rsidRPr="0041440F" w:rsidRDefault="0011059D" w:rsidP="0011059D">
            <w:pPr>
              <w:spacing w:before="2" w:after="0"/>
              <w:ind w:left="28"/>
              <w:rPr>
                <w:rFonts w:ascii="Arial" w:eastAsia="MS Mincho" w:hAnsi="Arial" w:cs="Arial"/>
                <w:b/>
                <w:color w:val="FF0000"/>
                <w:sz w:val="16"/>
                <w:szCs w:val="16"/>
              </w:rPr>
            </w:pPr>
            <w:r w:rsidRPr="0041440F">
              <w:rPr>
                <w:rFonts w:ascii="Arial" w:hAnsi="Arial" w:cs="Arial"/>
                <w:b/>
                <w:color w:val="FF0000"/>
                <w:sz w:val="16"/>
                <w:szCs w:val="16"/>
              </w:rPr>
              <w:t xml:space="preserve">Approved </w:t>
            </w:r>
            <w:proofErr w:type="spellStart"/>
            <w:r w:rsidRPr="0041440F">
              <w:rPr>
                <w:rFonts w:ascii="Arial" w:hAnsi="Arial" w:cs="Arial"/>
                <w:b/>
                <w:color w:val="FF0000"/>
                <w:sz w:val="16"/>
                <w:szCs w:val="16"/>
              </w:rPr>
              <w:t>tdocs</w:t>
            </w:r>
            <w:proofErr w:type="spellEnd"/>
            <w:r w:rsidRPr="0041440F">
              <w:rPr>
                <w:rFonts w:ascii="Arial" w:hAnsi="Arial" w:cs="Arial"/>
                <w:b/>
                <w:color w:val="FF0000"/>
                <w:sz w:val="16"/>
                <w:szCs w:val="16"/>
              </w:rPr>
              <w:t xml:space="preserve"> not available after the meeting may be unapproved and go for email approval instead.</w:t>
            </w:r>
          </w:p>
        </w:tc>
      </w:tr>
      <w:tr w:rsidR="0011059D" w:rsidRPr="0041440F" w:rsidTr="00941126">
        <w:trPr>
          <w:trHeight w:val="347"/>
          <w:jc w:val="center"/>
        </w:trPr>
        <w:tc>
          <w:tcPr>
            <w:tcW w:w="568" w:type="dxa"/>
            <w:vMerge/>
            <w:shd w:val="clear" w:color="auto" w:fill="auto"/>
          </w:tcPr>
          <w:p w:rsidR="0011059D" w:rsidRPr="0041440F" w:rsidRDefault="0011059D" w:rsidP="0011059D">
            <w:pPr>
              <w:spacing w:before="2" w:after="0"/>
              <w:ind w:left="28"/>
              <w:rPr>
                <w:rFonts w:ascii="Arial" w:hAnsi="Arial" w:cs="Arial"/>
                <w:b/>
                <w:sz w:val="16"/>
                <w:szCs w:val="16"/>
              </w:rPr>
            </w:pPr>
          </w:p>
        </w:tc>
        <w:tc>
          <w:tcPr>
            <w:tcW w:w="2819" w:type="dxa"/>
            <w:tcBorders>
              <w:top w:val="single" w:sz="4" w:space="0" w:color="auto"/>
              <w:bottom w:val="single" w:sz="4" w:space="0" w:color="000000"/>
              <w:right w:val="single" w:sz="12" w:space="0" w:color="000000"/>
            </w:tcBorders>
            <w:shd w:val="thinVertStripe" w:color="D9D9D9" w:fill="auto"/>
          </w:tcPr>
          <w:p w:rsidR="00996AD8" w:rsidRPr="0041440F" w:rsidRDefault="00996AD8" w:rsidP="00996AD8">
            <w:pPr>
              <w:spacing w:before="2" w:after="0"/>
              <w:rPr>
                <w:rFonts w:ascii="Arial" w:hAnsi="Arial" w:cs="Arial"/>
                <w:sz w:val="16"/>
                <w:szCs w:val="16"/>
                <w:highlight w:val="cyan"/>
                <w:shd w:val="clear" w:color="auto" w:fill="FBA7A7"/>
              </w:rPr>
            </w:pPr>
            <w:r w:rsidRPr="0041440F">
              <w:rPr>
                <w:rFonts w:ascii="Arial" w:hAnsi="Arial" w:cs="Arial"/>
                <w:sz w:val="16"/>
                <w:szCs w:val="16"/>
                <w:highlight w:val="cyan"/>
                <w:shd w:val="clear" w:color="auto" w:fill="FBA7A7"/>
              </w:rPr>
              <w:t xml:space="preserve">5WWC (7.2), </w:t>
            </w:r>
          </w:p>
          <w:p w:rsidR="0011059D" w:rsidRPr="0041440F" w:rsidRDefault="00996AD8" w:rsidP="00996AD8">
            <w:pPr>
              <w:spacing w:before="2" w:after="0"/>
              <w:rPr>
                <w:rFonts w:ascii="Arial" w:hAnsi="Arial" w:cs="Arial"/>
                <w:sz w:val="16"/>
                <w:szCs w:val="16"/>
                <w:highlight w:val="yellow"/>
              </w:rPr>
            </w:pPr>
            <w:r w:rsidRPr="0041440F">
              <w:rPr>
                <w:rFonts w:ascii="Arial" w:hAnsi="Arial" w:cs="Arial"/>
                <w:sz w:val="16"/>
                <w:szCs w:val="16"/>
                <w:highlight w:val="cyan"/>
              </w:rPr>
              <w:t>ATSSS (7.3)</w:t>
            </w:r>
          </w:p>
        </w:tc>
        <w:tc>
          <w:tcPr>
            <w:tcW w:w="2977" w:type="dxa"/>
            <w:tcBorders>
              <w:top w:val="single" w:sz="4" w:space="0" w:color="000000"/>
              <w:left w:val="single" w:sz="12" w:space="0" w:color="000000"/>
              <w:bottom w:val="single" w:sz="4" w:space="0" w:color="000000"/>
              <w:right w:val="single" w:sz="12" w:space="0" w:color="000000"/>
            </w:tcBorders>
            <w:shd w:val="clear" w:color="auto" w:fill="auto"/>
          </w:tcPr>
          <w:p w:rsidR="0011059D" w:rsidRPr="0041440F" w:rsidRDefault="00766DFF" w:rsidP="0011059D">
            <w:pPr>
              <w:suppressAutoHyphens/>
              <w:overflowPunct/>
              <w:autoSpaceDE/>
              <w:autoSpaceDN/>
              <w:adjustRightInd/>
              <w:spacing w:after="0"/>
              <w:textAlignment w:val="auto"/>
              <w:rPr>
                <w:rFonts w:ascii="Arial" w:hAnsi="Arial" w:cs="Arial"/>
                <w:sz w:val="16"/>
                <w:szCs w:val="16"/>
                <w:highlight w:val="cyan"/>
              </w:rPr>
            </w:pPr>
            <w:r w:rsidRPr="0041440F">
              <w:rPr>
                <w:rFonts w:ascii="Arial" w:hAnsi="Arial" w:cs="Arial"/>
                <w:sz w:val="16"/>
                <w:szCs w:val="16"/>
                <w:highlight w:val="yellow"/>
              </w:rPr>
              <w:t>5G_eSBA (</w:t>
            </w:r>
            <w:r w:rsidR="00704510" w:rsidRPr="0041440F">
              <w:rPr>
                <w:rFonts w:ascii="Arial" w:hAnsi="Arial" w:cs="Arial"/>
                <w:sz w:val="16"/>
                <w:szCs w:val="16"/>
                <w:highlight w:val="yellow"/>
              </w:rPr>
              <w:t>7.8</w:t>
            </w:r>
            <w:r w:rsidRPr="0041440F">
              <w:rPr>
                <w:rFonts w:ascii="Arial" w:hAnsi="Arial" w:cs="Arial"/>
                <w:sz w:val="16"/>
                <w:szCs w:val="16"/>
                <w:highlight w:val="yellow"/>
              </w:rPr>
              <w:t>)</w:t>
            </w: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11059D" w:rsidRPr="0041440F" w:rsidRDefault="0011059D" w:rsidP="0011059D">
            <w:pPr>
              <w:suppressAutoHyphens/>
              <w:overflowPunct/>
              <w:autoSpaceDE/>
              <w:autoSpaceDN/>
              <w:adjustRightInd/>
              <w:spacing w:after="0"/>
              <w:textAlignment w:val="auto"/>
              <w:rPr>
                <w:rFonts w:ascii="Arial" w:hAnsi="Arial" w:cs="Arial"/>
                <w:sz w:val="16"/>
                <w:szCs w:val="16"/>
              </w:rPr>
            </w:pPr>
          </w:p>
        </w:tc>
        <w:tc>
          <w:tcPr>
            <w:tcW w:w="2835" w:type="dxa"/>
            <w:tcBorders>
              <w:left w:val="single" w:sz="12" w:space="0" w:color="000000"/>
            </w:tcBorders>
            <w:shd w:val="thinVertStripe" w:color="D9D9D9" w:fill="auto"/>
          </w:tcPr>
          <w:p w:rsidR="0011059D" w:rsidRPr="0041440F" w:rsidRDefault="0011059D" w:rsidP="0011059D">
            <w:pPr>
              <w:spacing w:before="2" w:after="0"/>
              <w:rPr>
                <w:rFonts w:ascii="Arial" w:eastAsia="Batang" w:hAnsi="Arial" w:cs="Arial"/>
                <w:b/>
                <w:color w:val="FF0000"/>
                <w:sz w:val="16"/>
                <w:szCs w:val="16"/>
                <w:lang w:eastAsia="ar-SA"/>
              </w:rPr>
            </w:pPr>
          </w:p>
        </w:tc>
        <w:tc>
          <w:tcPr>
            <w:tcW w:w="3246" w:type="dxa"/>
            <w:vMerge/>
            <w:shd w:val="clear" w:color="auto" w:fill="auto"/>
          </w:tcPr>
          <w:p w:rsidR="0011059D" w:rsidRPr="0041440F" w:rsidRDefault="0011059D" w:rsidP="0011059D">
            <w:pPr>
              <w:snapToGrid w:val="0"/>
              <w:spacing w:after="0"/>
              <w:rPr>
                <w:rFonts w:ascii="Arial" w:hAnsi="Arial" w:cs="Arial"/>
                <w:b/>
                <w:color w:val="FF0000"/>
                <w:sz w:val="16"/>
                <w:szCs w:val="16"/>
              </w:rPr>
            </w:pPr>
          </w:p>
        </w:tc>
      </w:tr>
      <w:tr w:rsidR="0011059D" w:rsidRPr="0041440F" w:rsidTr="00941126">
        <w:trPr>
          <w:trHeight w:val="435"/>
          <w:jc w:val="center"/>
        </w:trPr>
        <w:tc>
          <w:tcPr>
            <w:tcW w:w="568" w:type="dxa"/>
            <w:vMerge/>
            <w:shd w:val="clear" w:color="auto" w:fill="auto"/>
          </w:tcPr>
          <w:p w:rsidR="0011059D" w:rsidRPr="0041440F" w:rsidRDefault="0011059D" w:rsidP="0011059D">
            <w:pPr>
              <w:spacing w:before="2" w:after="0"/>
              <w:ind w:left="28"/>
              <w:rPr>
                <w:rFonts w:ascii="Arial" w:hAnsi="Arial" w:cs="Arial"/>
                <w:b/>
                <w:sz w:val="16"/>
                <w:szCs w:val="16"/>
              </w:rPr>
            </w:pPr>
          </w:p>
        </w:tc>
        <w:tc>
          <w:tcPr>
            <w:tcW w:w="2819" w:type="dxa"/>
            <w:tcBorders>
              <w:top w:val="single" w:sz="4" w:space="0" w:color="000000"/>
            </w:tcBorders>
            <w:shd w:val="clear" w:color="auto" w:fill="auto"/>
          </w:tcPr>
          <w:p w:rsidR="0011059D" w:rsidRPr="0041440F" w:rsidRDefault="0011059D" w:rsidP="0011059D">
            <w:pPr>
              <w:spacing w:before="2" w:after="0"/>
              <w:rPr>
                <w:rFonts w:ascii="Arial" w:hAnsi="Arial" w:cs="Arial"/>
                <w:sz w:val="16"/>
                <w:szCs w:val="16"/>
              </w:rPr>
            </w:pPr>
          </w:p>
        </w:tc>
        <w:tc>
          <w:tcPr>
            <w:tcW w:w="2977" w:type="dxa"/>
            <w:tcBorders>
              <w:top w:val="single" w:sz="4" w:space="0" w:color="000000"/>
              <w:bottom w:val="single" w:sz="4" w:space="0" w:color="000000"/>
            </w:tcBorders>
            <w:shd w:val="thinDiagStripe" w:color="D9D9D9" w:fill="auto"/>
          </w:tcPr>
          <w:p w:rsidR="00766DFF" w:rsidRPr="0041440F" w:rsidRDefault="00996AD8" w:rsidP="0011059D">
            <w:pPr>
              <w:spacing w:before="2" w:after="0"/>
              <w:rPr>
                <w:rFonts w:ascii="Arial" w:hAnsi="Arial" w:cs="Arial"/>
                <w:sz w:val="16"/>
                <w:szCs w:val="16"/>
                <w:highlight w:val="cyan"/>
                <w:shd w:val="clear" w:color="auto" w:fill="FBA7A7"/>
              </w:rPr>
            </w:pPr>
            <w:r w:rsidRPr="0041440F">
              <w:rPr>
                <w:rFonts w:ascii="Arial" w:hAnsi="Arial" w:cs="Arial"/>
                <w:sz w:val="16"/>
                <w:szCs w:val="16"/>
                <w:highlight w:val="cyan"/>
              </w:rPr>
              <w:t xml:space="preserve"> </w:t>
            </w:r>
            <w:r w:rsidRPr="0041440F">
              <w:rPr>
                <w:rFonts w:ascii="Arial" w:hAnsi="Arial" w:cs="Arial"/>
                <w:sz w:val="16"/>
                <w:szCs w:val="16"/>
                <w:highlight w:val="green"/>
              </w:rPr>
              <w:t xml:space="preserve"> eV2XARC (7.1)</w:t>
            </w:r>
          </w:p>
        </w:tc>
        <w:tc>
          <w:tcPr>
            <w:tcW w:w="2835" w:type="dxa"/>
            <w:tcBorders>
              <w:top w:val="single" w:sz="4" w:space="0" w:color="000000"/>
              <w:bottom w:val="single" w:sz="4" w:space="0" w:color="000000"/>
            </w:tcBorders>
            <w:shd w:val="thinDiagStripe" w:color="D9D9D9" w:fill="auto"/>
          </w:tcPr>
          <w:p w:rsidR="0011059D" w:rsidRPr="0041440F" w:rsidRDefault="0011059D" w:rsidP="0011059D">
            <w:pPr>
              <w:suppressAutoHyphens/>
              <w:overflowPunct/>
              <w:autoSpaceDE/>
              <w:autoSpaceDN/>
              <w:adjustRightInd/>
              <w:spacing w:after="0"/>
              <w:textAlignment w:val="auto"/>
              <w:rPr>
                <w:rFonts w:ascii="Arial" w:hAnsi="Arial" w:cs="Arial"/>
                <w:sz w:val="16"/>
                <w:szCs w:val="16"/>
                <w:shd w:val="clear" w:color="auto" w:fill="FFC000"/>
              </w:rPr>
            </w:pPr>
          </w:p>
        </w:tc>
        <w:tc>
          <w:tcPr>
            <w:tcW w:w="2835" w:type="dxa"/>
            <w:shd w:val="thinDiagStripe" w:color="D9D9D9" w:fill="auto"/>
          </w:tcPr>
          <w:p w:rsidR="0011059D" w:rsidRPr="0041440F" w:rsidRDefault="0011059D" w:rsidP="0011059D">
            <w:pPr>
              <w:suppressAutoHyphens/>
              <w:overflowPunct/>
              <w:autoSpaceDE/>
              <w:autoSpaceDN/>
              <w:adjustRightInd/>
              <w:spacing w:after="0"/>
              <w:textAlignment w:val="auto"/>
              <w:rPr>
                <w:rFonts w:ascii="Arial" w:eastAsia="Batang" w:hAnsi="Arial" w:cs="Arial"/>
                <w:b/>
                <w:color w:val="FF0000"/>
                <w:sz w:val="16"/>
                <w:szCs w:val="16"/>
                <w:lang w:eastAsia="ar-SA"/>
              </w:rPr>
            </w:pPr>
          </w:p>
        </w:tc>
        <w:tc>
          <w:tcPr>
            <w:tcW w:w="3246" w:type="dxa"/>
            <w:vMerge/>
            <w:shd w:val="clear" w:color="auto" w:fill="auto"/>
          </w:tcPr>
          <w:p w:rsidR="0011059D" w:rsidRPr="0041440F" w:rsidRDefault="0011059D" w:rsidP="0011059D">
            <w:pPr>
              <w:snapToGrid w:val="0"/>
              <w:spacing w:after="0"/>
              <w:rPr>
                <w:rFonts w:ascii="Arial" w:hAnsi="Arial" w:cs="Arial"/>
                <w:b/>
                <w:color w:val="FF0000"/>
                <w:sz w:val="16"/>
                <w:szCs w:val="16"/>
              </w:rPr>
            </w:pPr>
          </w:p>
        </w:tc>
      </w:tr>
    </w:tbl>
    <w:bookmarkEnd w:id="81"/>
    <w:p w:rsidR="00685E2C" w:rsidRPr="00215BFC" w:rsidRDefault="008B63B4" w:rsidP="00685E2C">
      <w:pPr>
        <w:suppressAutoHyphens/>
        <w:overflowPunct/>
        <w:autoSpaceDE/>
        <w:autoSpaceDN/>
        <w:adjustRightInd/>
        <w:spacing w:after="0"/>
        <w:textAlignment w:val="auto"/>
        <w:rPr>
          <w:rFonts w:ascii="Arial" w:hAnsi="Arial" w:cs="Arial"/>
          <w:sz w:val="18"/>
          <w:szCs w:val="18"/>
        </w:rPr>
      </w:pPr>
      <w:r>
        <w:rPr>
          <w:rFonts w:ascii="Arial" w:hAnsi="Arial" w:cs="Arial"/>
          <w:b/>
          <w:color w:val="FF0000"/>
        </w:rPr>
        <w:br w:type="textWrapping" w:clear="all"/>
      </w:r>
      <w:r w:rsidR="006F4B5F" w:rsidRPr="00993F95">
        <w:rPr>
          <w:rFonts w:ascii="Arial" w:eastAsia="Batang" w:hAnsi="Arial" w:cs="Arial"/>
          <w:color w:val="auto"/>
          <w:sz w:val="18"/>
          <w:szCs w:val="18"/>
          <w:highlight w:val="yellow"/>
          <w:shd w:val="clear" w:color="auto" w:fill="E5B8B7"/>
          <w:lang w:eastAsia="ar-SA"/>
        </w:rPr>
        <w:t>Tao</w:t>
      </w:r>
      <w:r w:rsidR="006F4B5F">
        <w:rPr>
          <w:rFonts w:ascii="Arial" w:eastAsia="Batang" w:hAnsi="Arial" w:cs="Arial"/>
          <w:color w:val="auto"/>
          <w:sz w:val="18"/>
          <w:szCs w:val="18"/>
          <w:lang w:eastAsia="ar-SA"/>
        </w:rPr>
        <w:tab/>
      </w:r>
      <w:r w:rsidR="006F4B5F" w:rsidRPr="00993F95">
        <w:rPr>
          <w:rFonts w:ascii="Arial" w:hAnsi="Arial" w:cs="Arial"/>
          <w:sz w:val="18"/>
          <w:szCs w:val="18"/>
          <w:highlight w:val="cyan"/>
        </w:rPr>
        <w:t>Andy</w:t>
      </w:r>
      <w:r w:rsidR="006F4B5F">
        <w:rPr>
          <w:rFonts w:ascii="Arial" w:hAnsi="Arial" w:cs="Arial"/>
          <w:sz w:val="18"/>
          <w:szCs w:val="18"/>
        </w:rPr>
        <w:tab/>
      </w:r>
      <w:r w:rsidR="006F4B5F" w:rsidRPr="00993F95">
        <w:rPr>
          <w:rFonts w:ascii="Arial" w:hAnsi="Arial" w:cs="Arial"/>
          <w:sz w:val="18"/>
          <w:szCs w:val="18"/>
          <w:highlight w:val="green"/>
        </w:rPr>
        <w:t>LaeYoung</w:t>
      </w:r>
    </w:p>
    <w:p w:rsidR="00B268C0" w:rsidRDefault="00B268C0" w:rsidP="00B268C0">
      <w:pPr>
        <w:rPr>
          <w:rFonts w:ascii="Arial" w:hAnsi="Arial" w:cs="Arial"/>
          <w:b/>
          <w:color w:val="FF0000"/>
        </w:rPr>
      </w:pPr>
    </w:p>
    <w:p w:rsidR="00B268C0" w:rsidRPr="00215BFC" w:rsidRDefault="00B268C0" w:rsidP="00B268C0">
      <w:pPr>
        <w:rPr>
          <w:rFonts w:ascii="Arial" w:hAnsi="Arial" w:cs="Arial"/>
          <w:b/>
          <w:color w:val="FF0000"/>
        </w:rPr>
      </w:pPr>
      <w:r w:rsidRPr="00215BFC">
        <w:rPr>
          <w:rFonts w:ascii="Arial" w:hAnsi="Arial" w:cs="Arial"/>
          <w:b/>
          <w:color w:val="FF0000"/>
        </w:rPr>
        <w:lastRenderedPageBreak/>
        <w:t xml:space="preserve">NOTE: Times on the agenda are estimates. The schedule may change during the meeting. </w:t>
      </w:r>
      <w:bookmarkEnd w:id="78"/>
      <w:r w:rsidRPr="00215BFC">
        <w:rPr>
          <w:rFonts w:ascii="Arial" w:hAnsi="Arial" w:cs="Arial"/>
          <w:b/>
          <w:color w:val="FF0000"/>
        </w:rPr>
        <w:t xml:space="preserve"> </w:t>
      </w:r>
      <w:bookmarkEnd w:id="79"/>
      <w:bookmarkEnd w:id="80"/>
    </w:p>
    <w:p w:rsidR="00B268C0" w:rsidRPr="00215BFC" w:rsidRDefault="00B268C0" w:rsidP="00B268C0">
      <w:pPr>
        <w:pageBreakBefore/>
        <w:rPr>
          <w:b/>
          <w:sz w:val="24"/>
          <w:u w:val="single"/>
        </w:rPr>
      </w:pPr>
      <w:r w:rsidRPr="00215BFC">
        <w:rPr>
          <w:b/>
          <w:sz w:val="24"/>
          <w:u w:val="single"/>
        </w:rPr>
        <w:lastRenderedPageBreak/>
        <w:t>5. Meeting room allocation</w:t>
      </w:r>
    </w:p>
    <w:tbl>
      <w:tblPr>
        <w:tblpPr w:leftFromText="180" w:rightFromText="180" w:vertAnchor="text" w:horzAnchor="page" w:tblpX="5224" w:tblpY="4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thinVertStripe" w:color="D9D9D9" w:fill="auto"/>
        <w:tblLook w:val="04A0" w:firstRow="1" w:lastRow="0" w:firstColumn="1" w:lastColumn="0" w:noHBand="0" w:noVBand="1"/>
      </w:tblPr>
      <w:tblGrid>
        <w:gridCol w:w="2136"/>
      </w:tblGrid>
      <w:tr w:rsidR="00B268C0" w:rsidRPr="00215BFC" w:rsidTr="00311A1F">
        <w:trPr>
          <w:trHeight w:hRule="exact" w:val="437"/>
        </w:trPr>
        <w:tc>
          <w:tcPr>
            <w:tcW w:w="2136" w:type="dxa"/>
            <w:shd w:val="thinVertStripe" w:color="D9D9D9" w:fill="auto"/>
          </w:tcPr>
          <w:p w:rsidR="00B268C0" w:rsidRPr="00215BFC" w:rsidRDefault="00B268C0" w:rsidP="00311A1F">
            <w:pPr>
              <w:rPr>
                <w:rFonts w:ascii="Calibri" w:eastAsia="Malgun Gothic" w:hAnsi="Calibri"/>
                <w:sz w:val="16"/>
                <w:szCs w:val="16"/>
              </w:rPr>
            </w:pPr>
            <w:r w:rsidRPr="00215BFC">
              <w:t>Shaded as shown here</w:t>
            </w:r>
          </w:p>
        </w:tc>
      </w:tr>
    </w:tbl>
    <w:p w:rsidR="00B268C0" w:rsidRPr="00215BFC" w:rsidRDefault="00B268C0" w:rsidP="00B268C0">
      <w:pPr>
        <w:spacing w:after="120" w:line="480" w:lineRule="auto"/>
      </w:pPr>
      <w:r w:rsidRPr="00215BFC">
        <w:t>Main meeting room</w:t>
      </w:r>
      <w:r w:rsidR="002523BB">
        <w:t xml:space="preserve"> (100)</w:t>
      </w:r>
      <w:r w:rsidRPr="00215BFC">
        <w:t xml:space="preserve">:   </w:t>
      </w:r>
    </w:p>
    <w:p w:rsidR="00B268C0" w:rsidRPr="00215BFC" w:rsidRDefault="00B268C0" w:rsidP="00B268C0">
      <w:pPr>
        <w:spacing w:after="120" w:line="480" w:lineRule="auto"/>
      </w:pPr>
      <w:r w:rsidRPr="00215BFC">
        <w:t>Breakout room 1</w:t>
      </w:r>
      <w:r w:rsidR="002523BB">
        <w:t xml:space="preserve"> (70)</w:t>
      </w:r>
      <w:r w:rsidRPr="00215BFC">
        <w:t xml:space="preserve">:     </w:t>
      </w:r>
    </w:p>
    <w:tbl>
      <w:tblPr>
        <w:tblpPr w:leftFromText="181" w:rightFromText="181" w:vertAnchor="text" w:horzAnchor="page" w:tblpX="5202"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diagStripe" w:color="D9D9D9" w:fill="auto"/>
        <w:tblLook w:val="04A0" w:firstRow="1" w:lastRow="0" w:firstColumn="1" w:lastColumn="0" w:noHBand="0" w:noVBand="1"/>
      </w:tblPr>
      <w:tblGrid>
        <w:gridCol w:w="2136"/>
      </w:tblGrid>
      <w:tr w:rsidR="00B268C0" w:rsidRPr="00215BFC" w:rsidTr="00311A1F">
        <w:trPr>
          <w:trHeight w:hRule="exact" w:val="434"/>
        </w:trPr>
        <w:tc>
          <w:tcPr>
            <w:tcW w:w="2136" w:type="dxa"/>
            <w:shd w:val="diagStripe" w:color="D9D9D9" w:fill="auto"/>
          </w:tcPr>
          <w:p w:rsidR="00B268C0" w:rsidRPr="00215BFC" w:rsidRDefault="00B268C0" w:rsidP="00311A1F">
            <w:pPr>
              <w:spacing w:after="120" w:line="480" w:lineRule="auto"/>
              <w:rPr>
                <w:rFonts w:ascii="Calibri" w:eastAsia="Malgun Gothic" w:hAnsi="Calibri"/>
                <w:sz w:val="16"/>
                <w:szCs w:val="16"/>
              </w:rPr>
            </w:pPr>
            <w:r w:rsidRPr="00215BFC">
              <w:t>Shaded as shown here</w:t>
            </w:r>
          </w:p>
        </w:tc>
      </w:tr>
    </w:tbl>
    <w:p w:rsidR="00B268C0" w:rsidRPr="00215BFC" w:rsidRDefault="00B268C0" w:rsidP="00B268C0">
      <w:pPr>
        <w:spacing w:after="120" w:line="480" w:lineRule="auto"/>
      </w:pPr>
      <w:r w:rsidRPr="00215BFC">
        <w:t>Breakout room 2</w:t>
      </w:r>
      <w:r w:rsidR="002523BB">
        <w:t xml:space="preserve"> (50)</w:t>
      </w:r>
      <w:r w:rsidRPr="00215BFC">
        <w:t xml:space="preserve">:    </w:t>
      </w:r>
    </w:p>
    <w:p w:rsidR="00B268C0" w:rsidRPr="00215BFC" w:rsidRDefault="00B268C0" w:rsidP="00B268C0">
      <w:pPr>
        <w:spacing w:after="120" w:line="480" w:lineRule="auto"/>
      </w:pPr>
    </w:p>
    <w:p w:rsidR="00A54033" w:rsidRDefault="00A54033"/>
    <w:sectPr w:rsidR="00A54033" w:rsidSect="00B268C0">
      <w:headerReference w:type="even" r:id="rId10"/>
      <w:headerReference w:type="default" r:id="rId11"/>
      <w:footerReference w:type="default" r:id="rId12"/>
      <w:pgSz w:w="16840" w:h="11907" w:orient="landscape" w:code="9"/>
      <w:pgMar w:top="720" w:right="720" w:bottom="720" w:left="720" w:header="73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162" w:rsidRDefault="00D22162">
      <w:pPr>
        <w:spacing w:after="0"/>
      </w:pPr>
      <w:r>
        <w:separator/>
      </w:r>
    </w:p>
  </w:endnote>
  <w:endnote w:type="continuationSeparator" w:id="0">
    <w:p w:rsidR="00D22162" w:rsidRDefault="00D221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40F" w:rsidRDefault="0041440F">
    <w:pPr>
      <w:framePr w:w="646" w:h="244" w:hRule="exact" w:wrap="around" w:vAnchor="text" w:hAnchor="margin" w:y="-5"/>
      <w:rPr>
        <w:rFonts w:ascii="Arial" w:hAnsi="Arial" w:cs="Arial"/>
        <w:b/>
        <w:bCs/>
        <w:i/>
        <w:iCs/>
        <w:sz w:val="18"/>
      </w:rPr>
    </w:pPr>
    <w:r>
      <w:rPr>
        <w:rFonts w:ascii="Arial" w:hAnsi="Arial" w:cs="Arial"/>
        <w:b/>
        <w:bCs/>
        <w:i/>
        <w:iCs/>
        <w:sz w:val="18"/>
      </w:rPr>
      <w:t>3GPP</w:t>
    </w:r>
  </w:p>
  <w:p w:rsidR="0041440F" w:rsidRDefault="0041440F">
    <w:pPr>
      <w:framePr w:w="1126" w:h="244" w:hRule="exact" w:wrap="around" w:vAnchor="text" w:hAnchor="page" w:x="9631" w:y="-5"/>
      <w:rPr>
        <w:rFonts w:ascii="Arial" w:hAnsi="Arial" w:cs="Arial"/>
        <w:b/>
        <w:bCs/>
        <w:i/>
        <w:iCs/>
        <w:sz w:val="18"/>
      </w:rPr>
    </w:pPr>
    <w:r>
      <w:rPr>
        <w:rFonts w:ascii="Arial" w:hAnsi="Arial" w:cs="Arial"/>
        <w:b/>
        <w:bCs/>
        <w:i/>
        <w:iCs/>
        <w:sz w:val="18"/>
      </w:rPr>
      <w:t>SA WG2 TD</w:t>
    </w:r>
  </w:p>
  <w:p w:rsidR="0041440F" w:rsidRDefault="004144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162" w:rsidRDefault="00D22162">
      <w:pPr>
        <w:spacing w:after="0"/>
      </w:pPr>
      <w:r>
        <w:separator/>
      </w:r>
    </w:p>
  </w:footnote>
  <w:footnote w:type="continuationSeparator" w:id="0">
    <w:p w:rsidR="00D22162" w:rsidRDefault="00D221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40F" w:rsidRDefault="0041440F"/>
  <w:p w:rsidR="0041440F" w:rsidRDefault="004144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40F" w:rsidRPr="00490F8C" w:rsidRDefault="0041440F">
    <w:pPr>
      <w:framePr w:w="2851" w:h="244" w:hRule="exact" w:wrap="around" w:vAnchor="text" w:hAnchor="page" w:x="1156" w:y="-1"/>
      <w:rPr>
        <w:rFonts w:ascii="Arial" w:hAnsi="Arial" w:cs="Arial"/>
        <w:b/>
        <w:bCs/>
        <w:sz w:val="18"/>
        <w:lang w:val="fr-FR"/>
      </w:rPr>
    </w:pPr>
    <w:r w:rsidRPr="00490F8C">
      <w:rPr>
        <w:rFonts w:ascii="Arial" w:hAnsi="Arial" w:cs="Arial"/>
        <w:b/>
        <w:bCs/>
        <w:sz w:val="18"/>
        <w:lang w:val="fr-FR"/>
      </w:rPr>
      <w:t>SA WG2 Temporary Document</w:t>
    </w:r>
  </w:p>
  <w:p w:rsidR="0041440F" w:rsidRPr="00490F8C" w:rsidRDefault="0041440F">
    <w:pPr>
      <w:framePr w:w="946" w:h="272" w:hRule="exact" w:wrap="around" w:vAnchor="text" w:hAnchor="margin" w:xAlign="center" w:y="-1"/>
      <w:rPr>
        <w:rFonts w:ascii="Arial" w:hAnsi="Arial" w:cs="Arial"/>
        <w:b/>
        <w:bCs/>
        <w:sz w:val="18"/>
        <w:lang w:val="fr-FR"/>
      </w:rPr>
    </w:pPr>
    <w:r w:rsidRPr="00490F8C">
      <w:rPr>
        <w:rFonts w:ascii="Arial" w:hAnsi="Arial" w:cs="Arial"/>
        <w:b/>
        <w:bCs/>
        <w:sz w:val="18"/>
        <w:lang w:val="fr-FR"/>
      </w:rPr>
      <w:t xml:space="preserve">Page </w:t>
    </w:r>
    <w:r>
      <w:rPr>
        <w:rFonts w:ascii="Arial" w:hAnsi="Arial" w:cs="Arial"/>
        <w:b/>
        <w:bCs/>
        <w:sz w:val="18"/>
      </w:rPr>
      <w:fldChar w:fldCharType="begin"/>
    </w:r>
    <w:r w:rsidRPr="00490F8C">
      <w:rPr>
        <w:rFonts w:ascii="Arial" w:hAnsi="Arial" w:cs="Arial"/>
        <w:b/>
        <w:bCs/>
        <w:sz w:val="18"/>
        <w:lang w:val="fr-FR"/>
      </w:rPr>
      <w:instrText xml:space="preserve">page </w:instrText>
    </w:r>
    <w:r>
      <w:rPr>
        <w:rFonts w:ascii="Arial" w:hAnsi="Arial" w:cs="Arial"/>
        <w:b/>
        <w:bCs/>
        <w:sz w:val="18"/>
      </w:rPr>
      <w:fldChar w:fldCharType="separate"/>
    </w:r>
    <w:r>
      <w:rPr>
        <w:rFonts w:ascii="Arial" w:hAnsi="Arial" w:cs="Arial"/>
        <w:b/>
        <w:bCs/>
        <w:noProof/>
        <w:sz w:val="18"/>
        <w:lang w:val="fr-FR"/>
      </w:rPr>
      <w:t>11</w:t>
    </w:r>
    <w:r>
      <w:rPr>
        <w:rFonts w:ascii="Arial" w:hAnsi="Arial" w:cs="Arial"/>
        <w:b/>
        <w:bCs/>
        <w:sz w:val="18"/>
      </w:rPr>
      <w:fldChar w:fldCharType="end"/>
    </w:r>
  </w:p>
  <w:p w:rsidR="0041440F" w:rsidRPr="00490F8C" w:rsidRDefault="0041440F">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C5B67"/>
    <w:multiLevelType w:val="hybridMultilevel"/>
    <w:tmpl w:val="9EA4719C"/>
    <w:lvl w:ilvl="0" w:tplc="0409000F">
      <w:start w:val="1"/>
      <w:numFmt w:val="decimal"/>
      <w:lvlText w:val="%1."/>
      <w:lvlJc w:val="left"/>
      <w:pPr>
        <w:ind w:left="-396" w:hanging="360"/>
      </w:pPr>
    </w:lvl>
    <w:lvl w:ilvl="1" w:tplc="04090019">
      <w:start w:val="1"/>
      <w:numFmt w:val="lowerLetter"/>
      <w:lvlText w:val="%2."/>
      <w:lvlJc w:val="left"/>
      <w:pPr>
        <w:ind w:left="324" w:hanging="360"/>
      </w:pPr>
    </w:lvl>
    <w:lvl w:ilvl="2" w:tplc="0409001B">
      <w:start w:val="1"/>
      <w:numFmt w:val="lowerRoman"/>
      <w:lvlText w:val="%3."/>
      <w:lvlJc w:val="right"/>
      <w:pPr>
        <w:ind w:left="1044" w:hanging="180"/>
      </w:pPr>
    </w:lvl>
    <w:lvl w:ilvl="3" w:tplc="0409000F">
      <w:start w:val="1"/>
      <w:numFmt w:val="decimal"/>
      <w:lvlText w:val="%4."/>
      <w:lvlJc w:val="left"/>
      <w:pPr>
        <w:ind w:left="1764" w:hanging="360"/>
      </w:pPr>
    </w:lvl>
    <w:lvl w:ilvl="4" w:tplc="04090019">
      <w:start w:val="1"/>
      <w:numFmt w:val="lowerLetter"/>
      <w:lvlText w:val="%5."/>
      <w:lvlJc w:val="left"/>
      <w:pPr>
        <w:ind w:left="2484" w:hanging="360"/>
      </w:pPr>
    </w:lvl>
    <w:lvl w:ilvl="5" w:tplc="0409001B">
      <w:start w:val="1"/>
      <w:numFmt w:val="lowerRoman"/>
      <w:lvlText w:val="%6."/>
      <w:lvlJc w:val="right"/>
      <w:pPr>
        <w:ind w:left="3204" w:hanging="180"/>
      </w:pPr>
    </w:lvl>
    <w:lvl w:ilvl="6" w:tplc="0409000F">
      <w:start w:val="1"/>
      <w:numFmt w:val="decimal"/>
      <w:lvlText w:val="%7."/>
      <w:lvlJc w:val="left"/>
      <w:pPr>
        <w:ind w:left="3924" w:hanging="360"/>
      </w:pPr>
    </w:lvl>
    <w:lvl w:ilvl="7" w:tplc="04090019">
      <w:start w:val="1"/>
      <w:numFmt w:val="lowerLetter"/>
      <w:lvlText w:val="%8."/>
      <w:lvlJc w:val="left"/>
      <w:pPr>
        <w:ind w:left="4644" w:hanging="360"/>
      </w:pPr>
    </w:lvl>
    <w:lvl w:ilvl="8" w:tplc="0409001B">
      <w:start w:val="1"/>
      <w:numFmt w:val="lowerRoman"/>
      <w:lvlText w:val="%9."/>
      <w:lvlJc w:val="right"/>
      <w:pPr>
        <w:ind w:left="536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eet Jain">
    <w15:presenceInfo w15:providerId="None" w15:userId="Puneet J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8C0"/>
    <w:rsid w:val="00003917"/>
    <w:rsid w:val="00011672"/>
    <w:rsid w:val="00011BC8"/>
    <w:rsid w:val="00012AC0"/>
    <w:rsid w:val="000169C6"/>
    <w:rsid w:val="00022636"/>
    <w:rsid w:val="0002265E"/>
    <w:rsid w:val="00022CB7"/>
    <w:rsid w:val="0002496E"/>
    <w:rsid w:val="00026DCA"/>
    <w:rsid w:val="0004187F"/>
    <w:rsid w:val="00044818"/>
    <w:rsid w:val="00051DCE"/>
    <w:rsid w:val="000526FD"/>
    <w:rsid w:val="00054F4A"/>
    <w:rsid w:val="00060191"/>
    <w:rsid w:val="00060200"/>
    <w:rsid w:val="00062052"/>
    <w:rsid w:val="00067168"/>
    <w:rsid w:val="0007338B"/>
    <w:rsid w:val="0007499D"/>
    <w:rsid w:val="000755CA"/>
    <w:rsid w:val="00076CCB"/>
    <w:rsid w:val="000808E3"/>
    <w:rsid w:val="00081424"/>
    <w:rsid w:val="000844AC"/>
    <w:rsid w:val="00084949"/>
    <w:rsid w:val="00086F79"/>
    <w:rsid w:val="0009007C"/>
    <w:rsid w:val="00093EC9"/>
    <w:rsid w:val="000955DF"/>
    <w:rsid w:val="000A6D56"/>
    <w:rsid w:val="000A6DD0"/>
    <w:rsid w:val="000B03F7"/>
    <w:rsid w:val="000B1F00"/>
    <w:rsid w:val="000B287C"/>
    <w:rsid w:val="000B342A"/>
    <w:rsid w:val="000B375F"/>
    <w:rsid w:val="000B67A2"/>
    <w:rsid w:val="000B7D0F"/>
    <w:rsid w:val="000C1CEA"/>
    <w:rsid w:val="000C4CB1"/>
    <w:rsid w:val="000C5D08"/>
    <w:rsid w:val="000D7DB2"/>
    <w:rsid w:val="000E045E"/>
    <w:rsid w:val="000E0A2F"/>
    <w:rsid w:val="000E2C12"/>
    <w:rsid w:val="000E5DBD"/>
    <w:rsid w:val="000F049B"/>
    <w:rsid w:val="000F1299"/>
    <w:rsid w:val="000F38A1"/>
    <w:rsid w:val="00100747"/>
    <w:rsid w:val="00101E3A"/>
    <w:rsid w:val="0010446B"/>
    <w:rsid w:val="0011059D"/>
    <w:rsid w:val="00112498"/>
    <w:rsid w:val="00115988"/>
    <w:rsid w:val="00120027"/>
    <w:rsid w:val="00120BD3"/>
    <w:rsid w:val="001259C5"/>
    <w:rsid w:val="00134FA2"/>
    <w:rsid w:val="00135074"/>
    <w:rsid w:val="00135490"/>
    <w:rsid w:val="001359DA"/>
    <w:rsid w:val="00137B6E"/>
    <w:rsid w:val="001411AE"/>
    <w:rsid w:val="00141E54"/>
    <w:rsid w:val="0014358E"/>
    <w:rsid w:val="00143621"/>
    <w:rsid w:val="00144404"/>
    <w:rsid w:val="00147E88"/>
    <w:rsid w:val="001504E9"/>
    <w:rsid w:val="00151844"/>
    <w:rsid w:val="00153720"/>
    <w:rsid w:val="001564AF"/>
    <w:rsid w:val="00157215"/>
    <w:rsid w:val="001578D3"/>
    <w:rsid w:val="0015795A"/>
    <w:rsid w:val="00160303"/>
    <w:rsid w:val="00160836"/>
    <w:rsid w:val="00161174"/>
    <w:rsid w:val="00164EE8"/>
    <w:rsid w:val="0017074D"/>
    <w:rsid w:val="001739E2"/>
    <w:rsid w:val="00185369"/>
    <w:rsid w:val="00186DA2"/>
    <w:rsid w:val="0019090F"/>
    <w:rsid w:val="00192391"/>
    <w:rsid w:val="001947A0"/>
    <w:rsid w:val="001956F7"/>
    <w:rsid w:val="001A057A"/>
    <w:rsid w:val="001A29D5"/>
    <w:rsid w:val="001A2E0C"/>
    <w:rsid w:val="001A5058"/>
    <w:rsid w:val="001A5258"/>
    <w:rsid w:val="001B0913"/>
    <w:rsid w:val="001B24C1"/>
    <w:rsid w:val="001B5BAA"/>
    <w:rsid w:val="001D3C64"/>
    <w:rsid w:val="001D76E2"/>
    <w:rsid w:val="001D76F1"/>
    <w:rsid w:val="001E2C77"/>
    <w:rsid w:val="001E6963"/>
    <w:rsid w:val="001F0FDA"/>
    <w:rsid w:val="001F1831"/>
    <w:rsid w:val="001F2D7C"/>
    <w:rsid w:val="001F3D05"/>
    <w:rsid w:val="001F65F9"/>
    <w:rsid w:val="0021188A"/>
    <w:rsid w:val="00211CB7"/>
    <w:rsid w:val="00213DF1"/>
    <w:rsid w:val="0021736F"/>
    <w:rsid w:val="00226AC8"/>
    <w:rsid w:val="00230290"/>
    <w:rsid w:val="00231D69"/>
    <w:rsid w:val="002335B2"/>
    <w:rsid w:val="002364EA"/>
    <w:rsid w:val="00247678"/>
    <w:rsid w:val="002523BB"/>
    <w:rsid w:val="00252909"/>
    <w:rsid w:val="00263490"/>
    <w:rsid w:val="0026569E"/>
    <w:rsid w:val="0026721F"/>
    <w:rsid w:val="00267437"/>
    <w:rsid w:val="0027034B"/>
    <w:rsid w:val="002809FB"/>
    <w:rsid w:val="002810C5"/>
    <w:rsid w:val="0028284F"/>
    <w:rsid w:val="00284300"/>
    <w:rsid w:val="002872BE"/>
    <w:rsid w:val="002908C2"/>
    <w:rsid w:val="00290D1F"/>
    <w:rsid w:val="002919F1"/>
    <w:rsid w:val="00291BE4"/>
    <w:rsid w:val="00294DCC"/>
    <w:rsid w:val="002A5188"/>
    <w:rsid w:val="002B021E"/>
    <w:rsid w:val="002B6218"/>
    <w:rsid w:val="002C02A7"/>
    <w:rsid w:val="002C68CB"/>
    <w:rsid w:val="002D17BA"/>
    <w:rsid w:val="002D1C0D"/>
    <w:rsid w:val="002E0902"/>
    <w:rsid w:val="002E1956"/>
    <w:rsid w:val="002E59F4"/>
    <w:rsid w:val="002F0546"/>
    <w:rsid w:val="002F2BFB"/>
    <w:rsid w:val="002F5E1C"/>
    <w:rsid w:val="00300A19"/>
    <w:rsid w:val="00302233"/>
    <w:rsid w:val="00305242"/>
    <w:rsid w:val="00305462"/>
    <w:rsid w:val="00307135"/>
    <w:rsid w:val="00311A1F"/>
    <w:rsid w:val="00315271"/>
    <w:rsid w:val="00316F5C"/>
    <w:rsid w:val="00316F65"/>
    <w:rsid w:val="00317ACC"/>
    <w:rsid w:val="0032104A"/>
    <w:rsid w:val="003222CC"/>
    <w:rsid w:val="00323918"/>
    <w:rsid w:val="003261EB"/>
    <w:rsid w:val="0033028A"/>
    <w:rsid w:val="00331AC0"/>
    <w:rsid w:val="00335E39"/>
    <w:rsid w:val="00335F96"/>
    <w:rsid w:val="00337030"/>
    <w:rsid w:val="0033762D"/>
    <w:rsid w:val="00340B54"/>
    <w:rsid w:val="00341163"/>
    <w:rsid w:val="00341677"/>
    <w:rsid w:val="00342790"/>
    <w:rsid w:val="00342AEC"/>
    <w:rsid w:val="0034314B"/>
    <w:rsid w:val="0034372F"/>
    <w:rsid w:val="00343CF0"/>
    <w:rsid w:val="00345055"/>
    <w:rsid w:val="00353871"/>
    <w:rsid w:val="00354A9B"/>
    <w:rsid w:val="00357707"/>
    <w:rsid w:val="003603E2"/>
    <w:rsid w:val="00362D04"/>
    <w:rsid w:val="00373B80"/>
    <w:rsid w:val="00375BA9"/>
    <w:rsid w:val="00375EE6"/>
    <w:rsid w:val="003801FA"/>
    <w:rsid w:val="0038104B"/>
    <w:rsid w:val="003814F9"/>
    <w:rsid w:val="00383E05"/>
    <w:rsid w:val="0039367A"/>
    <w:rsid w:val="003970DF"/>
    <w:rsid w:val="003A1DA9"/>
    <w:rsid w:val="003A35CC"/>
    <w:rsid w:val="003A7DBF"/>
    <w:rsid w:val="003B365A"/>
    <w:rsid w:val="003B3D10"/>
    <w:rsid w:val="003B6D4C"/>
    <w:rsid w:val="003B6F0E"/>
    <w:rsid w:val="003B7A37"/>
    <w:rsid w:val="003C1A31"/>
    <w:rsid w:val="003C763A"/>
    <w:rsid w:val="003D18EB"/>
    <w:rsid w:val="003E31BE"/>
    <w:rsid w:val="003E5A16"/>
    <w:rsid w:val="003F0DD1"/>
    <w:rsid w:val="003F1B9C"/>
    <w:rsid w:val="003F5147"/>
    <w:rsid w:val="00400D70"/>
    <w:rsid w:val="00403519"/>
    <w:rsid w:val="0040406B"/>
    <w:rsid w:val="00407FC6"/>
    <w:rsid w:val="0041440F"/>
    <w:rsid w:val="004144D3"/>
    <w:rsid w:val="00416263"/>
    <w:rsid w:val="0043366B"/>
    <w:rsid w:val="0043756F"/>
    <w:rsid w:val="00441646"/>
    <w:rsid w:val="00445CEC"/>
    <w:rsid w:val="00446B56"/>
    <w:rsid w:val="004500B4"/>
    <w:rsid w:val="0045029A"/>
    <w:rsid w:val="00452160"/>
    <w:rsid w:val="004541E6"/>
    <w:rsid w:val="00456C35"/>
    <w:rsid w:val="00457EB4"/>
    <w:rsid w:val="0046233D"/>
    <w:rsid w:val="00463B7D"/>
    <w:rsid w:val="00470D35"/>
    <w:rsid w:val="00471C4D"/>
    <w:rsid w:val="00472BEC"/>
    <w:rsid w:val="00472C1B"/>
    <w:rsid w:val="00473D5C"/>
    <w:rsid w:val="00480B75"/>
    <w:rsid w:val="00481906"/>
    <w:rsid w:val="0048357C"/>
    <w:rsid w:val="0049009E"/>
    <w:rsid w:val="00495E83"/>
    <w:rsid w:val="0049798D"/>
    <w:rsid w:val="004A37A9"/>
    <w:rsid w:val="004A4823"/>
    <w:rsid w:val="004A6492"/>
    <w:rsid w:val="004B168B"/>
    <w:rsid w:val="004B2424"/>
    <w:rsid w:val="004B2F69"/>
    <w:rsid w:val="004B62C9"/>
    <w:rsid w:val="004B6AD7"/>
    <w:rsid w:val="004B6DD9"/>
    <w:rsid w:val="004C624F"/>
    <w:rsid w:val="004C7151"/>
    <w:rsid w:val="004C7B56"/>
    <w:rsid w:val="004D2BD9"/>
    <w:rsid w:val="004E1C24"/>
    <w:rsid w:val="004E2F66"/>
    <w:rsid w:val="004E5971"/>
    <w:rsid w:val="004F0935"/>
    <w:rsid w:val="004F3187"/>
    <w:rsid w:val="004F3E29"/>
    <w:rsid w:val="004F3F0C"/>
    <w:rsid w:val="004F481C"/>
    <w:rsid w:val="004F4D43"/>
    <w:rsid w:val="004F51E8"/>
    <w:rsid w:val="004F6BE1"/>
    <w:rsid w:val="00500D0E"/>
    <w:rsid w:val="00502BDD"/>
    <w:rsid w:val="0050334D"/>
    <w:rsid w:val="00515793"/>
    <w:rsid w:val="0052619E"/>
    <w:rsid w:val="00526604"/>
    <w:rsid w:val="00527402"/>
    <w:rsid w:val="0052741A"/>
    <w:rsid w:val="00536B38"/>
    <w:rsid w:val="00542FD7"/>
    <w:rsid w:val="005464B8"/>
    <w:rsid w:val="00546844"/>
    <w:rsid w:val="0055263E"/>
    <w:rsid w:val="00557B4F"/>
    <w:rsid w:val="00557CE3"/>
    <w:rsid w:val="0056292F"/>
    <w:rsid w:val="00564DB1"/>
    <w:rsid w:val="005660C7"/>
    <w:rsid w:val="00574848"/>
    <w:rsid w:val="00576682"/>
    <w:rsid w:val="00581D7A"/>
    <w:rsid w:val="00584537"/>
    <w:rsid w:val="00590AAE"/>
    <w:rsid w:val="00594E7D"/>
    <w:rsid w:val="005953E4"/>
    <w:rsid w:val="005A21B9"/>
    <w:rsid w:val="005A3B66"/>
    <w:rsid w:val="005A5457"/>
    <w:rsid w:val="005A656A"/>
    <w:rsid w:val="005A6B70"/>
    <w:rsid w:val="005B13FF"/>
    <w:rsid w:val="005B41DF"/>
    <w:rsid w:val="005B511C"/>
    <w:rsid w:val="005C0595"/>
    <w:rsid w:val="005C05F6"/>
    <w:rsid w:val="005C4B87"/>
    <w:rsid w:val="005C79B3"/>
    <w:rsid w:val="005D0CD3"/>
    <w:rsid w:val="005D2733"/>
    <w:rsid w:val="005D2C47"/>
    <w:rsid w:val="005D2E1D"/>
    <w:rsid w:val="005D3172"/>
    <w:rsid w:val="005D5D36"/>
    <w:rsid w:val="005E1C40"/>
    <w:rsid w:val="005E4E4C"/>
    <w:rsid w:val="005F0352"/>
    <w:rsid w:val="005F5692"/>
    <w:rsid w:val="006032BD"/>
    <w:rsid w:val="00603E1E"/>
    <w:rsid w:val="006043E1"/>
    <w:rsid w:val="006103EB"/>
    <w:rsid w:val="00611C95"/>
    <w:rsid w:val="00613BC2"/>
    <w:rsid w:val="00614127"/>
    <w:rsid w:val="0061482E"/>
    <w:rsid w:val="006171DE"/>
    <w:rsid w:val="00617B1C"/>
    <w:rsid w:val="00620172"/>
    <w:rsid w:val="00624AC6"/>
    <w:rsid w:val="006261CB"/>
    <w:rsid w:val="0063295F"/>
    <w:rsid w:val="0063527A"/>
    <w:rsid w:val="00635796"/>
    <w:rsid w:val="00637264"/>
    <w:rsid w:val="00637EA3"/>
    <w:rsid w:val="0064076D"/>
    <w:rsid w:val="0065147B"/>
    <w:rsid w:val="00653A35"/>
    <w:rsid w:val="00660A80"/>
    <w:rsid w:val="00660B50"/>
    <w:rsid w:val="006619BF"/>
    <w:rsid w:val="006639BE"/>
    <w:rsid w:val="006641C1"/>
    <w:rsid w:val="00664ACE"/>
    <w:rsid w:val="00665C6B"/>
    <w:rsid w:val="00665D6A"/>
    <w:rsid w:val="006770D5"/>
    <w:rsid w:val="0068036A"/>
    <w:rsid w:val="0068555F"/>
    <w:rsid w:val="00685E2C"/>
    <w:rsid w:val="0069041B"/>
    <w:rsid w:val="006923A4"/>
    <w:rsid w:val="006926DC"/>
    <w:rsid w:val="00692944"/>
    <w:rsid w:val="00692D79"/>
    <w:rsid w:val="00693D40"/>
    <w:rsid w:val="00695F9A"/>
    <w:rsid w:val="00697EDC"/>
    <w:rsid w:val="006A2394"/>
    <w:rsid w:val="006A2854"/>
    <w:rsid w:val="006A4036"/>
    <w:rsid w:val="006A5444"/>
    <w:rsid w:val="006A5DFD"/>
    <w:rsid w:val="006A613D"/>
    <w:rsid w:val="006B260D"/>
    <w:rsid w:val="006B281F"/>
    <w:rsid w:val="006B5966"/>
    <w:rsid w:val="006C029F"/>
    <w:rsid w:val="006C15DD"/>
    <w:rsid w:val="006C1693"/>
    <w:rsid w:val="006C694D"/>
    <w:rsid w:val="006C6A31"/>
    <w:rsid w:val="006D0D77"/>
    <w:rsid w:val="006D1B98"/>
    <w:rsid w:val="006D5FC8"/>
    <w:rsid w:val="006E08DF"/>
    <w:rsid w:val="006E1B7C"/>
    <w:rsid w:val="006E1FC2"/>
    <w:rsid w:val="006E481F"/>
    <w:rsid w:val="006E63AE"/>
    <w:rsid w:val="006E6C75"/>
    <w:rsid w:val="006E7D5B"/>
    <w:rsid w:val="006F1AB6"/>
    <w:rsid w:val="006F2A8E"/>
    <w:rsid w:val="006F41EE"/>
    <w:rsid w:val="006F4B5F"/>
    <w:rsid w:val="00700A5B"/>
    <w:rsid w:val="00701F55"/>
    <w:rsid w:val="00702723"/>
    <w:rsid w:val="00704510"/>
    <w:rsid w:val="00713A7B"/>
    <w:rsid w:val="00713C53"/>
    <w:rsid w:val="00725288"/>
    <w:rsid w:val="007255BC"/>
    <w:rsid w:val="00730C9E"/>
    <w:rsid w:val="00735614"/>
    <w:rsid w:val="0073708B"/>
    <w:rsid w:val="0074066C"/>
    <w:rsid w:val="0074141B"/>
    <w:rsid w:val="007470E6"/>
    <w:rsid w:val="00747119"/>
    <w:rsid w:val="00747FB5"/>
    <w:rsid w:val="00751982"/>
    <w:rsid w:val="00753773"/>
    <w:rsid w:val="0075514C"/>
    <w:rsid w:val="0076162F"/>
    <w:rsid w:val="00761EDC"/>
    <w:rsid w:val="0076394E"/>
    <w:rsid w:val="007644B3"/>
    <w:rsid w:val="00764AD2"/>
    <w:rsid w:val="00765AC2"/>
    <w:rsid w:val="00766DFF"/>
    <w:rsid w:val="0076729F"/>
    <w:rsid w:val="00771697"/>
    <w:rsid w:val="007730EB"/>
    <w:rsid w:val="007764F5"/>
    <w:rsid w:val="0078396D"/>
    <w:rsid w:val="00784C2E"/>
    <w:rsid w:val="00786391"/>
    <w:rsid w:val="00790530"/>
    <w:rsid w:val="00791A6A"/>
    <w:rsid w:val="00796C42"/>
    <w:rsid w:val="007A0913"/>
    <w:rsid w:val="007A09A0"/>
    <w:rsid w:val="007A1957"/>
    <w:rsid w:val="007A19AB"/>
    <w:rsid w:val="007A5A68"/>
    <w:rsid w:val="007B3D70"/>
    <w:rsid w:val="007B645A"/>
    <w:rsid w:val="007B6722"/>
    <w:rsid w:val="007C4874"/>
    <w:rsid w:val="007D04B6"/>
    <w:rsid w:val="007D05C3"/>
    <w:rsid w:val="007D1092"/>
    <w:rsid w:val="007D2A35"/>
    <w:rsid w:val="007D38D3"/>
    <w:rsid w:val="007D4342"/>
    <w:rsid w:val="007D6E12"/>
    <w:rsid w:val="007D782E"/>
    <w:rsid w:val="007E24DB"/>
    <w:rsid w:val="007E2847"/>
    <w:rsid w:val="007E361C"/>
    <w:rsid w:val="007E43D9"/>
    <w:rsid w:val="007E5FF0"/>
    <w:rsid w:val="007E6767"/>
    <w:rsid w:val="007E7A03"/>
    <w:rsid w:val="007F236F"/>
    <w:rsid w:val="007F6798"/>
    <w:rsid w:val="007F7797"/>
    <w:rsid w:val="0080155A"/>
    <w:rsid w:val="00801C20"/>
    <w:rsid w:val="00801D65"/>
    <w:rsid w:val="00801D76"/>
    <w:rsid w:val="008026D1"/>
    <w:rsid w:val="00803518"/>
    <w:rsid w:val="008036CE"/>
    <w:rsid w:val="008050DE"/>
    <w:rsid w:val="0080663B"/>
    <w:rsid w:val="00810721"/>
    <w:rsid w:val="00811D5E"/>
    <w:rsid w:val="00812E9C"/>
    <w:rsid w:val="0081356B"/>
    <w:rsid w:val="00814412"/>
    <w:rsid w:val="008201D3"/>
    <w:rsid w:val="00823BCD"/>
    <w:rsid w:val="0082706D"/>
    <w:rsid w:val="008272B1"/>
    <w:rsid w:val="00827C2E"/>
    <w:rsid w:val="008302B5"/>
    <w:rsid w:val="00833541"/>
    <w:rsid w:val="00833DFA"/>
    <w:rsid w:val="00835FEF"/>
    <w:rsid w:val="00836A72"/>
    <w:rsid w:val="00850C11"/>
    <w:rsid w:val="008524F0"/>
    <w:rsid w:val="008531A3"/>
    <w:rsid w:val="00855771"/>
    <w:rsid w:val="00855A29"/>
    <w:rsid w:val="00855BCD"/>
    <w:rsid w:val="00856579"/>
    <w:rsid w:val="008617D0"/>
    <w:rsid w:val="00864853"/>
    <w:rsid w:val="008672F1"/>
    <w:rsid w:val="00870214"/>
    <w:rsid w:val="008809EF"/>
    <w:rsid w:val="00882011"/>
    <w:rsid w:val="008827CB"/>
    <w:rsid w:val="00884094"/>
    <w:rsid w:val="008878D2"/>
    <w:rsid w:val="00887B19"/>
    <w:rsid w:val="0089444B"/>
    <w:rsid w:val="008A1D46"/>
    <w:rsid w:val="008A36D4"/>
    <w:rsid w:val="008B072F"/>
    <w:rsid w:val="008B0B29"/>
    <w:rsid w:val="008B0D6C"/>
    <w:rsid w:val="008B1CA4"/>
    <w:rsid w:val="008B5DDC"/>
    <w:rsid w:val="008B60B7"/>
    <w:rsid w:val="008B63B4"/>
    <w:rsid w:val="008C0143"/>
    <w:rsid w:val="008C03DD"/>
    <w:rsid w:val="008C497D"/>
    <w:rsid w:val="008C5A2B"/>
    <w:rsid w:val="008C68A7"/>
    <w:rsid w:val="008C6FB6"/>
    <w:rsid w:val="008D31C9"/>
    <w:rsid w:val="008D3F12"/>
    <w:rsid w:val="008D669C"/>
    <w:rsid w:val="008D66C4"/>
    <w:rsid w:val="008E2D97"/>
    <w:rsid w:val="008E31CD"/>
    <w:rsid w:val="008E5A5C"/>
    <w:rsid w:val="008E5F93"/>
    <w:rsid w:val="008E6E22"/>
    <w:rsid w:val="008F549D"/>
    <w:rsid w:val="008F6491"/>
    <w:rsid w:val="00904669"/>
    <w:rsid w:val="009062DF"/>
    <w:rsid w:val="00907647"/>
    <w:rsid w:val="009129A6"/>
    <w:rsid w:val="00913A9F"/>
    <w:rsid w:val="00923D6F"/>
    <w:rsid w:val="00924F67"/>
    <w:rsid w:val="00927B1B"/>
    <w:rsid w:val="0093092D"/>
    <w:rsid w:val="00934EB8"/>
    <w:rsid w:val="00935515"/>
    <w:rsid w:val="00941126"/>
    <w:rsid w:val="00944BE6"/>
    <w:rsid w:val="00945319"/>
    <w:rsid w:val="00947B9D"/>
    <w:rsid w:val="009518FD"/>
    <w:rsid w:val="00952473"/>
    <w:rsid w:val="00952913"/>
    <w:rsid w:val="0095391E"/>
    <w:rsid w:val="00956EE8"/>
    <w:rsid w:val="009571CE"/>
    <w:rsid w:val="00957F45"/>
    <w:rsid w:val="00962E8E"/>
    <w:rsid w:val="0096352B"/>
    <w:rsid w:val="0096714C"/>
    <w:rsid w:val="00970089"/>
    <w:rsid w:val="009745C9"/>
    <w:rsid w:val="009754B9"/>
    <w:rsid w:val="0097665E"/>
    <w:rsid w:val="00983A6C"/>
    <w:rsid w:val="00993F95"/>
    <w:rsid w:val="009963BB"/>
    <w:rsid w:val="00996AD8"/>
    <w:rsid w:val="009A108C"/>
    <w:rsid w:val="009A4D67"/>
    <w:rsid w:val="009A734F"/>
    <w:rsid w:val="009A77E3"/>
    <w:rsid w:val="009B168D"/>
    <w:rsid w:val="009B32E8"/>
    <w:rsid w:val="009B3B3D"/>
    <w:rsid w:val="009B48C6"/>
    <w:rsid w:val="009B50E2"/>
    <w:rsid w:val="009B5417"/>
    <w:rsid w:val="009C153C"/>
    <w:rsid w:val="009D6956"/>
    <w:rsid w:val="009E0B96"/>
    <w:rsid w:val="009E16F6"/>
    <w:rsid w:val="009E1BD8"/>
    <w:rsid w:val="009E4B35"/>
    <w:rsid w:val="009E75BB"/>
    <w:rsid w:val="009F06C0"/>
    <w:rsid w:val="009F235E"/>
    <w:rsid w:val="009F285C"/>
    <w:rsid w:val="009F2D87"/>
    <w:rsid w:val="009F5254"/>
    <w:rsid w:val="009F63E5"/>
    <w:rsid w:val="00A02142"/>
    <w:rsid w:val="00A02AC3"/>
    <w:rsid w:val="00A02B26"/>
    <w:rsid w:val="00A0589E"/>
    <w:rsid w:val="00A0603C"/>
    <w:rsid w:val="00A06B06"/>
    <w:rsid w:val="00A07EA6"/>
    <w:rsid w:val="00A10F73"/>
    <w:rsid w:val="00A124E5"/>
    <w:rsid w:val="00A17226"/>
    <w:rsid w:val="00A24A32"/>
    <w:rsid w:val="00A2507A"/>
    <w:rsid w:val="00A258DF"/>
    <w:rsid w:val="00A26F58"/>
    <w:rsid w:val="00A314E6"/>
    <w:rsid w:val="00A3483A"/>
    <w:rsid w:val="00A34EBD"/>
    <w:rsid w:val="00A35A89"/>
    <w:rsid w:val="00A41166"/>
    <w:rsid w:val="00A51E2E"/>
    <w:rsid w:val="00A51EC1"/>
    <w:rsid w:val="00A53A40"/>
    <w:rsid w:val="00A54033"/>
    <w:rsid w:val="00A563BB"/>
    <w:rsid w:val="00A60888"/>
    <w:rsid w:val="00A6244C"/>
    <w:rsid w:val="00A62A94"/>
    <w:rsid w:val="00A63702"/>
    <w:rsid w:val="00A640AB"/>
    <w:rsid w:val="00A66E2F"/>
    <w:rsid w:val="00A71B80"/>
    <w:rsid w:val="00A7239C"/>
    <w:rsid w:val="00A7298D"/>
    <w:rsid w:val="00A744A8"/>
    <w:rsid w:val="00A74BC1"/>
    <w:rsid w:val="00A765CA"/>
    <w:rsid w:val="00A77475"/>
    <w:rsid w:val="00A77A52"/>
    <w:rsid w:val="00A8171A"/>
    <w:rsid w:val="00A81AFB"/>
    <w:rsid w:val="00A83ACB"/>
    <w:rsid w:val="00A83D5A"/>
    <w:rsid w:val="00A85FF8"/>
    <w:rsid w:val="00A87194"/>
    <w:rsid w:val="00A90259"/>
    <w:rsid w:val="00A91C47"/>
    <w:rsid w:val="00A971F5"/>
    <w:rsid w:val="00A97B3C"/>
    <w:rsid w:val="00AA36E7"/>
    <w:rsid w:val="00AA5C20"/>
    <w:rsid w:val="00AA6A79"/>
    <w:rsid w:val="00AA784B"/>
    <w:rsid w:val="00AB021D"/>
    <w:rsid w:val="00AB1164"/>
    <w:rsid w:val="00AB57A6"/>
    <w:rsid w:val="00AD1D14"/>
    <w:rsid w:val="00AD2656"/>
    <w:rsid w:val="00AD30EC"/>
    <w:rsid w:val="00AD65DD"/>
    <w:rsid w:val="00AD73AA"/>
    <w:rsid w:val="00AD73F5"/>
    <w:rsid w:val="00AE4E48"/>
    <w:rsid w:val="00AE5CEC"/>
    <w:rsid w:val="00AE7418"/>
    <w:rsid w:val="00AF15DC"/>
    <w:rsid w:val="00AF1B8D"/>
    <w:rsid w:val="00B005F2"/>
    <w:rsid w:val="00B01157"/>
    <w:rsid w:val="00B0115D"/>
    <w:rsid w:val="00B02570"/>
    <w:rsid w:val="00B03381"/>
    <w:rsid w:val="00B10901"/>
    <w:rsid w:val="00B11059"/>
    <w:rsid w:val="00B13279"/>
    <w:rsid w:val="00B1411D"/>
    <w:rsid w:val="00B14941"/>
    <w:rsid w:val="00B14965"/>
    <w:rsid w:val="00B17FFE"/>
    <w:rsid w:val="00B268C0"/>
    <w:rsid w:val="00B31033"/>
    <w:rsid w:val="00B46C75"/>
    <w:rsid w:val="00B47A87"/>
    <w:rsid w:val="00B507DD"/>
    <w:rsid w:val="00B51DB6"/>
    <w:rsid w:val="00B56F75"/>
    <w:rsid w:val="00B57FF6"/>
    <w:rsid w:val="00B60A81"/>
    <w:rsid w:val="00B627D9"/>
    <w:rsid w:val="00B6512E"/>
    <w:rsid w:val="00B661A5"/>
    <w:rsid w:val="00B6696D"/>
    <w:rsid w:val="00B73E4B"/>
    <w:rsid w:val="00B77D5F"/>
    <w:rsid w:val="00B80F45"/>
    <w:rsid w:val="00B85D26"/>
    <w:rsid w:val="00B8664A"/>
    <w:rsid w:val="00B91B2A"/>
    <w:rsid w:val="00B93CCE"/>
    <w:rsid w:val="00B957C2"/>
    <w:rsid w:val="00BA4E56"/>
    <w:rsid w:val="00BA52B5"/>
    <w:rsid w:val="00BA5B22"/>
    <w:rsid w:val="00BA7E6D"/>
    <w:rsid w:val="00BA7F22"/>
    <w:rsid w:val="00BB22F7"/>
    <w:rsid w:val="00BB43D7"/>
    <w:rsid w:val="00BB5D1C"/>
    <w:rsid w:val="00BC151D"/>
    <w:rsid w:val="00BC19B7"/>
    <w:rsid w:val="00BC3FB2"/>
    <w:rsid w:val="00BC512A"/>
    <w:rsid w:val="00BD0F0A"/>
    <w:rsid w:val="00BD6491"/>
    <w:rsid w:val="00BE629A"/>
    <w:rsid w:val="00C0161A"/>
    <w:rsid w:val="00C02105"/>
    <w:rsid w:val="00C035AC"/>
    <w:rsid w:val="00C11D55"/>
    <w:rsid w:val="00C161CA"/>
    <w:rsid w:val="00C166C0"/>
    <w:rsid w:val="00C229AE"/>
    <w:rsid w:val="00C24371"/>
    <w:rsid w:val="00C24C64"/>
    <w:rsid w:val="00C24EE3"/>
    <w:rsid w:val="00C26164"/>
    <w:rsid w:val="00C31EE6"/>
    <w:rsid w:val="00C32B28"/>
    <w:rsid w:val="00C343FA"/>
    <w:rsid w:val="00C37501"/>
    <w:rsid w:val="00C45354"/>
    <w:rsid w:val="00C462B1"/>
    <w:rsid w:val="00C464E8"/>
    <w:rsid w:val="00C47E05"/>
    <w:rsid w:val="00C508D4"/>
    <w:rsid w:val="00C50CE1"/>
    <w:rsid w:val="00C510F3"/>
    <w:rsid w:val="00C53363"/>
    <w:rsid w:val="00C55340"/>
    <w:rsid w:val="00C61C0D"/>
    <w:rsid w:val="00C61D3B"/>
    <w:rsid w:val="00C62022"/>
    <w:rsid w:val="00C6390B"/>
    <w:rsid w:val="00C64C9F"/>
    <w:rsid w:val="00C65845"/>
    <w:rsid w:val="00C660DA"/>
    <w:rsid w:val="00C66C14"/>
    <w:rsid w:val="00C718DD"/>
    <w:rsid w:val="00C7301C"/>
    <w:rsid w:val="00C733E0"/>
    <w:rsid w:val="00C81553"/>
    <w:rsid w:val="00C82C8A"/>
    <w:rsid w:val="00C83627"/>
    <w:rsid w:val="00C86A0A"/>
    <w:rsid w:val="00C903F1"/>
    <w:rsid w:val="00C904DF"/>
    <w:rsid w:val="00C934E9"/>
    <w:rsid w:val="00C936B6"/>
    <w:rsid w:val="00C9634A"/>
    <w:rsid w:val="00C9775B"/>
    <w:rsid w:val="00CA3325"/>
    <w:rsid w:val="00CA4C0B"/>
    <w:rsid w:val="00CA78C3"/>
    <w:rsid w:val="00CB13C8"/>
    <w:rsid w:val="00CB29E7"/>
    <w:rsid w:val="00CB3C6A"/>
    <w:rsid w:val="00CB480D"/>
    <w:rsid w:val="00CB6975"/>
    <w:rsid w:val="00CB6D6D"/>
    <w:rsid w:val="00CC0007"/>
    <w:rsid w:val="00CD0245"/>
    <w:rsid w:val="00CD2ADE"/>
    <w:rsid w:val="00CD345A"/>
    <w:rsid w:val="00CD500C"/>
    <w:rsid w:val="00CD7EAD"/>
    <w:rsid w:val="00CE17B7"/>
    <w:rsid w:val="00CE1BC3"/>
    <w:rsid w:val="00CE23BC"/>
    <w:rsid w:val="00CE37B1"/>
    <w:rsid w:val="00CE5278"/>
    <w:rsid w:val="00CF5A6E"/>
    <w:rsid w:val="00D059BE"/>
    <w:rsid w:val="00D07FDF"/>
    <w:rsid w:val="00D10AD0"/>
    <w:rsid w:val="00D11F8D"/>
    <w:rsid w:val="00D134EE"/>
    <w:rsid w:val="00D13CC1"/>
    <w:rsid w:val="00D22162"/>
    <w:rsid w:val="00D22740"/>
    <w:rsid w:val="00D255C3"/>
    <w:rsid w:val="00D25779"/>
    <w:rsid w:val="00D312A2"/>
    <w:rsid w:val="00D3167A"/>
    <w:rsid w:val="00D32A4F"/>
    <w:rsid w:val="00D33142"/>
    <w:rsid w:val="00D33F21"/>
    <w:rsid w:val="00D3541F"/>
    <w:rsid w:val="00D43581"/>
    <w:rsid w:val="00D43688"/>
    <w:rsid w:val="00D44A06"/>
    <w:rsid w:val="00D46351"/>
    <w:rsid w:val="00D50DB3"/>
    <w:rsid w:val="00D51521"/>
    <w:rsid w:val="00D55393"/>
    <w:rsid w:val="00D55D4F"/>
    <w:rsid w:val="00D64AA9"/>
    <w:rsid w:val="00D66218"/>
    <w:rsid w:val="00D73312"/>
    <w:rsid w:val="00D754C4"/>
    <w:rsid w:val="00D75FD2"/>
    <w:rsid w:val="00D77B5D"/>
    <w:rsid w:val="00D83C0D"/>
    <w:rsid w:val="00D87009"/>
    <w:rsid w:val="00D87829"/>
    <w:rsid w:val="00D91880"/>
    <w:rsid w:val="00D94356"/>
    <w:rsid w:val="00D971FB"/>
    <w:rsid w:val="00D97FB7"/>
    <w:rsid w:val="00DA77D5"/>
    <w:rsid w:val="00DB3E1D"/>
    <w:rsid w:val="00DB5E9D"/>
    <w:rsid w:val="00DC2FB5"/>
    <w:rsid w:val="00DC4303"/>
    <w:rsid w:val="00DC5514"/>
    <w:rsid w:val="00DC74E2"/>
    <w:rsid w:val="00DD0B8F"/>
    <w:rsid w:val="00DD1D5E"/>
    <w:rsid w:val="00DD32D6"/>
    <w:rsid w:val="00DD3F99"/>
    <w:rsid w:val="00DD522E"/>
    <w:rsid w:val="00DE0602"/>
    <w:rsid w:val="00DE204B"/>
    <w:rsid w:val="00DE3F9A"/>
    <w:rsid w:val="00DE4D10"/>
    <w:rsid w:val="00DE63BF"/>
    <w:rsid w:val="00DE786C"/>
    <w:rsid w:val="00DF1F41"/>
    <w:rsid w:val="00DF6B34"/>
    <w:rsid w:val="00DF6E3C"/>
    <w:rsid w:val="00DF7CF4"/>
    <w:rsid w:val="00E00840"/>
    <w:rsid w:val="00E04915"/>
    <w:rsid w:val="00E11C35"/>
    <w:rsid w:val="00E14C55"/>
    <w:rsid w:val="00E17E0E"/>
    <w:rsid w:val="00E24C10"/>
    <w:rsid w:val="00E2632D"/>
    <w:rsid w:val="00E26D01"/>
    <w:rsid w:val="00E347D2"/>
    <w:rsid w:val="00E355E4"/>
    <w:rsid w:val="00E40B06"/>
    <w:rsid w:val="00E4490D"/>
    <w:rsid w:val="00E45A1C"/>
    <w:rsid w:val="00E45A36"/>
    <w:rsid w:val="00E462EA"/>
    <w:rsid w:val="00E46B9D"/>
    <w:rsid w:val="00E50462"/>
    <w:rsid w:val="00E50BEE"/>
    <w:rsid w:val="00E54B4D"/>
    <w:rsid w:val="00E54F5E"/>
    <w:rsid w:val="00E55896"/>
    <w:rsid w:val="00E56640"/>
    <w:rsid w:val="00E5767E"/>
    <w:rsid w:val="00E6072E"/>
    <w:rsid w:val="00E61A8F"/>
    <w:rsid w:val="00E62AC5"/>
    <w:rsid w:val="00E649B4"/>
    <w:rsid w:val="00E65D32"/>
    <w:rsid w:val="00E66ED5"/>
    <w:rsid w:val="00E740BC"/>
    <w:rsid w:val="00E80318"/>
    <w:rsid w:val="00E81F3E"/>
    <w:rsid w:val="00E82232"/>
    <w:rsid w:val="00E8671F"/>
    <w:rsid w:val="00E87947"/>
    <w:rsid w:val="00E90E8C"/>
    <w:rsid w:val="00E9371A"/>
    <w:rsid w:val="00E956AD"/>
    <w:rsid w:val="00E97CA5"/>
    <w:rsid w:val="00EA2BDE"/>
    <w:rsid w:val="00EA345C"/>
    <w:rsid w:val="00EB1C90"/>
    <w:rsid w:val="00EB3BF9"/>
    <w:rsid w:val="00EB504F"/>
    <w:rsid w:val="00EB6F2D"/>
    <w:rsid w:val="00EB7681"/>
    <w:rsid w:val="00EC007A"/>
    <w:rsid w:val="00EC23A4"/>
    <w:rsid w:val="00EC28B2"/>
    <w:rsid w:val="00EC34E7"/>
    <w:rsid w:val="00EC4DBC"/>
    <w:rsid w:val="00EC4E81"/>
    <w:rsid w:val="00EC762C"/>
    <w:rsid w:val="00EC79C6"/>
    <w:rsid w:val="00ED0120"/>
    <w:rsid w:val="00ED0EBB"/>
    <w:rsid w:val="00ED17AB"/>
    <w:rsid w:val="00ED442C"/>
    <w:rsid w:val="00ED6F02"/>
    <w:rsid w:val="00EE2CD7"/>
    <w:rsid w:val="00EE37CC"/>
    <w:rsid w:val="00EE4A56"/>
    <w:rsid w:val="00EE62C2"/>
    <w:rsid w:val="00EE77DE"/>
    <w:rsid w:val="00EF1BBC"/>
    <w:rsid w:val="00EF4967"/>
    <w:rsid w:val="00EF5C50"/>
    <w:rsid w:val="00EF6CB4"/>
    <w:rsid w:val="00F00442"/>
    <w:rsid w:val="00F0246E"/>
    <w:rsid w:val="00F043A9"/>
    <w:rsid w:val="00F0478E"/>
    <w:rsid w:val="00F049F5"/>
    <w:rsid w:val="00F05B3E"/>
    <w:rsid w:val="00F12D5F"/>
    <w:rsid w:val="00F1306E"/>
    <w:rsid w:val="00F16B9A"/>
    <w:rsid w:val="00F179AA"/>
    <w:rsid w:val="00F22C13"/>
    <w:rsid w:val="00F316BA"/>
    <w:rsid w:val="00F33CEA"/>
    <w:rsid w:val="00F36523"/>
    <w:rsid w:val="00F36CE4"/>
    <w:rsid w:val="00F46DC0"/>
    <w:rsid w:val="00F5077D"/>
    <w:rsid w:val="00F51A5E"/>
    <w:rsid w:val="00F529C9"/>
    <w:rsid w:val="00F5323C"/>
    <w:rsid w:val="00F5484F"/>
    <w:rsid w:val="00F571C7"/>
    <w:rsid w:val="00F651C3"/>
    <w:rsid w:val="00F66103"/>
    <w:rsid w:val="00F66697"/>
    <w:rsid w:val="00F706B5"/>
    <w:rsid w:val="00F712CF"/>
    <w:rsid w:val="00F7282B"/>
    <w:rsid w:val="00F7422F"/>
    <w:rsid w:val="00F76BC9"/>
    <w:rsid w:val="00F76EEE"/>
    <w:rsid w:val="00F85192"/>
    <w:rsid w:val="00F87711"/>
    <w:rsid w:val="00F90BDD"/>
    <w:rsid w:val="00F91902"/>
    <w:rsid w:val="00F91B04"/>
    <w:rsid w:val="00F93F30"/>
    <w:rsid w:val="00F94490"/>
    <w:rsid w:val="00F94A69"/>
    <w:rsid w:val="00F94C85"/>
    <w:rsid w:val="00FA39D7"/>
    <w:rsid w:val="00FA4966"/>
    <w:rsid w:val="00FA7131"/>
    <w:rsid w:val="00FA7484"/>
    <w:rsid w:val="00FA7B56"/>
    <w:rsid w:val="00FB198B"/>
    <w:rsid w:val="00FB1DD1"/>
    <w:rsid w:val="00FB47F7"/>
    <w:rsid w:val="00FB4892"/>
    <w:rsid w:val="00FB6B08"/>
    <w:rsid w:val="00FC0150"/>
    <w:rsid w:val="00FC42B9"/>
    <w:rsid w:val="00FC46E2"/>
    <w:rsid w:val="00FC72E7"/>
    <w:rsid w:val="00FC7D75"/>
    <w:rsid w:val="00FD45A5"/>
    <w:rsid w:val="00FD5812"/>
    <w:rsid w:val="00FD717F"/>
    <w:rsid w:val="00FD7EFE"/>
    <w:rsid w:val="00FE02B1"/>
    <w:rsid w:val="00FE5BEA"/>
    <w:rsid w:val="00FE5E29"/>
    <w:rsid w:val="00FE6D8A"/>
    <w:rsid w:val="00FF43C3"/>
    <w:rsid w:val="00FF522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3EBD"/>
  <w15:chartTrackingRefBased/>
  <w15:docId w15:val="{6DED2C92-72D9-425B-838E-66D4AC54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8C0"/>
    <w:pPr>
      <w:overflowPunct w:val="0"/>
      <w:autoSpaceDE w:val="0"/>
      <w:autoSpaceDN w:val="0"/>
      <w:adjustRightInd w:val="0"/>
      <w:spacing w:after="180" w:line="240" w:lineRule="auto"/>
      <w:textAlignment w:val="baseline"/>
    </w:pPr>
    <w:rPr>
      <w:rFonts w:ascii="Times New Roman" w:eastAsia="SimSun" w:hAnsi="Times New Roman" w:cs="Times New Roman"/>
      <w:color w:val="000000"/>
      <w:sz w:val="20"/>
      <w:szCs w:val="20"/>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semiHidden/>
    <w:rsid w:val="00B268C0"/>
    <w:pPr>
      <w:keepNext/>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rFonts w:ascii="Times New Roman" w:eastAsia="SimSun" w:hAnsi="Times New Roman" w:cs="Times New Roman"/>
      <w:noProof/>
      <w:szCs w:val="20"/>
      <w:lang w:val="en-GB" w:eastAsia="ja-JP"/>
    </w:rPr>
  </w:style>
  <w:style w:type="character" w:styleId="Hyperlink">
    <w:name w:val="Hyperlink"/>
    <w:uiPriority w:val="99"/>
    <w:unhideWhenUsed/>
    <w:rsid w:val="00B268C0"/>
    <w:rPr>
      <w:color w:val="0000FF"/>
      <w:u w:val="single"/>
    </w:rPr>
  </w:style>
  <w:style w:type="paragraph" w:customStyle="1" w:styleId="agenda-entry">
    <w:name w:val="agenda-entry"/>
    <w:basedOn w:val="Normal"/>
    <w:rsid w:val="00B268C0"/>
    <w:pPr>
      <w:suppressAutoHyphens/>
      <w:overflowPunct/>
      <w:autoSpaceDE/>
      <w:autoSpaceDN/>
      <w:adjustRightInd/>
      <w:spacing w:after="0"/>
      <w:textAlignment w:val="auto"/>
    </w:pPr>
    <w:rPr>
      <w:rFonts w:ascii="Arial" w:eastAsia="Batang" w:hAnsi="Arial" w:cs="Arial"/>
      <w:color w:val="auto"/>
      <w:sz w:val="18"/>
      <w:szCs w:val="18"/>
      <w:lang w:eastAsia="ar-SA"/>
    </w:rPr>
  </w:style>
  <w:style w:type="paragraph" w:styleId="BalloonText">
    <w:name w:val="Balloon Text"/>
    <w:basedOn w:val="Normal"/>
    <w:link w:val="BalloonTextChar"/>
    <w:uiPriority w:val="99"/>
    <w:semiHidden/>
    <w:unhideWhenUsed/>
    <w:rsid w:val="00311A1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A1F"/>
    <w:rPr>
      <w:rFonts w:ascii="Segoe UI" w:eastAsia="SimSun" w:hAnsi="Segoe UI" w:cs="Segoe UI"/>
      <w:color w:val="000000"/>
      <w:sz w:val="18"/>
      <w:szCs w:val="18"/>
      <w:lang w:val="en-GB" w:eastAsia="ja-JP"/>
    </w:rPr>
  </w:style>
  <w:style w:type="character" w:styleId="FollowedHyperlink">
    <w:name w:val="FollowedHyperlink"/>
    <w:basedOn w:val="DefaultParagraphFont"/>
    <w:uiPriority w:val="99"/>
    <w:semiHidden/>
    <w:unhideWhenUsed/>
    <w:rsid w:val="00A7298D"/>
    <w:rPr>
      <w:color w:val="954F72" w:themeColor="followedHyperlink"/>
      <w:u w:val="single"/>
    </w:rPr>
  </w:style>
  <w:style w:type="paragraph" w:styleId="ListParagraph">
    <w:name w:val="List Paragraph"/>
    <w:basedOn w:val="Normal"/>
    <w:uiPriority w:val="34"/>
    <w:qFormat/>
    <w:rsid w:val="006770D5"/>
    <w:pPr>
      <w:overflowPunct/>
      <w:autoSpaceDE/>
      <w:autoSpaceDN/>
      <w:adjustRightInd/>
      <w:spacing w:after="0"/>
      <w:ind w:left="720"/>
      <w:textAlignment w:val="auto"/>
    </w:pPr>
    <w:rPr>
      <w:rFonts w:ascii="Calibri" w:eastAsiaTheme="minorHAnsi" w:hAnsi="Calibri" w:cs="Calibri"/>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315676">
      <w:bodyDiv w:val="1"/>
      <w:marLeft w:val="0"/>
      <w:marRight w:val="0"/>
      <w:marTop w:val="0"/>
      <w:marBottom w:val="0"/>
      <w:divBdr>
        <w:top w:val="none" w:sz="0" w:space="0" w:color="auto"/>
        <w:left w:val="none" w:sz="0" w:space="0" w:color="auto"/>
        <w:bottom w:val="none" w:sz="0" w:space="0" w:color="auto"/>
        <w:right w:val="none" w:sz="0" w:space="0" w:color="auto"/>
      </w:divBdr>
    </w:div>
    <w:div w:id="78585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gpp.org/ftp/tsg_sa/WG2_Arch/TSGS2_108_Los_Cabos/Docs/S2-150746.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3gpp.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3gpp.org/FTP/webExtensions/3GU/3GU_instructions_for_delegates/ats-sld-00000.htm"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Mademann 2</dc:creator>
  <cp:keywords/>
  <dc:description/>
  <cp:lastModifiedBy>Puneet Jain</cp:lastModifiedBy>
  <cp:revision>4</cp:revision>
  <cp:lastPrinted>2019-06-19T11:49:00Z</cp:lastPrinted>
  <dcterms:created xsi:type="dcterms:W3CDTF">2019-09-30T03:57:00Z</dcterms:created>
  <dcterms:modified xsi:type="dcterms:W3CDTF">2019-09-30T16:59:00Z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1557242228</vt:lpwstr>
  </property>
</Properties>
</file>