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C0" w:rsidRPr="00215BFC" w:rsidRDefault="00713C53" w:rsidP="00B268C0">
      <w:pPr>
        <w:tabs>
          <w:tab w:val="right" w:pos="9638"/>
        </w:tabs>
        <w:rPr>
          <w:rFonts w:eastAsia="Times New Roman"/>
        </w:rPr>
      </w:pPr>
      <w:r>
        <w:rPr>
          <w:rFonts w:ascii="Arial" w:hAnsi="Arial" w:cs="Arial"/>
          <w:b/>
          <w:bCs/>
          <w:sz w:val="24"/>
        </w:rPr>
        <w:t>SA WG2 Meeting #13</w:t>
      </w:r>
      <w:r w:rsidR="007A6525">
        <w:rPr>
          <w:rFonts w:ascii="Arial" w:hAnsi="Arial" w:cs="Arial"/>
          <w:b/>
          <w:bCs/>
          <w:sz w:val="24"/>
        </w:rPr>
        <w:t>6</w:t>
      </w:r>
      <w:r>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Pr>
          <w:rFonts w:ascii="Arial" w:hAnsi="Arial" w:cs="Arial"/>
          <w:b/>
          <w:bCs/>
          <w:sz w:val="24"/>
        </w:rPr>
        <w:t>S2-190</w:t>
      </w:r>
      <w:r w:rsidR="0090557A">
        <w:rPr>
          <w:rFonts w:ascii="Arial" w:hAnsi="Arial" w:cs="Arial"/>
          <w:b/>
          <w:bCs/>
          <w:sz w:val="24"/>
        </w:rPr>
        <w:t>10847</w:t>
      </w:r>
    </w:p>
    <w:p w:rsidR="00B268C0" w:rsidRPr="00215BFC" w:rsidRDefault="007A6525" w:rsidP="00B268C0">
      <w:pPr>
        <w:tabs>
          <w:tab w:val="right" w:pos="9638"/>
        </w:tabs>
        <w:rPr>
          <w:rFonts w:ascii="Arial" w:hAnsi="Arial" w:cs="Arial"/>
          <w:b/>
          <w:bCs/>
          <w:sz w:val="24"/>
          <w:szCs w:val="24"/>
        </w:rPr>
      </w:pPr>
      <w:r>
        <w:rPr>
          <w:rFonts w:ascii="Arial" w:hAnsi="Arial" w:cs="Arial"/>
          <w:b/>
          <w:bCs/>
          <w:sz w:val="24"/>
        </w:rPr>
        <w:t>Nov</w:t>
      </w:r>
      <w:r w:rsidR="00D97FB7">
        <w:rPr>
          <w:rFonts w:ascii="Arial" w:hAnsi="Arial" w:cs="Arial"/>
          <w:b/>
          <w:bCs/>
          <w:sz w:val="24"/>
        </w:rPr>
        <w:t xml:space="preserve"> </w:t>
      </w:r>
      <w:r w:rsidR="00403519">
        <w:rPr>
          <w:rFonts w:ascii="Arial" w:hAnsi="Arial" w:cs="Arial"/>
          <w:b/>
          <w:bCs/>
          <w:sz w:val="24"/>
        </w:rPr>
        <w:t>1</w:t>
      </w:r>
      <w:r>
        <w:rPr>
          <w:rFonts w:ascii="Arial" w:hAnsi="Arial" w:cs="Arial"/>
          <w:b/>
          <w:bCs/>
          <w:sz w:val="24"/>
        </w:rPr>
        <w:t>8</w:t>
      </w:r>
      <w:r w:rsidR="00D97FB7">
        <w:rPr>
          <w:rFonts w:ascii="Arial" w:hAnsi="Arial" w:cs="Arial"/>
          <w:b/>
          <w:bCs/>
          <w:sz w:val="24"/>
        </w:rPr>
        <w:t xml:space="preserve"> - </w:t>
      </w:r>
      <w:r>
        <w:rPr>
          <w:rFonts w:ascii="Arial" w:hAnsi="Arial" w:cs="Arial"/>
          <w:b/>
          <w:bCs/>
          <w:sz w:val="24"/>
        </w:rPr>
        <w:t>22</w:t>
      </w:r>
      <w:r w:rsidR="0033028A">
        <w:rPr>
          <w:rFonts w:ascii="Arial" w:hAnsi="Arial" w:cs="Arial"/>
          <w:b/>
          <w:bCs/>
          <w:sz w:val="24"/>
        </w:rPr>
        <w:t>, 2019</w:t>
      </w:r>
      <w:r w:rsidR="00713C53">
        <w:rPr>
          <w:rFonts w:ascii="Arial" w:hAnsi="Arial" w:cs="Arial"/>
          <w:b/>
          <w:bCs/>
          <w:sz w:val="24"/>
        </w:rPr>
        <w:t xml:space="preserve">, </w:t>
      </w:r>
      <w:r>
        <w:rPr>
          <w:rFonts w:ascii="Arial" w:hAnsi="Arial" w:cs="Arial"/>
          <w:b/>
          <w:bCs/>
          <w:sz w:val="24"/>
        </w:rPr>
        <w:t>Reno</w:t>
      </w:r>
      <w:r w:rsidR="00784C2E">
        <w:rPr>
          <w:rFonts w:ascii="Arial" w:hAnsi="Arial" w:cs="Arial"/>
          <w:b/>
          <w:bCs/>
          <w:sz w:val="24"/>
        </w:rPr>
        <w:t xml:space="preserve">, </w:t>
      </w:r>
      <w:r>
        <w:rPr>
          <w:rFonts w:ascii="Arial" w:hAnsi="Arial" w:cs="Arial"/>
          <w:b/>
          <w:bCs/>
          <w:sz w:val="24"/>
        </w:rPr>
        <w:t>USA</w:t>
      </w:r>
      <w:r w:rsidR="00B268C0" w:rsidRPr="00E773B8">
        <w:rPr>
          <w:rFonts w:ascii="Arial" w:hAnsi="Arial" w:cs="Arial"/>
          <w:b/>
          <w:bCs/>
          <w:sz w:val="24"/>
        </w:rPr>
        <w:tab/>
      </w:r>
    </w:p>
    <w:p w:rsidR="00B268C0" w:rsidRPr="00215BFC" w:rsidRDefault="00B268C0" w:rsidP="00B268C0">
      <w:pPr>
        <w:rPr>
          <w:rFonts w:ascii="Arial" w:hAnsi="Arial" w:cs="Arial"/>
        </w:rPr>
      </w:pPr>
    </w:p>
    <w:p w:rsidR="00B268C0" w:rsidRPr="00215BFC" w:rsidRDefault="0017074D" w:rsidP="00B268C0">
      <w:pPr>
        <w:ind w:left="360"/>
        <w:rPr>
          <w:b/>
          <w:i/>
          <w:sz w:val="24"/>
          <w:u w:val="single"/>
        </w:rPr>
      </w:pPr>
      <w:r>
        <w:rPr>
          <w:b/>
          <w:sz w:val="24"/>
          <w:u w:val="single"/>
        </w:rPr>
        <w:t>1. Agenda for SA2#13</w:t>
      </w:r>
      <w:r w:rsidR="00403519">
        <w:rPr>
          <w:b/>
          <w:sz w:val="24"/>
          <w:u w:val="single"/>
        </w:rPr>
        <w:t>5</w:t>
      </w:r>
    </w:p>
    <w:tbl>
      <w:tblPr>
        <w:tblW w:w="14285" w:type="dxa"/>
        <w:tblInd w:w="595" w:type="dxa"/>
        <w:tblLayout w:type="fixed"/>
        <w:tblLook w:val="0000" w:firstRow="0" w:lastRow="0" w:firstColumn="0" w:lastColumn="0" w:noHBand="0" w:noVBand="0"/>
      </w:tblPr>
      <w:tblGrid>
        <w:gridCol w:w="808"/>
        <w:gridCol w:w="9517"/>
        <w:gridCol w:w="1350"/>
        <w:gridCol w:w="2610"/>
      </w:tblGrid>
      <w:tr w:rsidR="00B268C0" w:rsidRPr="003B3D10" w:rsidTr="00BE629A">
        <w:tc>
          <w:tcPr>
            <w:tcW w:w="808"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E629A" w:rsidP="00403519">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AI#</w:t>
            </w:r>
          </w:p>
        </w:tc>
        <w:tc>
          <w:tcPr>
            <w:tcW w:w="9517"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268C0" w:rsidP="00311A1F">
            <w:pPr>
              <w:tabs>
                <w:tab w:val="left" w:pos="6838"/>
              </w:tabs>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Topic</w:t>
            </w:r>
          </w:p>
        </w:tc>
        <w:tc>
          <w:tcPr>
            <w:tcW w:w="1350"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268C0" w:rsidP="00311A1F">
            <w:pPr>
              <w:widowControl w:val="0"/>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Specs</w:t>
            </w:r>
          </w:p>
        </w:tc>
        <w:tc>
          <w:tcPr>
            <w:tcW w:w="261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B268C0" w:rsidRPr="003B3D10" w:rsidRDefault="00B268C0" w:rsidP="00311A1F">
            <w:pPr>
              <w:widowControl w:val="0"/>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Rapporteur</w:t>
            </w: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b/>
                <w:color w:val="auto"/>
                <w:sz w:val="18"/>
                <w:szCs w:val="18"/>
                <w:lang w:eastAsia="ar-SA"/>
              </w:rPr>
              <w:t xml:space="preserve">Opening of the meeting   </w:t>
            </w:r>
            <w:r w:rsidR="00D97FB7" w:rsidRPr="003B3D10">
              <w:rPr>
                <w:rFonts w:ascii="Arial" w:eastAsia="Batang" w:hAnsi="Arial" w:cs="Arial"/>
                <w:b/>
                <w:bCs/>
                <w:color w:val="FF0000"/>
                <w:sz w:val="18"/>
                <w:szCs w:val="18"/>
                <w:highlight w:val="yellow"/>
                <w:lang w:eastAsia="ar-SA"/>
              </w:rPr>
              <w:t>9:00</w:t>
            </w:r>
            <w:r w:rsidRPr="003B3D10">
              <w:rPr>
                <w:rFonts w:ascii="Arial" w:eastAsia="Batang" w:hAnsi="Arial" w:cs="Arial"/>
                <w:b/>
                <w:bCs/>
                <w:color w:val="FF0000"/>
                <w:sz w:val="18"/>
                <w:szCs w:val="18"/>
                <w:highlight w:val="yellow"/>
                <w:lang w:eastAsia="ar-SA"/>
              </w:rPr>
              <w:t xml:space="preserve"> on Monday</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E629A" w:rsidRPr="003B3D10" w:rsidTr="00BE629A">
        <w:trPr>
          <w:trHeight w:val="460"/>
        </w:trPr>
        <w:tc>
          <w:tcPr>
            <w:tcW w:w="808"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2</w:t>
            </w:r>
          </w:p>
        </w:tc>
        <w:tc>
          <w:tcPr>
            <w:tcW w:w="9517"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Approval of the agenda </w:t>
            </w:r>
          </w:p>
        </w:tc>
        <w:tc>
          <w:tcPr>
            <w:tcW w:w="1350"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E629A" w:rsidRPr="003B3D10" w:rsidRDefault="00BE629A" w:rsidP="0041440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rPr>
          <w:trHeight w:val="460"/>
        </w:trPr>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2</w:t>
            </w:r>
            <w:r w:rsidR="00BE629A"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IPR Call and Antitrust Reminder </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3</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Meeting reports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4</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General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4.1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Common issues and Incoming LSs</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C61D3B" w:rsidP="00311A1F">
            <w:pPr>
              <w:suppressAutoHyphens/>
              <w:overflowPunct/>
              <w:autoSpaceDE/>
              <w:autoSpaceDN/>
              <w:adjustRightInd/>
              <w:spacing w:after="120"/>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Pre-Rel-1</w:t>
            </w:r>
            <w:r w:rsidR="007D6E12" w:rsidRPr="003B3D10">
              <w:rPr>
                <w:rFonts w:ascii="Arial" w:eastAsia="Batang" w:hAnsi="Arial" w:cs="Arial"/>
                <w:b/>
                <w:color w:val="auto"/>
                <w:sz w:val="18"/>
                <w:szCs w:val="18"/>
                <w:u w:val="single"/>
                <w:lang w:eastAsia="ar-SA"/>
              </w:rPr>
              <w:t>7</w:t>
            </w:r>
            <w:r w:rsidR="006B5966"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Maintenance</w:t>
            </w:r>
            <w:r w:rsidR="006B5966"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w:t>
            </w:r>
            <w:r w:rsidR="006B5966" w:rsidRPr="003B3D10">
              <w:rPr>
                <w:rFonts w:ascii="Arial" w:eastAsia="Batang" w:hAnsi="Arial" w:cs="Arial"/>
                <w:b/>
                <w:color w:val="auto"/>
                <w:sz w:val="18"/>
                <w:szCs w:val="18"/>
                <w:u w:val="single"/>
                <w:lang w:eastAsia="ar-SA"/>
              </w:rPr>
              <w:t xml:space="preserve">excluding </w:t>
            </w:r>
            <w:r w:rsidR="00EE4A56" w:rsidRPr="003B3D10">
              <w:rPr>
                <w:rFonts w:ascii="Arial" w:eastAsia="Batang" w:hAnsi="Arial" w:cs="Arial"/>
                <w:b/>
                <w:color w:val="auto"/>
                <w:sz w:val="18"/>
                <w:szCs w:val="18"/>
                <w:u w:val="single"/>
                <w:lang w:eastAsia="ar-SA"/>
              </w:rPr>
              <w:t>all</w:t>
            </w:r>
            <w:r w:rsidR="00416263" w:rsidRPr="003B3D10">
              <w:rPr>
                <w:rFonts w:ascii="Arial" w:eastAsia="Batang" w:hAnsi="Arial" w:cs="Arial"/>
                <w:b/>
                <w:color w:val="auto"/>
                <w:sz w:val="18"/>
                <w:szCs w:val="18"/>
                <w:u w:val="single"/>
                <w:lang w:eastAsia="ar-SA"/>
              </w:rPr>
              <w:t xml:space="preserve"> </w:t>
            </w:r>
            <w:r w:rsidR="006B5966" w:rsidRPr="003B3D10">
              <w:rPr>
                <w:rFonts w:ascii="Arial" w:eastAsia="Batang" w:hAnsi="Arial" w:cs="Arial"/>
                <w:b/>
                <w:color w:val="auto"/>
                <w:sz w:val="18"/>
                <w:szCs w:val="18"/>
                <w:u w:val="single"/>
                <w:lang w:eastAsia="ar-SA"/>
              </w:rPr>
              <w:t xml:space="preserve">5G </w:t>
            </w:r>
            <w:r w:rsidR="00416263" w:rsidRPr="003B3D10">
              <w:rPr>
                <w:rFonts w:ascii="Arial" w:eastAsia="Batang" w:hAnsi="Arial" w:cs="Arial"/>
                <w:b/>
                <w:color w:val="auto"/>
                <w:sz w:val="18"/>
                <w:szCs w:val="18"/>
                <w:u w:val="single"/>
                <w:lang w:eastAsia="ar-SA"/>
              </w:rPr>
              <w:t>topic</w:t>
            </w:r>
            <w:r w:rsidR="00EE4A56" w:rsidRPr="003B3D10">
              <w:rPr>
                <w:rFonts w:ascii="Arial" w:eastAsia="Batang" w:hAnsi="Arial" w:cs="Arial"/>
                <w:b/>
                <w:color w:val="auto"/>
                <w:sz w:val="18"/>
                <w:szCs w:val="18"/>
                <w:u w:val="single"/>
                <w:lang w:eastAsia="ar-SA"/>
              </w:rPr>
              <w:t>s</w:t>
            </w:r>
            <w:r w:rsidR="00416263" w:rsidRPr="003B3D10">
              <w:rPr>
                <w:rFonts w:ascii="Arial" w:eastAsia="Batang" w:hAnsi="Arial" w:cs="Arial"/>
                <w:b/>
                <w:color w:val="auto"/>
                <w:sz w:val="18"/>
                <w:szCs w:val="18"/>
                <w:u w:val="single"/>
                <w:lang w:eastAsia="ar-SA"/>
              </w:rPr>
              <w:t>)</w:t>
            </w:r>
          </w:p>
          <w:p w:rsidR="00A34EBD" w:rsidRPr="003B3D10" w:rsidRDefault="00A34EBD" w:rsidP="00A34EBD">
            <w:pPr>
              <w:suppressAutoHyphens/>
              <w:overflowPunct/>
              <w:autoSpaceDE/>
              <w:autoSpaceDN/>
              <w:adjustRightInd/>
              <w:spacing w:after="120"/>
              <w:ind w:left="405" w:hanging="405"/>
              <w:textAlignment w:val="auto"/>
              <w:rPr>
                <w:rFonts w:ascii="Arial" w:hAnsi="Arial" w:cs="Arial"/>
                <w:b/>
                <w:color w:val="FF0000"/>
                <w:sz w:val="18"/>
                <w:szCs w:val="18"/>
              </w:rPr>
            </w:pPr>
            <w:r w:rsidRPr="003B3D10">
              <w:rPr>
                <w:rFonts w:ascii="Arial" w:hAnsi="Arial" w:cs="Arial"/>
                <w:b/>
                <w:color w:val="FF0000"/>
                <w:sz w:val="18"/>
                <w:szCs w:val="18"/>
                <w:highlight w:val="yellow"/>
              </w:rPr>
              <w:t>NOTE: FASMO criterion will be strictly enforced.</w:t>
            </w:r>
            <w:r w:rsidRPr="003B3D10">
              <w:rPr>
                <w:rFonts w:ascii="Arial" w:hAnsi="Arial" w:cs="Arial"/>
                <w:b/>
                <w:color w:val="FF0000"/>
                <w:sz w:val="18"/>
                <w:szCs w:val="18"/>
              </w:rPr>
              <w:t xml:space="preserve"> </w:t>
            </w:r>
          </w:p>
          <w:p w:rsidR="00B268C0" w:rsidRPr="003B3D10" w:rsidRDefault="00A34EBD"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i/>
                <w:color w:val="FF0000"/>
                <w:sz w:val="18"/>
                <w:szCs w:val="18"/>
                <w:lang w:eastAsia="ar-SA"/>
              </w:rPr>
              <w:t xml:space="preserve"> </w:t>
            </w:r>
            <w:r w:rsidR="00B268C0"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3GPP Packet Access Maintenance</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relate to 3GPP access related aspects and for any work items from that area, like: SAE, CSFB, DÉCOR, MTC, </w:t>
            </w:r>
            <w:proofErr w:type="spellStart"/>
            <w:r w:rsidRPr="003B3D10">
              <w:rPr>
                <w:rFonts w:ascii="Arial" w:eastAsia="Batang" w:hAnsi="Arial" w:cs="Arial"/>
                <w:color w:val="auto"/>
                <w:sz w:val="18"/>
                <w:szCs w:val="18"/>
                <w:lang w:eastAsia="ar-SA"/>
              </w:rPr>
              <w:t>CioT</w:t>
            </w:r>
            <w:proofErr w:type="spellEnd"/>
            <w:r w:rsidRPr="003B3D10">
              <w:rPr>
                <w:rFonts w:ascii="Arial" w:eastAsia="Batang" w:hAnsi="Arial" w:cs="Arial"/>
                <w:color w:val="auto"/>
                <w:sz w:val="18"/>
                <w:szCs w:val="18"/>
                <w:lang w:eastAsia="ar-SA"/>
              </w:rPr>
              <w:t>, CUPS, V2X</w:t>
            </w:r>
            <w:r w:rsidR="007D6E12" w:rsidRPr="003B3D10">
              <w:rPr>
                <w:rFonts w:ascii="Arial" w:eastAsia="Batang" w:hAnsi="Arial" w:cs="Arial"/>
                <w:color w:val="auto"/>
                <w:sz w:val="18"/>
                <w:szCs w:val="18"/>
                <w:lang w:eastAsia="ar-SA"/>
              </w:rPr>
              <w:t>, EDCE5</w:t>
            </w:r>
            <w:r w:rsidR="00EE4A56" w:rsidRPr="003B3D10">
              <w:rPr>
                <w:rFonts w:ascii="Arial" w:eastAsia="Batang" w:hAnsi="Arial" w:cs="Arial"/>
                <w:color w:val="auto"/>
                <w:sz w:val="18"/>
                <w:szCs w:val="18"/>
                <w:lang w:eastAsia="ar-SA"/>
              </w:rPr>
              <w:t xml:space="preserve">, </w:t>
            </w:r>
            <w:r w:rsidR="007D6E12" w:rsidRPr="003B3D10">
              <w:rPr>
                <w:rFonts w:ascii="Arial" w:eastAsia="Batang" w:hAnsi="Arial" w:cs="Arial"/>
                <w:color w:val="auto"/>
                <w:sz w:val="18"/>
                <w:szCs w:val="18"/>
                <w:lang w:eastAsia="ar-SA"/>
              </w:rPr>
              <w:t>ProSe_WLAN_DD_Stage2</w:t>
            </w:r>
            <w:r w:rsidR="00EE4A56" w:rsidRPr="003B3D10">
              <w:rPr>
                <w:rFonts w:ascii="Arial" w:eastAsia="Batang" w:hAnsi="Arial" w:cs="Arial"/>
                <w:color w:val="auto"/>
                <w:sz w:val="18"/>
                <w:szCs w:val="18"/>
                <w:lang w:eastAsia="ar-SA"/>
              </w:rPr>
              <w:t>, PARLOS</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7D6E12"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in the area of 3GPP Access.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alignment to past features (e.g. SAES) related to 3GPP access related aspects and alignment to diverse features specified by other working groups.</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23.060,</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23.246, 23.272, 23.401, 23.468, 23.682,</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23.285,</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23.214</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5.2</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QoS and PCC Maintenance</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relate to QoS and PCC, including the policy related aspects of other </w:t>
            </w:r>
            <w:proofErr w:type="spellStart"/>
            <w:r w:rsidRPr="003B3D10">
              <w:rPr>
                <w:rFonts w:ascii="Arial" w:eastAsia="Batang" w:hAnsi="Arial" w:cs="Arial"/>
                <w:color w:val="auto"/>
                <w:sz w:val="18"/>
                <w:szCs w:val="18"/>
                <w:lang w:eastAsia="ar-SA"/>
              </w:rPr>
              <w:t>Wis</w:t>
            </w:r>
            <w:proofErr w:type="spellEnd"/>
            <w:r w:rsidRPr="003B3D10">
              <w:rPr>
                <w:rFonts w:ascii="Arial" w:eastAsia="Batang" w:hAnsi="Arial" w:cs="Arial"/>
                <w:color w:val="auto"/>
                <w:sz w:val="18"/>
                <w:szCs w:val="18"/>
                <w:lang w:eastAsia="ar-SA"/>
              </w:rPr>
              <w:t xml:space="preserve"> like from SAE, but also work items specific for that area like FMSS.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in the area of QoS and PCC.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QoS and PCC related alignments to past features (e.g. SAES) and alignment to diverse features specified by other working groups.</w:t>
            </w:r>
          </w:p>
        </w:tc>
        <w:tc>
          <w:tcPr>
            <w:tcW w:w="1350" w:type="dxa"/>
            <w:tcBorders>
              <w:top w:val="single" w:sz="4" w:space="0" w:color="000000"/>
              <w:left w:val="single" w:sz="4" w:space="0" w:color="000000"/>
              <w:bottom w:val="single" w:sz="4" w:space="0" w:color="000000"/>
            </w:tcBorders>
            <w:shd w:val="clear" w:color="auto" w:fill="FFFFFF"/>
          </w:tcPr>
          <w:p w:rsidR="003A35CC"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23.060, </w:t>
            </w:r>
          </w:p>
          <w:p w:rsidR="003A35CC" w:rsidRPr="003B3D10" w:rsidRDefault="003A35CC"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23.203,</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23.401, 23.402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5.3</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Non-3GPP Access Maintenance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For corrections of any issues that relate to non-3GPP access related aspects and for any work items from that area, like: SEW1</w:t>
            </w:r>
            <w:r w:rsidR="003A35CC" w:rsidRPr="003B3D10">
              <w:rPr>
                <w:rFonts w:ascii="Arial" w:eastAsia="Batang" w:hAnsi="Arial" w:cs="Arial"/>
                <w:color w:val="auto"/>
                <w:sz w:val="18"/>
                <w:szCs w:val="18"/>
                <w:lang w:eastAsia="ar-SA"/>
              </w:rPr>
              <w:t xml:space="preserve">, </w:t>
            </w:r>
            <w:proofErr w:type="spellStart"/>
            <w:r w:rsidR="003A35CC" w:rsidRPr="003B3D10">
              <w:rPr>
                <w:rFonts w:ascii="Arial" w:eastAsia="Batang" w:hAnsi="Arial" w:cs="Arial"/>
                <w:color w:val="auto"/>
                <w:sz w:val="18"/>
                <w:szCs w:val="18"/>
                <w:lang w:eastAsia="ar-SA"/>
              </w:rPr>
              <w:t>VoWLAN</w:t>
            </w:r>
            <w:proofErr w:type="spellEnd"/>
            <w:r w:rsidR="003A35CC" w:rsidRPr="003B3D10">
              <w:rPr>
                <w:rFonts w:ascii="Arial" w:eastAsia="Batang" w:hAnsi="Arial" w:cs="Arial"/>
                <w:color w:val="auto"/>
                <w:sz w:val="18"/>
                <w:szCs w:val="18"/>
                <w:lang w:eastAsia="ar-SA"/>
              </w:rPr>
              <w:t>.</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lastRenderedPageBreak/>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in the area of non-3GPP Access.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for alignment to non-3GPP aspects from past features (e.g. SAES) and for alignment to diverse features specified by other working groups, etc.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lastRenderedPageBreak/>
              <w:t>23.402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5.4</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IMS and IMS-Related Maintenance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are IMS-related and similar aspects and for any work items from that area, like: IMS, Emergency, </w:t>
            </w:r>
            <w:proofErr w:type="spellStart"/>
            <w:r w:rsidRPr="003B3D10">
              <w:rPr>
                <w:rFonts w:ascii="Arial" w:eastAsia="Batang" w:hAnsi="Arial" w:cs="Arial"/>
                <w:color w:val="auto"/>
                <w:sz w:val="18"/>
                <w:szCs w:val="18"/>
                <w:lang w:eastAsia="ar-SA"/>
              </w:rPr>
              <w:t>PS_data_off</w:t>
            </w:r>
            <w:proofErr w:type="spellEnd"/>
            <w:r w:rsidRPr="003B3D10">
              <w:rPr>
                <w:rFonts w:ascii="Arial" w:eastAsia="Batang" w:hAnsi="Arial" w:cs="Arial"/>
                <w:color w:val="auto"/>
                <w:sz w:val="18"/>
                <w:szCs w:val="18"/>
                <w:lang w:eastAsia="ar-SA"/>
              </w:rPr>
              <w:t>.</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in the area of IMS-related.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for alignment to IMS-related and similar aspects from past features and for alignment to diverse features specified by other working groups, etc.</w:t>
            </w:r>
          </w:p>
        </w:tc>
        <w:tc>
          <w:tcPr>
            <w:tcW w:w="1350" w:type="dxa"/>
            <w:tcBorders>
              <w:top w:val="single" w:sz="4" w:space="0" w:color="000000"/>
              <w:left w:val="single" w:sz="4" w:space="0" w:color="000000"/>
              <w:bottom w:val="single" w:sz="4" w:space="0" w:color="000000"/>
            </w:tcBorders>
            <w:shd w:val="clear" w:color="auto" w:fill="auto"/>
          </w:tcPr>
          <w:p w:rsidR="003A35CC"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23.167, </w:t>
            </w:r>
          </w:p>
          <w:p w:rsidR="00B268C0" w:rsidRPr="003B3D10" w:rsidRDefault="003A35CC"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23.221, </w:t>
            </w:r>
            <w:r w:rsidR="00B268C0" w:rsidRPr="003B3D10">
              <w:rPr>
                <w:rFonts w:ascii="Arial" w:eastAsia="Batang" w:hAnsi="Arial" w:cs="Arial"/>
                <w:color w:val="auto"/>
                <w:sz w:val="18"/>
                <w:szCs w:val="18"/>
                <w:lang w:eastAsia="ar-SA"/>
              </w:rPr>
              <w:t xml:space="preserve">23.216, </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23.228, 23.237</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23.228</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23.292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91B2A" w:rsidP="00311A1F">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Rel-15/Rel-16</w:t>
            </w:r>
            <w:r w:rsidR="00F712CF"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 xml:space="preserve">Maintenance </w:t>
            </w:r>
            <w:r w:rsidR="00F712CF" w:rsidRPr="003B3D10">
              <w:rPr>
                <w:rFonts w:ascii="Arial" w:eastAsia="Batang" w:hAnsi="Arial" w:cs="Arial"/>
                <w:b/>
                <w:color w:val="auto"/>
                <w:sz w:val="18"/>
                <w:szCs w:val="18"/>
                <w:u w:val="single"/>
                <w:lang w:eastAsia="ar-SA"/>
              </w:rPr>
              <w:t xml:space="preserve">for </w:t>
            </w:r>
            <w:r w:rsidRPr="003B3D10">
              <w:rPr>
                <w:rFonts w:ascii="Arial" w:eastAsia="Batang" w:hAnsi="Arial" w:cs="Arial"/>
                <w:b/>
                <w:color w:val="auto"/>
                <w:sz w:val="18"/>
                <w:szCs w:val="18"/>
                <w:u w:val="single"/>
                <w:lang w:eastAsia="ar-SA"/>
              </w:rPr>
              <w:t xml:space="preserve">5G (only </w:t>
            </w:r>
            <w:r w:rsidR="00416263" w:rsidRPr="003B3D10">
              <w:rPr>
                <w:rFonts w:ascii="Arial" w:eastAsia="Batang" w:hAnsi="Arial" w:cs="Arial"/>
                <w:b/>
                <w:color w:val="auto"/>
                <w:sz w:val="18"/>
                <w:szCs w:val="18"/>
                <w:u w:val="single"/>
                <w:lang w:eastAsia="ar-SA"/>
              </w:rPr>
              <w:t>related to</w:t>
            </w:r>
            <w:r w:rsidRPr="003B3D10">
              <w:rPr>
                <w:rFonts w:ascii="Arial" w:eastAsia="Batang" w:hAnsi="Arial" w:cs="Arial"/>
                <w:b/>
                <w:color w:val="auto"/>
                <w:sz w:val="18"/>
                <w:szCs w:val="18"/>
                <w:u w:val="single"/>
                <w:lang w:eastAsia="ar-SA"/>
              </w:rPr>
              <w:t xml:space="preserve"> </w:t>
            </w:r>
            <w:r w:rsidR="00F712CF" w:rsidRPr="003B3D10">
              <w:rPr>
                <w:rFonts w:ascii="Arial" w:eastAsia="Batang" w:hAnsi="Arial" w:cs="Arial"/>
                <w:b/>
                <w:color w:val="auto"/>
                <w:sz w:val="18"/>
                <w:szCs w:val="18"/>
                <w:u w:val="single"/>
                <w:lang w:eastAsia="ar-SA"/>
              </w:rPr>
              <w:t>5GS</w:t>
            </w:r>
            <w:r w:rsidR="00A8171A" w:rsidRPr="003B3D10">
              <w:rPr>
                <w:rFonts w:ascii="Arial" w:eastAsia="Batang" w:hAnsi="Arial" w:cs="Arial"/>
                <w:b/>
                <w:color w:val="auto"/>
                <w:sz w:val="18"/>
                <w:szCs w:val="18"/>
                <w:u w:val="single"/>
                <w:lang w:eastAsia="ar-SA"/>
              </w:rPr>
              <w:t>_Ph1</w:t>
            </w:r>
            <w:r w:rsidR="00EE4A56" w:rsidRPr="003B3D10">
              <w:rPr>
                <w:rFonts w:ascii="Arial" w:eastAsia="Batang" w:hAnsi="Arial" w:cs="Arial"/>
                <w:b/>
                <w:color w:val="auto"/>
                <w:sz w:val="18"/>
                <w:szCs w:val="18"/>
                <w:u w:val="single"/>
                <w:lang w:eastAsia="ar-SA"/>
              </w:rPr>
              <w:t xml:space="preserve"> Work Item</w:t>
            </w:r>
            <w:r w:rsidRPr="003B3D10">
              <w:rPr>
                <w:rFonts w:ascii="Arial" w:eastAsia="Batang" w:hAnsi="Arial" w:cs="Arial"/>
                <w:b/>
                <w:color w:val="auto"/>
                <w:sz w:val="18"/>
                <w:szCs w:val="18"/>
                <w:u w:val="single"/>
                <w:lang w:eastAsia="ar-SA"/>
              </w:rPr>
              <w:t>)</w:t>
            </w:r>
          </w:p>
          <w:p w:rsidR="00A34EBD" w:rsidRPr="003B3D10" w:rsidRDefault="00A34EBD" w:rsidP="00311A1F">
            <w:pPr>
              <w:suppressAutoHyphens/>
              <w:overflowPunct/>
              <w:autoSpaceDE/>
              <w:autoSpaceDN/>
              <w:adjustRightInd/>
              <w:spacing w:after="120"/>
              <w:ind w:left="405" w:hanging="405"/>
              <w:textAlignment w:val="auto"/>
              <w:rPr>
                <w:rFonts w:ascii="Arial" w:hAnsi="Arial" w:cs="Arial"/>
                <w:b/>
                <w:color w:val="FF0000"/>
                <w:sz w:val="18"/>
                <w:szCs w:val="18"/>
              </w:rPr>
            </w:pPr>
            <w:r w:rsidRPr="003B3D10">
              <w:rPr>
                <w:rFonts w:ascii="Arial" w:hAnsi="Arial" w:cs="Arial"/>
                <w:b/>
                <w:color w:val="FF0000"/>
                <w:sz w:val="18"/>
                <w:szCs w:val="18"/>
                <w:highlight w:val="yellow"/>
              </w:rPr>
              <w:t>NOTE: FASMO criterion will be strictly enforced.</w:t>
            </w:r>
            <w:r w:rsidRPr="003B3D10">
              <w:rPr>
                <w:rFonts w:ascii="Arial" w:hAnsi="Arial" w:cs="Arial"/>
                <w:b/>
                <w:color w:val="FF0000"/>
                <w:sz w:val="18"/>
                <w:szCs w:val="18"/>
              </w:rPr>
              <w:t xml:space="preserve"> </w:t>
            </w:r>
          </w:p>
          <w:p w:rsidR="00B268C0" w:rsidRPr="003B3D10" w:rsidRDefault="00B268C0" w:rsidP="00A34EBD">
            <w:pPr>
              <w:suppressAutoHyphens/>
              <w:overflowPunct/>
              <w:autoSpaceDE/>
              <w:autoSpaceDN/>
              <w:adjustRightInd/>
              <w:spacing w:after="120"/>
              <w:ind w:left="405" w:hanging="405"/>
              <w:textAlignment w:val="auto"/>
              <w:rPr>
                <w:rFonts w:ascii="Arial" w:hAnsi="Arial" w:cs="Arial"/>
                <w:b/>
                <w:sz w:val="18"/>
                <w:szCs w:val="18"/>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Tao Sun (China Mobile)</w:t>
            </w:r>
          </w:p>
          <w:p w:rsidR="00B268C0" w:rsidRPr="003B3D10" w:rsidRDefault="00B268C0" w:rsidP="00311A1F">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 xml:space="preserve">Devaki </w:t>
            </w:r>
            <w:proofErr w:type="spellStart"/>
            <w:r w:rsidRPr="003B3D10">
              <w:rPr>
                <w:rFonts w:ascii="Arial" w:hAnsi="Arial" w:cs="Arial"/>
                <w:sz w:val="18"/>
                <w:szCs w:val="18"/>
                <w:lang w:eastAsia="zh-CN"/>
              </w:rPr>
              <w:t>Chandramouli</w:t>
            </w:r>
            <w:proofErr w:type="spellEnd"/>
            <w:r w:rsidRPr="003B3D10">
              <w:rPr>
                <w:rFonts w:ascii="Arial" w:hAnsi="Arial" w:cs="Arial"/>
                <w:sz w:val="18"/>
                <w:szCs w:val="18"/>
                <w:lang w:eastAsia="zh-CN"/>
              </w:rPr>
              <w:t xml:space="preserve"> (Nokia)</w:t>
            </w:r>
          </w:p>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val="de-DE" w:eastAsia="zh-CN"/>
              </w:rPr>
            </w:pPr>
            <w:r w:rsidRPr="003B3D10">
              <w:rPr>
                <w:rFonts w:ascii="Arial" w:hAnsi="Arial" w:cs="Arial"/>
                <w:sz w:val="18"/>
                <w:szCs w:val="18"/>
                <w:lang w:val="de-DE" w:eastAsia="zh-CN"/>
              </w:rPr>
              <w:t>Peter Hedman (Ericsson)</w:t>
            </w:r>
          </w:p>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val="de-DE" w:eastAsia="zh-CN"/>
              </w:rPr>
            </w:pPr>
            <w:r w:rsidRPr="003B3D10">
              <w:rPr>
                <w:rFonts w:ascii="Arial" w:hAnsi="Arial" w:cs="Arial"/>
                <w:sz w:val="18"/>
                <w:szCs w:val="18"/>
                <w:lang w:val="de-DE" w:eastAsia="zh-CN"/>
              </w:rPr>
              <w:t>Mirko Schramm (Huawei)</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General aspects, concepts and reference models</w:t>
            </w:r>
          </w:p>
          <w:p w:rsidR="00B268C0" w:rsidRPr="003B3D10" w:rsidRDefault="00B268C0" w:rsidP="00311A1F">
            <w:pPr>
              <w:suppressAutoHyphens/>
              <w:overflowPunct/>
              <w:autoSpaceDE/>
              <w:autoSpaceDN/>
              <w:adjustRightInd/>
              <w:spacing w:after="120"/>
              <w:ind w:left="405" w:hanging="405"/>
              <w:textAlignment w:val="auto"/>
              <w:rPr>
                <w:rFonts w:ascii="Arial" w:hAnsi="Arial" w:cs="Arial"/>
                <w:sz w:val="18"/>
                <w:szCs w:val="18"/>
              </w:rPr>
            </w:pPr>
            <w:r w:rsidRPr="003B3D10">
              <w:rPr>
                <w:rFonts w:ascii="Arial" w:eastAsia="Batang" w:hAnsi="Arial" w:cs="Arial"/>
                <w:color w:val="auto"/>
                <w:sz w:val="18"/>
                <w:szCs w:val="18"/>
                <w:lang w:eastAsia="ar-SA"/>
              </w:rPr>
              <w:t>High level function descriptions that don’t fit under any of the other, more specific agenda items. Reference models.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6.2</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Common Access Control, RM and CM functions and procedure flows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registration management procedures and RM and CM state models as long as common for 3GPP and non3GPP accesses. Related services/service operations where the AMF is the “NF producer”. Including slice related aspects of AC, RM and CM. Any impacts from virtual environments that affect RM/CM.</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Any 3GPP or non3GPP access specific aspects of states or registration management procedures are for 6.7 or 6.10 respectively.</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6.3</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Session management and continuity functions and flows</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Perhaps state models. Related system procedure flows. Related services/service operations where the SMF is the “NF producer”. Including slice related aspects of SM.</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6.4</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Security related functions and flows</w:t>
            </w:r>
          </w:p>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6.5</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QoS concept and functionality</w:t>
            </w:r>
          </w:p>
          <w:p w:rsidR="00B268C0" w:rsidRPr="003B3D10" w:rsidRDefault="00B268C0" w:rsidP="00311A1F">
            <w:pPr>
              <w:rPr>
                <w:rFonts w:ascii="Arial" w:hAnsi="Arial" w:cs="Arial"/>
                <w:kern w:val="2"/>
                <w:sz w:val="18"/>
                <w:szCs w:val="18"/>
                <w:lang w:eastAsia="zh-CN"/>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 Any QoS related aspects from specific services support.</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6.6</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Policy and charging control</w:t>
            </w:r>
          </w:p>
          <w:p w:rsidR="00B268C0" w:rsidRPr="003B3D10" w:rsidRDefault="00B268C0" w:rsidP="00311A1F">
            <w:pPr>
              <w:rPr>
                <w:rFonts w:ascii="Arial" w:hAnsi="Arial" w:cs="Arial"/>
                <w:kern w:val="2"/>
                <w:sz w:val="18"/>
                <w:szCs w:val="18"/>
                <w:lang w:eastAsia="zh-CN"/>
              </w:rPr>
            </w:pPr>
            <w:r w:rsidRPr="003B3D10">
              <w:rPr>
                <w:rFonts w:ascii="Arial" w:eastAsia="Batang" w:hAnsi="Arial" w:cs="Arial"/>
                <w:color w:val="auto"/>
                <w:sz w:val="18"/>
                <w:szCs w:val="18"/>
                <w:lang w:eastAsia="ar-SA"/>
              </w:rPr>
              <w:lastRenderedPageBreak/>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services/service operations where the PCF is the “NF producer”.</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lastRenderedPageBreak/>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23.203</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620172">
        <w:trPr>
          <w:trHeight w:val="2843"/>
        </w:trPr>
        <w:tc>
          <w:tcPr>
            <w:tcW w:w="808" w:type="dxa"/>
            <w:tcBorders>
              <w:top w:val="single" w:sz="4" w:space="0" w:color="000000"/>
              <w:left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6.7</w:t>
            </w:r>
          </w:p>
        </w:tc>
        <w:tc>
          <w:tcPr>
            <w:tcW w:w="9517" w:type="dxa"/>
            <w:tcBorders>
              <w:top w:val="single" w:sz="4" w:space="0" w:color="000000"/>
              <w:left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3GPP access specific functionality and flows</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functions and procedures, including 3GGP access related specifics of RM and CM states and registration procedures. Related </w:t>
            </w:r>
            <w:proofErr w:type="gramStart"/>
            <w:r w:rsidRPr="003B3D10">
              <w:rPr>
                <w:rFonts w:ascii="Arial" w:hAnsi="Arial" w:cs="Arial"/>
                <w:sz w:val="18"/>
                <w:szCs w:val="18"/>
                <w:lang w:eastAsia="ar-SA"/>
              </w:rPr>
              <w:t>service based</w:t>
            </w:r>
            <w:proofErr w:type="gramEnd"/>
            <w:r w:rsidRPr="003B3D10">
              <w:rPr>
                <w:rFonts w:ascii="Arial" w:hAnsi="Arial" w:cs="Arial"/>
                <w:sz w:val="18"/>
                <w:szCs w:val="18"/>
                <w:lang w:eastAsia="ar-SA"/>
              </w:rPr>
              <w:t xml:space="preserve"> procedures, if primarily motivated by the procedures here. </w:t>
            </w:r>
            <w:proofErr w:type="gramStart"/>
            <w:r w:rsidRPr="003B3D10">
              <w:rPr>
                <w:rFonts w:ascii="Arial" w:hAnsi="Arial" w:cs="Arial"/>
                <w:sz w:val="18"/>
                <w:szCs w:val="18"/>
                <w:lang w:eastAsia="ar-SA"/>
              </w:rPr>
              <w:t>Also</w:t>
            </w:r>
            <w:proofErr w:type="gramEnd"/>
            <w:r w:rsidRPr="003B3D10">
              <w:rPr>
                <w:rFonts w:ascii="Arial" w:hAnsi="Arial" w:cs="Arial"/>
                <w:sz w:val="18"/>
                <w:szCs w:val="18"/>
                <w:lang w:eastAsia="ar-SA"/>
              </w:rPr>
              <w:t xml:space="preserve"> on radio and CN idle related aspects, i.e. including aspects of </w:t>
            </w:r>
            <w:proofErr w:type="spellStart"/>
            <w:r w:rsidRPr="003B3D10">
              <w:rPr>
                <w:rFonts w:ascii="Arial" w:hAnsi="Arial" w:cs="Arial"/>
                <w:sz w:val="18"/>
                <w:szCs w:val="18"/>
                <w:lang w:eastAsia="ar-SA"/>
              </w:rPr>
              <w:t>RRC_inactive</w:t>
            </w:r>
            <w:proofErr w:type="spellEnd"/>
            <w:r w:rsidRPr="003B3D10">
              <w:rPr>
                <w:rFonts w:ascii="Arial" w:hAnsi="Arial" w:cs="Arial"/>
                <w:sz w:val="18"/>
                <w:szCs w:val="18"/>
                <w:lang w:eastAsia="ar-SA"/>
              </w:rPr>
              <w:t>.</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3GPP access specifics of RM and CM states. Registration area management and area restriction handling. 3GPP access specific aspects of the registration management procedure.</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MICO</w:t>
            </w:r>
            <w:r w:rsidR="00620172" w:rsidRPr="003B3D10">
              <w:rPr>
                <w:rFonts w:ascii="Arial" w:hAnsi="Arial" w:cs="Arial"/>
                <w:sz w:val="18"/>
                <w:szCs w:val="18"/>
                <w:lang w:eastAsia="ar-SA"/>
              </w:rPr>
              <w:t xml:space="preserve">, </w:t>
            </w:r>
            <w:r w:rsidRPr="003B3D10">
              <w:rPr>
                <w:rFonts w:ascii="Arial" w:hAnsi="Arial" w:cs="Arial"/>
                <w:sz w:val="18"/>
                <w:szCs w:val="18"/>
                <w:lang w:eastAsia="ar-SA"/>
              </w:rPr>
              <w:t>Handover procedures</w:t>
            </w:r>
            <w:r w:rsidR="00620172" w:rsidRPr="003B3D10">
              <w:rPr>
                <w:rFonts w:ascii="Arial" w:hAnsi="Arial" w:cs="Arial"/>
                <w:sz w:val="18"/>
                <w:szCs w:val="18"/>
                <w:lang w:eastAsia="ar-SA"/>
              </w:rPr>
              <w:t xml:space="preserve">, </w:t>
            </w:r>
            <w:r w:rsidRPr="003B3D10">
              <w:rPr>
                <w:rFonts w:ascii="Arial" w:hAnsi="Arial" w:cs="Arial"/>
                <w:sz w:val="18"/>
                <w:szCs w:val="18"/>
                <w:lang w:eastAsia="ar-SA"/>
              </w:rPr>
              <w:t>Service Request procedures and related, including selective activation of UP connections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Service Request with impact on SMF/UPF like changing those NFs is considered under 6.3. </w:t>
            </w:r>
          </w:p>
        </w:tc>
        <w:tc>
          <w:tcPr>
            <w:tcW w:w="1350"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403519">
        <w:trPr>
          <w:trHeight w:val="1952"/>
        </w:trPr>
        <w:tc>
          <w:tcPr>
            <w:tcW w:w="808" w:type="dxa"/>
            <w:tcBorders>
              <w:top w:val="single" w:sz="4" w:space="0" w:color="000000"/>
              <w:left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6.8</w:t>
            </w:r>
          </w:p>
          <w:p w:rsidR="00B268C0" w:rsidRPr="003B3D10" w:rsidRDefault="00B268C0" w:rsidP="00403519">
            <w:pPr>
              <w:suppressAutoHyphens/>
              <w:spacing w:after="120"/>
              <w:rPr>
                <w:rFonts w:ascii="Arial" w:eastAsia="Batang" w:hAnsi="Arial" w:cs="Arial"/>
                <w:b/>
                <w:color w:val="auto"/>
                <w:sz w:val="18"/>
                <w:szCs w:val="18"/>
                <w:lang w:eastAsia="ar-SA"/>
              </w:rPr>
            </w:pPr>
          </w:p>
        </w:tc>
        <w:tc>
          <w:tcPr>
            <w:tcW w:w="9517"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Specific services support </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Any QoS related aspects from specific services support, like MPS, are handled under 6.5.</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NAS level procedures and functions that are needed to support or enable specific services, e.g. for carrying SMS.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All common NAS procedures/support for users like SM or SMS should be under 6.2. Here should be only users of common NAS, like SMS specific NAS or like NAS for Location Services. SM specific NAS is under 6.3.</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SMS, PWS, IMS or Location Services procedures and functions that are above or outside NAS.</w:t>
            </w:r>
          </w:p>
        </w:tc>
        <w:tc>
          <w:tcPr>
            <w:tcW w:w="1350"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6.9</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hAnsi="Arial" w:cs="Arial"/>
                <w:b/>
                <w:sz w:val="18"/>
                <w:szCs w:val="18"/>
              </w:rPr>
            </w:pPr>
            <w:r w:rsidRPr="003B3D10">
              <w:rPr>
                <w:rFonts w:ascii="Arial" w:hAnsi="Arial" w:cs="Arial"/>
                <w:b/>
                <w:sz w:val="18"/>
                <w:szCs w:val="18"/>
              </w:rPr>
              <w:t>Interworking and Migration</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6.10 </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Non-3GPP access specific functionality and flows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including non3GPP access related specifics of RM and CM states and registration procedures. Related system procedure flows. Related </w:t>
            </w:r>
            <w:proofErr w:type="gramStart"/>
            <w:r w:rsidRPr="003B3D10">
              <w:rPr>
                <w:rFonts w:ascii="Arial" w:hAnsi="Arial" w:cs="Arial"/>
                <w:sz w:val="18"/>
                <w:szCs w:val="18"/>
                <w:lang w:eastAsia="ar-SA"/>
              </w:rPr>
              <w:t>service based</w:t>
            </w:r>
            <w:proofErr w:type="gramEnd"/>
            <w:r w:rsidRPr="003B3D10">
              <w:rPr>
                <w:rFonts w:ascii="Arial" w:hAnsi="Arial" w:cs="Arial"/>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6.11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Framework functions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Related system procedure flows. Related services/service operations for “NF producers” like NRF or UDM. Function/service registration, discovery, authorisation of usage, ...</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A8171A" w:rsidRPr="003B3D10" w:rsidTr="00ED442C">
        <w:tc>
          <w:tcPr>
            <w:tcW w:w="808" w:type="dxa"/>
            <w:tcBorders>
              <w:top w:val="single" w:sz="4" w:space="0" w:color="000000"/>
              <w:left w:val="single" w:sz="4" w:space="0" w:color="000000"/>
              <w:bottom w:val="single" w:sz="4" w:space="0" w:color="000000"/>
            </w:tcBorders>
            <w:shd w:val="clear" w:color="auto" w:fill="92D050"/>
          </w:tcPr>
          <w:p w:rsidR="00A8171A" w:rsidRPr="003B3D10" w:rsidRDefault="00A8171A"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w:t>
            </w:r>
          </w:p>
        </w:tc>
        <w:tc>
          <w:tcPr>
            <w:tcW w:w="9517" w:type="dxa"/>
            <w:tcBorders>
              <w:top w:val="single" w:sz="4" w:space="0" w:color="000000"/>
              <w:left w:val="single" w:sz="4" w:space="0" w:color="000000"/>
              <w:bottom w:val="single" w:sz="4" w:space="0" w:color="000000"/>
            </w:tcBorders>
            <w:shd w:val="clear" w:color="auto" w:fill="92D050"/>
          </w:tcPr>
          <w:p w:rsidR="00A8171A" w:rsidRPr="003B3D10" w:rsidRDefault="00A8171A" w:rsidP="00A8171A">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w:t>
            </w:r>
            <w:r w:rsidR="00B91B2A" w:rsidRPr="003B3D10">
              <w:rPr>
                <w:rFonts w:ascii="Arial" w:eastAsia="Batang" w:hAnsi="Arial" w:cs="Arial"/>
                <w:b/>
                <w:color w:val="auto"/>
                <w:sz w:val="18"/>
                <w:szCs w:val="18"/>
                <w:u w:val="single"/>
                <w:lang w:eastAsia="ar-SA"/>
              </w:rPr>
              <w:t>-</w:t>
            </w:r>
            <w:r w:rsidRPr="003B3D10">
              <w:rPr>
                <w:rFonts w:ascii="Arial" w:eastAsia="Batang" w:hAnsi="Arial" w:cs="Arial"/>
                <w:b/>
                <w:color w:val="auto"/>
                <w:sz w:val="18"/>
                <w:szCs w:val="18"/>
                <w:u w:val="single"/>
                <w:lang w:eastAsia="ar-SA"/>
              </w:rPr>
              <w:t>1</w:t>
            </w:r>
            <w:r w:rsidR="00B91B2A" w:rsidRPr="003B3D10">
              <w:rPr>
                <w:rFonts w:ascii="Arial" w:eastAsia="Batang" w:hAnsi="Arial" w:cs="Arial"/>
                <w:b/>
                <w:color w:val="auto"/>
                <w:sz w:val="18"/>
                <w:szCs w:val="18"/>
                <w:u w:val="single"/>
                <w:lang w:eastAsia="ar-SA"/>
              </w:rPr>
              <w:t>6</w:t>
            </w:r>
            <w:r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 xml:space="preserve">Maintenance </w:t>
            </w:r>
            <w:r w:rsidRPr="003B3D10">
              <w:rPr>
                <w:rFonts w:ascii="Arial" w:eastAsia="Batang" w:hAnsi="Arial" w:cs="Arial"/>
                <w:b/>
                <w:color w:val="auto"/>
                <w:sz w:val="18"/>
                <w:szCs w:val="18"/>
                <w:u w:val="single"/>
                <w:lang w:eastAsia="ar-SA"/>
              </w:rPr>
              <w:t>for</w:t>
            </w:r>
            <w:r w:rsidR="00B91B2A" w:rsidRPr="003B3D10">
              <w:rPr>
                <w:rFonts w:ascii="Arial" w:eastAsia="Batang" w:hAnsi="Arial" w:cs="Arial"/>
                <w:b/>
                <w:color w:val="auto"/>
                <w:sz w:val="18"/>
                <w:szCs w:val="18"/>
                <w:u w:val="single"/>
                <w:lang w:eastAsia="ar-SA"/>
              </w:rPr>
              <w:t xml:space="preserve"> 5G (excluding 5GS_Ph1)</w:t>
            </w:r>
            <w:r w:rsidRPr="003B3D10">
              <w:rPr>
                <w:rFonts w:ascii="Arial" w:eastAsia="Batang" w:hAnsi="Arial" w:cs="Arial"/>
                <w:b/>
                <w:color w:val="auto"/>
                <w:sz w:val="18"/>
                <w:szCs w:val="18"/>
                <w:u w:val="single"/>
                <w:lang w:eastAsia="ar-SA"/>
              </w:rPr>
              <w:t xml:space="preserve"> </w:t>
            </w:r>
          </w:p>
          <w:p w:rsidR="00A8171A" w:rsidRPr="003B3D10" w:rsidRDefault="00A8171A" w:rsidP="00A34EBD">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C9634A" w:rsidRPr="003B3D10" w:rsidRDefault="00C9634A" w:rsidP="00C9634A">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C9634A" w:rsidRPr="003B3D10" w:rsidRDefault="00C9634A" w:rsidP="00C9634A">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A8171A" w:rsidRPr="003B3D10" w:rsidRDefault="00C9634A" w:rsidP="00C9634A">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A8171A" w:rsidRPr="003B3D10" w:rsidRDefault="00A8171A"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C7301C"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w:t>
            </w:r>
            <w:r w:rsidR="00B268C0" w:rsidRPr="003B3D10">
              <w:rPr>
                <w:rFonts w:ascii="Arial" w:eastAsia="Batang" w:hAnsi="Arial" w:cs="Arial"/>
                <w:b/>
                <w:color w:val="auto"/>
                <w:sz w:val="18"/>
                <w:szCs w:val="18"/>
                <w:lang w:eastAsia="ar-SA"/>
              </w:rPr>
              <w:t>rchitecture enhancements for 3GPP suppo</w:t>
            </w:r>
            <w:r w:rsidRPr="003B3D10">
              <w:rPr>
                <w:rFonts w:ascii="Arial" w:eastAsia="Batang" w:hAnsi="Arial" w:cs="Arial"/>
                <w:b/>
                <w:color w:val="auto"/>
                <w:sz w:val="18"/>
                <w:szCs w:val="18"/>
                <w:lang w:eastAsia="ar-SA"/>
              </w:rPr>
              <w:t>rt of advanced V2X services (</w:t>
            </w:r>
            <w:r w:rsidR="00B268C0" w:rsidRPr="003B3D10">
              <w:rPr>
                <w:rFonts w:ascii="Arial" w:eastAsia="Batang" w:hAnsi="Arial" w:cs="Arial"/>
                <w:b/>
                <w:color w:val="auto"/>
                <w:sz w:val="18"/>
                <w:szCs w:val="18"/>
                <w:lang w:eastAsia="ar-SA"/>
              </w:rPr>
              <w:t>eV2XARC)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lang w:eastAsia="ko-KR"/>
              </w:rPr>
              <w:t>LaeYoung Kim</w:t>
            </w:r>
            <w:r w:rsidRPr="003B3D10">
              <w:rPr>
                <w:rFonts w:ascii="Arial" w:hAnsi="Arial" w:cs="Arial"/>
                <w:sz w:val="18"/>
                <w:szCs w:val="18"/>
              </w:rPr>
              <w:t xml:space="preserve"> (LG Electronics)</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7.2</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Wireless and Wireline Convergence for</w:t>
            </w:r>
            <w:r w:rsidR="00C7301C" w:rsidRPr="003B3D10">
              <w:rPr>
                <w:rFonts w:ascii="Arial" w:eastAsia="Batang" w:hAnsi="Arial" w:cs="Arial"/>
                <w:b/>
                <w:color w:val="auto"/>
                <w:sz w:val="18"/>
                <w:szCs w:val="18"/>
                <w:lang w:eastAsia="ar-SA"/>
              </w:rPr>
              <w:t xml:space="preserve"> the 5G system architecture (</w:t>
            </w:r>
            <w:r w:rsidRPr="003B3D10">
              <w:rPr>
                <w:rFonts w:ascii="Arial" w:eastAsia="Batang" w:hAnsi="Arial" w:cs="Arial"/>
                <w:b/>
                <w:color w:val="auto"/>
                <w:sz w:val="18"/>
                <w:szCs w:val="18"/>
                <w:lang w:eastAsia="ar-SA"/>
              </w:rPr>
              <w:t>5WWC)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Marco Spini (Huawei)</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lastRenderedPageBreak/>
              <w:t>7.3</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Access Traffic Steering, Switch and Splitting support in</w:t>
            </w:r>
            <w:r w:rsidR="00C7301C" w:rsidRPr="003B3D10">
              <w:rPr>
                <w:rFonts w:ascii="Arial" w:eastAsia="Batang" w:hAnsi="Arial" w:cs="Arial"/>
                <w:b/>
                <w:color w:val="auto"/>
                <w:sz w:val="18"/>
                <w:szCs w:val="18"/>
                <w:lang w:eastAsia="ar-SA"/>
              </w:rPr>
              <w:t xml:space="preserve"> the 5G system architecture (</w:t>
            </w:r>
            <w:r w:rsidRPr="003B3D10">
              <w:rPr>
                <w:rFonts w:ascii="Arial" w:eastAsia="Batang" w:hAnsi="Arial" w:cs="Arial"/>
                <w:b/>
                <w:color w:val="auto"/>
                <w:sz w:val="18"/>
                <w:szCs w:val="18"/>
                <w:lang w:eastAsia="ar-SA"/>
              </w:rPr>
              <w:t>ATSSS)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Tricci So (ZTE)</w:t>
            </w:r>
          </w:p>
        </w:tc>
      </w:tr>
      <w:tr w:rsidR="00E62AC5" w:rsidRPr="003B3D10" w:rsidTr="0041440F">
        <w:tc>
          <w:tcPr>
            <w:tcW w:w="808" w:type="dxa"/>
            <w:tcBorders>
              <w:top w:val="single" w:sz="4" w:space="0" w:color="000000"/>
              <w:left w:val="single" w:sz="4" w:space="0" w:color="000000"/>
              <w:bottom w:val="single" w:sz="4" w:space="0" w:color="000000"/>
            </w:tcBorders>
            <w:shd w:val="clear" w:color="auto" w:fill="auto"/>
          </w:tcPr>
          <w:p w:rsidR="00E62AC5" w:rsidRPr="003B3D10" w:rsidRDefault="00E62AC5"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7.4</w:t>
            </w:r>
          </w:p>
        </w:tc>
        <w:tc>
          <w:tcPr>
            <w:tcW w:w="9517" w:type="dxa"/>
            <w:tcBorders>
              <w:top w:val="single" w:sz="4" w:space="0" w:color="000000"/>
              <w:left w:val="single" w:sz="4" w:space="0" w:color="000000"/>
              <w:bottom w:val="single" w:sz="4" w:space="0" w:color="000000"/>
            </w:tcBorders>
            <w:shd w:val="clear" w:color="auto" w:fill="auto"/>
          </w:tcPr>
          <w:p w:rsidR="00C9634A"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Cellular IoT support and evolution for the 5G System (5G_CIoT) </w:t>
            </w:r>
          </w:p>
          <w:p w:rsidR="00E62AC5"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RAN Rel-16 alignment – MT-EDT</w:t>
            </w:r>
          </w:p>
        </w:tc>
        <w:tc>
          <w:tcPr>
            <w:tcW w:w="1350" w:type="dxa"/>
            <w:tcBorders>
              <w:top w:val="single" w:sz="4" w:space="0" w:color="000000"/>
              <w:left w:val="single" w:sz="4" w:space="0" w:color="000000"/>
              <w:bottom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Sebastian Speicher (Qualcomm)</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7.5</w:t>
            </w:r>
          </w:p>
        </w:tc>
        <w:tc>
          <w:tcPr>
            <w:tcW w:w="9517" w:type="dxa"/>
            <w:tcBorders>
              <w:top w:val="single" w:sz="4" w:space="0" w:color="000000"/>
              <w:left w:val="single" w:sz="4" w:space="0" w:color="000000"/>
              <w:bottom w:val="single" w:sz="4" w:space="0" w:color="auto"/>
            </w:tcBorders>
            <w:shd w:val="clear" w:color="auto" w:fill="auto"/>
          </w:tcPr>
          <w:p w:rsidR="00B268C0" w:rsidRPr="003B3D10" w:rsidRDefault="00C7301C"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w:t>
            </w:r>
            <w:r w:rsidR="00B268C0" w:rsidRPr="003B3D10">
              <w:rPr>
                <w:rFonts w:ascii="Arial" w:eastAsia="Batang" w:hAnsi="Arial" w:cs="Arial"/>
                <w:b/>
                <w:color w:val="auto"/>
                <w:sz w:val="18"/>
                <w:szCs w:val="18"/>
                <w:lang w:eastAsia="ar-SA"/>
              </w:rPr>
              <w:t>nablers fo</w:t>
            </w:r>
            <w:r w:rsidRPr="003B3D10">
              <w:rPr>
                <w:rFonts w:ascii="Arial" w:eastAsia="Batang" w:hAnsi="Arial" w:cs="Arial"/>
                <w:b/>
                <w:color w:val="auto"/>
                <w:sz w:val="18"/>
                <w:szCs w:val="18"/>
                <w:lang w:eastAsia="ar-SA"/>
              </w:rPr>
              <w:t>r Network Automation for 5G (</w:t>
            </w:r>
            <w:proofErr w:type="spellStart"/>
            <w:r w:rsidR="00B268C0" w:rsidRPr="003B3D10">
              <w:rPr>
                <w:rFonts w:ascii="Arial" w:eastAsia="Batang" w:hAnsi="Arial" w:cs="Arial"/>
                <w:b/>
                <w:color w:val="auto"/>
                <w:sz w:val="18"/>
                <w:szCs w:val="18"/>
                <w:lang w:eastAsia="ar-SA"/>
              </w:rPr>
              <w:t>eNA</w:t>
            </w:r>
            <w:proofErr w:type="spellEnd"/>
            <w:r w:rsidR="00B268C0"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Xiaobo Wu (Huawei)</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7.6</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 t</w:t>
            </w:r>
            <w:r w:rsidR="00C7301C" w:rsidRPr="003B3D10">
              <w:rPr>
                <w:rFonts w:ascii="Arial" w:eastAsia="Batang" w:hAnsi="Arial" w:cs="Arial"/>
                <w:b/>
                <w:color w:val="auto"/>
                <w:sz w:val="18"/>
                <w:szCs w:val="18"/>
                <w:lang w:eastAsia="ar-SA"/>
              </w:rPr>
              <w:t>o the 5GC Location Services (</w:t>
            </w:r>
            <w:r w:rsidR="008D66C4" w:rsidRPr="003B3D10">
              <w:rPr>
                <w:rFonts w:ascii="Arial" w:eastAsia="Batang" w:hAnsi="Arial" w:cs="Arial"/>
                <w:b/>
                <w:color w:val="auto"/>
                <w:sz w:val="18"/>
                <w:szCs w:val="18"/>
                <w:lang w:eastAsia="ar-SA"/>
              </w:rPr>
              <w:t>5G_</w:t>
            </w:r>
            <w:r w:rsidRPr="003B3D10">
              <w:rPr>
                <w:rFonts w:ascii="Arial" w:eastAsia="Batang" w:hAnsi="Arial" w:cs="Arial"/>
                <w:b/>
                <w:color w:val="auto"/>
                <w:sz w:val="18"/>
                <w:szCs w:val="18"/>
                <w:lang w:eastAsia="ar-SA"/>
              </w:rPr>
              <w:t>eLCS)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eastAsia="Times New Roman" w:hAnsi="Arial" w:cs="Arial"/>
                <w:sz w:val="18"/>
                <w:szCs w:val="18"/>
                <w:lang w:eastAsia="zh-CN"/>
              </w:rPr>
              <w:t>Ming Ai (CATT)</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w:t>
            </w:r>
            <w:r w:rsidR="00C7301C" w:rsidRPr="003B3D10">
              <w:rPr>
                <w:rFonts w:ascii="Arial" w:eastAsia="Batang" w:hAnsi="Arial" w:cs="Arial"/>
                <w:b/>
                <w:color w:val="auto"/>
                <w:sz w:val="18"/>
                <w:szCs w:val="18"/>
                <w:lang w:eastAsia="ar-SA"/>
              </w:rPr>
              <w:t xml:space="preserve"> (</w:t>
            </w:r>
            <w:proofErr w:type="spellStart"/>
            <w:r w:rsidR="00C7301C" w:rsidRPr="003B3D10">
              <w:rPr>
                <w:rFonts w:ascii="Arial" w:eastAsia="Batang" w:hAnsi="Arial" w:cs="Arial"/>
                <w:b/>
                <w:color w:val="auto"/>
                <w:sz w:val="18"/>
                <w:szCs w:val="18"/>
                <w:lang w:eastAsia="ar-SA"/>
              </w:rPr>
              <w:t>Vert</w:t>
            </w:r>
            <w:r w:rsidR="00907647" w:rsidRPr="003B3D10">
              <w:rPr>
                <w:rFonts w:ascii="Arial" w:eastAsia="Batang" w:hAnsi="Arial" w:cs="Arial"/>
                <w:b/>
                <w:color w:val="auto"/>
                <w:sz w:val="18"/>
                <w:szCs w:val="18"/>
                <w:lang w:eastAsia="ar-SA"/>
              </w:rPr>
              <w:t>ical</w:t>
            </w:r>
            <w:r w:rsidR="00C7301C" w:rsidRPr="003B3D10">
              <w:rPr>
                <w:rFonts w:ascii="Arial" w:eastAsia="Batang" w:hAnsi="Arial" w:cs="Arial"/>
                <w:b/>
                <w:color w:val="auto"/>
                <w:sz w:val="18"/>
                <w:szCs w:val="18"/>
                <w:lang w:eastAsia="ar-SA"/>
              </w:rPr>
              <w:t>_LAN</w:t>
            </w:r>
            <w:proofErr w:type="spellEnd"/>
            <w:r w:rsidR="00C7301C" w:rsidRPr="003B3D10">
              <w:rPr>
                <w:rFonts w:ascii="Arial" w:eastAsia="Batang" w:hAnsi="Arial" w:cs="Arial"/>
                <w:b/>
                <w:color w:val="auto"/>
                <w:sz w:val="18"/>
                <w:szCs w:val="18"/>
                <w:lang w:eastAsia="ar-SA"/>
              </w:rPr>
              <w:t>)</w:t>
            </w:r>
          </w:p>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zh-CN"/>
              </w:rPr>
              <w:t xml:space="preserve">Devaki </w:t>
            </w:r>
            <w:proofErr w:type="spellStart"/>
            <w:r w:rsidRPr="003B3D10">
              <w:rPr>
                <w:rFonts w:ascii="Arial" w:hAnsi="Arial" w:cs="Arial"/>
                <w:sz w:val="18"/>
                <w:szCs w:val="18"/>
                <w:lang w:eastAsia="zh-CN"/>
              </w:rPr>
              <w:t>Chandramouli</w:t>
            </w:r>
            <w:proofErr w:type="spellEnd"/>
            <w:r w:rsidRPr="003B3D10">
              <w:rPr>
                <w:rFonts w:ascii="Arial" w:hAnsi="Arial" w:cs="Arial"/>
                <w:sz w:val="18"/>
                <w:szCs w:val="18"/>
                <w:lang w:eastAsia="zh-CN"/>
              </w:rPr>
              <w:t xml:space="preserve"> (Nokia)</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7.7.1</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 – 5G-LAN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7.7.2</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 – TSN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7.7.3</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5GS Enhanced support of Vertical and LAN Services – </w:t>
            </w:r>
            <w:r w:rsidR="00C9634A" w:rsidRPr="003B3D10">
              <w:rPr>
                <w:rFonts w:ascii="Arial" w:eastAsia="Batang" w:hAnsi="Arial" w:cs="Arial"/>
                <w:b/>
                <w:color w:val="auto"/>
                <w:sz w:val="18"/>
                <w:szCs w:val="18"/>
                <w:lang w:eastAsia="ar-SA"/>
              </w:rPr>
              <w:t>T</w:t>
            </w:r>
            <w:r w:rsidRPr="003B3D10">
              <w:rPr>
                <w:rFonts w:ascii="Arial" w:eastAsia="Batang" w:hAnsi="Arial" w:cs="Arial"/>
                <w:b/>
                <w:color w:val="auto"/>
                <w:sz w:val="18"/>
                <w:szCs w:val="18"/>
                <w:lang w:eastAsia="ar-SA"/>
              </w:rPr>
              <w:t>ype a/b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E62AC5" w:rsidRPr="003B3D10" w:rsidTr="0041440F">
        <w:tc>
          <w:tcPr>
            <w:tcW w:w="808" w:type="dxa"/>
            <w:tcBorders>
              <w:top w:val="single" w:sz="4" w:space="0" w:color="000000"/>
              <w:left w:val="single" w:sz="4" w:space="0" w:color="000000"/>
              <w:bottom w:val="single" w:sz="4" w:space="0" w:color="000000"/>
            </w:tcBorders>
            <w:shd w:val="clear" w:color="auto" w:fill="auto"/>
          </w:tcPr>
          <w:p w:rsidR="00E62AC5" w:rsidRPr="003B3D10" w:rsidRDefault="00E62AC5"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7.8</w:t>
            </w:r>
          </w:p>
        </w:tc>
        <w:tc>
          <w:tcPr>
            <w:tcW w:w="9517" w:type="dxa"/>
            <w:tcBorders>
              <w:top w:val="single" w:sz="4" w:space="0" w:color="000000"/>
              <w:left w:val="single" w:sz="4" w:space="0" w:color="000000"/>
              <w:bottom w:val="single" w:sz="4" w:space="0" w:color="auto"/>
            </w:tcBorders>
            <w:shd w:val="clear" w:color="auto" w:fill="auto"/>
          </w:tcPr>
          <w:p w:rsidR="00E62AC5"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Enhancements to the Service-Based 5G System Architecture (5G_eSBA)</w:t>
            </w:r>
          </w:p>
        </w:tc>
        <w:tc>
          <w:tcPr>
            <w:tcW w:w="1350" w:type="dxa"/>
            <w:tcBorders>
              <w:top w:val="single" w:sz="4" w:space="0" w:color="000000"/>
              <w:left w:val="single" w:sz="4" w:space="0" w:color="000000"/>
              <w:bottom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62AC5" w:rsidRPr="003B3D10" w:rsidRDefault="00E62AC5" w:rsidP="00E62AC5">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Tao Sun (China Mobile)</w:t>
            </w:r>
          </w:p>
        </w:tc>
      </w:tr>
      <w:tr w:rsidR="003B3D10"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3D10" w:rsidRPr="003B3D10" w:rsidRDefault="003B3D10"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7.9</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B3D10" w:rsidRPr="003B3D10" w:rsidRDefault="003B3D1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Architecture enhancements for the support of Integrated access and backhaul (IABARC)</w:t>
            </w:r>
          </w:p>
        </w:tc>
        <w:tc>
          <w:tcPr>
            <w:tcW w:w="1350" w:type="dxa"/>
            <w:tcBorders>
              <w:top w:val="single" w:sz="4" w:space="0" w:color="000000"/>
              <w:left w:val="single" w:sz="4" w:space="0" w:color="auto"/>
              <w:bottom w:val="single" w:sz="4" w:space="0" w:color="000000"/>
            </w:tcBorders>
            <w:shd w:val="clear" w:color="auto" w:fill="auto"/>
          </w:tcPr>
          <w:p w:rsidR="003B3D10" w:rsidRPr="003B3D10" w:rsidRDefault="003B3D10"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3B3D10" w:rsidRPr="003B3D10" w:rsidRDefault="003B3D10" w:rsidP="0041440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Hong Cheng (Qualcomm)</w:t>
            </w:r>
          </w:p>
        </w:tc>
      </w:tr>
      <w:tr w:rsidR="003B3D10"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3D10" w:rsidRPr="003B3D10" w:rsidRDefault="003B3D10" w:rsidP="003B3D10">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B3D10" w:rsidRDefault="003B3D10" w:rsidP="003B3D10">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Other Rel-16 WIDs</w:t>
            </w:r>
          </w:p>
          <w:p w:rsidR="003B3D10" w:rsidRPr="003B3D10" w:rsidRDefault="003B3D10" w:rsidP="003B3D10">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auto"/>
              <w:bottom w:val="single" w:sz="4" w:space="0" w:color="000000"/>
            </w:tcBorders>
            <w:shd w:val="clear" w:color="auto" w:fill="auto"/>
          </w:tcPr>
          <w:p w:rsidR="003B3D10" w:rsidRPr="003B3D10" w:rsidRDefault="003B3D10" w:rsidP="003B3D10">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3B3D10" w:rsidRPr="003B3D10" w:rsidRDefault="003B3D10" w:rsidP="003B3D10">
            <w:pPr>
              <w:suppressAutoHyphens/>
              <w:overflowPunct/>
              <w:autoSpaceDE/>
              <w:autoSpaceDN/>
              <w:adjustRightInd/>
              <w:snapToGrid w:val="0"/>
              <w:spacing w:after="120"/>
              <w:textAlignment w:val="auto"/>
              <w:rPr>
                <w:rFonts w:ascii="Arial" w:hAnsi="Arial" w:cs="Arial"/>
                <w:sz w:val="18"/>
                <w:szCs w:val="18"/>
              </w:rPr>
            </w:pPr>
          </w:p>
        </w:tc>
      </w:tr>
      <w:tr w:rsidR="00C45354" w:rsidRPr="003B3D10" w:rsidTr="0041440F">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rFonts w:ascii="Arial" w:eastAsia="Batang" w:hAnsi="Arial" w:cs="Arial"/>
                <w:b/>
                <w:color w:val="auto"/>
                <w:sz w:val="18"/>
                <w:szCs w:val="18"/>
                <w:lang w:eastAsia="ar-SA"/>
              </w:rPr>
            </w:pPr>
            <w:bookmarkStart w:id="0" w:name="_Hlk20682844"/>
            <w:r w:rsidRPr="003B3D10">
              <w:rPr>
                <w:rFonts w:ascii="Arial" w:eastAsia="Batang" w:hAnsi="Arial" w:cs="Arial"/>
                <w:b/>
                <w:color w:val="auto"/>
                <w:sz w:val="18"/>
                <w:szCs w:val="18"/>
                <w:lang w:eastAsia="ar-SA"/>
              </w:rPr>
              <w:t>7.10</w:t>
            </w:r>
            <w:r w:rsidR="00452160"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45216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 of URLLC supporting in 5GC (</w:t>
            </w:r>
            <w:r w:rsidR="00C45354" w:rsidRPr="003B3D10">
              <w:rPr>
                <w:rFonts w:ascii="Arial" w:eastAsia="Batang" w:hAnsi="Arial" w:cs="Arial"/>
                <w:b/>
                <w:color w:val="auto"/>
                <w:sz w:val="18"/>
                <w:szCs w:val="18"/>
                <w:lang w:eastAsia="ar-SA"/>
              </w:rPr>
              <w:t>5G_URLLC</w:t>
            </w:r>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452160"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lang w:eastAsia="zh-CN"/>
              </w:rPr>
              <w:t>Hui Ni (Huawei)</w:t>
            </w:r>
          </w:p>
        </w:tc>
      </w:tr>
      <w:tr w:rsidR="00C45354" w:rsidRPr="003B3D10" w:rsidTr="0041440F">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r w:rsidR="00452160" w:rsidRPr="003B3D10">
              <w:rPr>
                <w:rFonts w:ascii="Arial" w:eastAsia="Batang" w:hAnsi="Arial" w:cs="Arial"/>
                <w:b/>
                <w:color w:val="auto"/>
                <w:sz w:val="18"/>
                <w:szCs w:val="18"/>
                <w:lang w:eastAsia="ar-SA"/>
              </w:rPr>
              <w:t>.2</w:t>
            </w:r>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 of Network Slicing (</w:t>
            </w:r>
            <w:proofErr w:type="spellStart"/>
            <w:r w:rsidR="00C45354" w:rsidRPr="003B3D10">
              <w:rPr>
                <w:rFonts w:ascii="Arial" w:eastAsia="Batang" w:hAnsi="Arial" w:cs="Arial"/>
                <w:b/>
                <w:color w:val="auto"/>
                <w:sz w:val="18"/>
                <w:szCs w:val="18"/>
                <w:lang w:eastAsia="ar-SA"/>
              </w:rPr>
              <w:t>eNS</w:t>
            </w:r>
            <w:proofErr w:type="spellEnd"/>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lang w:eastAsia="ko-KR"/>
              </w:rPr>
              <w:t>Tricci So (ZTE)</w:t>
            </w:r>
          </w:p>
        </w:tc>
      </w:tr>
      <w:tr w:rsidR="00C45354" w:rsidRPr="003B3D10" w:rsidTr="0041440F">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r w:rsidR="00452160" w:rsidRPr="003B3D10">
              <w:rPr>
                <w:rFonts w:ascii="Arial" w:eastAsia="Batang" w:hAnsi="Arial" w:cs="Arial"/>
                <w:b/>
                <w:color w:val="auto"/>
                <w:sz w:val="18"/>
                <w:szCs w:val="18"/>
                <w:lang w:eastAsia="ar-SA"/>
              </w:rPr>
              <w:t>.3</w:t>
            </w:r>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45216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Optimisations on UE radio capability signalling (</w:t>
            </w:r>
            <w:r w:rsidR="00C45354" w:rsidRPr="003B3D10">
              <w:rPr>
                <w:rFonts w:ascii="Arial" w:eastAsia="Batang" w:hAnsi="Arial" w:cs="Arial"/>
                <w:b/>
                <w:color w:val="auto"/>
                <w:sz w:val="18"/>
                <w:szCs w:val="18"/>
                <w:lang w:eastAsia="ar-SA"/>
              </w:rPr>
              <w:t>RACS</w:t>
            </w:r>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452160"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Haris Zisimopoulos, (Qualcomm Incorporated)</w:t>
            </w:r>
          </w:p>
        </w:tc>
      </w:tr>
      <w:tr w:rsidR="00C45354" w:rsidRPr="003B3D10" w:rsidTr="0041440F">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r w:rsidR="00452160" w:rsidRPr="003B3D10">
              <w:rPr>
                <w:rFonts w:ascii="Arial" w:eastAsia="Batang" w:hAnsi="Arial" w:cs="Arial"/>
                <w:b/>
                <w:color w:val="auto"/>
                <w:sz w:val="18"/>
                <w:szCs w:val="18"/>
                <w:lang w:eastAsia="ar-SA"/>
              </w:rPr>
              <w:t>.4</w:t>
            </w:r>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Enhanced IMS to 5GC Integration (</w:t>
            </w:r>
            <w:r w:rsidR="00C45354" w:rsidRPr="003B3D10">
              <w:rPr>
                <w:rFonts w:ascii="Arial" w:eastAsia="Batang" w:hAnsi="Arial" w:cs="Arial"/>
                <w:b/>
                <w:color w:val="auto"/>
                <w:sz w:val="18"/>
                <w:szCs w:val="18"/>
                <w:lang w:eastAsia="ar-SA"/>
              </w:rPr>
              <w:t>eIMS5G_SBA</w:t>
            </w:r>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Chris </w:t>
            </w:r>
            <w:proofErr w:type="spellStart"/>
            <w:proofErr w:type="gramStart"/>
            <w:r w:rsidR="003B3D10" w:rsidRPr="003B3D10">
              <w:rPr>
                <w:rFonts w:ascii="Arial" w:hAnsi="Arial" w:cs="Arial"/>
                <w:sz w:val="18"/>
                <w:szCs w:val="18"/>
              </w:rPr>
              <w:t>Joul</w:t>
            </w:r>
            <w:proofErr w:type="spellEnd"/>
            <w:r w:rsidRPr="003B3D10">
              <w:rPr>
                <w:rFonts w:ascii="Arial" w:hAnsi="Arial" w:cs="Arial"/>
                <w:sz w:val="18"/>
                <w:szCs w:val="18"/>
              </w:rPr>
              <w:t>(</w:t>
            </w:r>
            <w:proofErr w:type="gramEnd"/>
            <w:r w:rsidRPr="003B3D10">
              <w:rPr>
                <w:rFonts w:ascii="Arial" w:hAnsi="Arial" w:cs="Arial"/>
                <w:sz w:val="18"/>
                <w:szCs w:val="18"/>
              </w:rPr>
              <w:t>T-Mobile USA)</w:t>
            </w:r>
          </w:p>
        </w:tc>
      </w:tr>
      <w:tr w:rsidR="00C45354" w:rsidRPr="003B3D10" w:rsidTr="0041440F">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r w:rsidR="00452160" w:rsidRPr="003B3D10">
              <w:rPr>
                <w:rFonts w:ascii="Arial" w:eastAsia="Batang" w:hAnsi="Arial" w:cs="Arial"/>
                <w:b/>
                <w:color w:val="auto"/>
                <w:sz w:val="18"/>
                <w:szCs w:val="18"/>
                <w:lang w:eastAsia="ar-SA"/>
              </w:rPr>
              <w:t>.5</w:t>
            </w:r>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User Data Interworking and Coexistence (</w:t>
            </w:r>
            <w:proofErr w:type="spellStart"/>
            <w:r w:rsidR="00C45354" w:rsidRPr="003B3D10">
              <w:rPr>
                <w:rFonts w:ascii="Arial" w:eastAsia="Batang" w:hAnsi="Arial" w:cs="Arial"/>
                <w:b/>
                <w:color w:val="auto"/>
                <w:sz w:val="18"/>
                <w:szCs w:val="18"/>
                <w:lang w:eastAsia="ar-SA"/>
              </w:rPr>
              <w:t>UDICoM</w:t>
            </w:r>
            <w:proofErr w:type="spellEnd"/>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Alessio Casati (Nokia)</w:t>
            </w:r>
          </w:p>
        </w:tc>
      </w:tr>
      <w:tr w:rsidR="00452160" w:rsidRPr="003B3D10" w:rsidTr="0041440F">
        <w:tc>
          <w:tcPr>
            <w:tcW w:w="808"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7.10.6</w:t>
            </w:r>
          </w:p>
        </w:tc>
        <w:tc>
          <w:tcPr>
            <w:tcW w:w="9517"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Enhancing Topology of SMF and UPF in 5G Networks (ETSUN)</w:t>
            </w:r>
          </w:p>
        </w:tc>
        <w:tc>
          <w:tcPr>
            <w:tcW w:w="1350"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52160" w:rsidRPr="003B3D10" w:rsidRDefault="00452160"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lang w:eastAsia="ko-KR"/>
              </w:rPr>
              <w:t>Laurent Thiebaut (Nokia)</w:t>
            </w:r>
          </w:p>
        </w:tc>
      </w:tr>
      <w:tr w:rsidR="00186DA2" w:rsidRPr="003B3D10" w:rsidTr="00ED442C">
        <w:tc>
          <w:tcPr>
            <w:tcW w:w="808" w:type="dxa"/>
            <w:tcBorders>
              <w:top w:val="single" w:sz="4" w:space="0" w:color="000000"/>
              <w:left w:val="single" w:sz="4" w:space="0" w:color="000000"/>
              <w:bottom w:val="single" w:sz="4" w:space="0" w:color="000000"/>
            </w:tcBorders>
            <w:shd w:val="clear" w:color="auto" w:fill="auto"/>
          </w:tcPr>
          <w:p w:rsidR="00186DA2" w:rsidRPr="003B3D10" w:rsidRDefault="003B3D1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w:t>
            </w:r>
            <w:r w:rsidR="00022CB7">
              <w:rPr>
                <w:rFonts w:ascii="Arial" w:eastAsia="Batang" w:hAnsi="Arial" w:cs="Arial"/>
                <w:b/>
                <w:color w:val="auto"/>
                <w:sz w:val="18"/>
                <w:szCs w:val="18"/>
                <w:lang w:eastAsia="ar-SA"/>
              </w:rPr>
              <w:t>0</w:t>
            </w:r>
            <w:r w:rsidRPr="003B3D10">
              <w:rPr>
                <w:rFonts w:ascii="Arial" w:eastAsia="Batang" w:hAnsi="Arial" w:cs="Arial"/>
                <w:b/>
                <w:color w:val="auto"/>
                <w:sz w:val="18"/>
                <w:szCs w:val="18"/>
                <w:lang w:eastAsia="ar-SA"/>
              </w:rPr>
              <w:t>.7</w:t>
            </w:r>
          </w:p>
        </w:tc>
        <w:tc>
          <w:tcPr>
            <w:tcW w:w="9517" w:type="dxa"/>
            <w:tcBorders>
              <w:top w:val="single" w:sz="4" w:space="0" w:color="000000"/>
              <w:left w:val="single" w:sz="4" w:space="0" w:color="000000"/>
              <w:bottom w:val="single" w:sz="4" w:space="0" w:color="000000"/>
            </w:tcBorders>
            <w:shd w:val="clear" w:color="auto" w:fill="auto"/>
          </w:tcPr>
          <w:p w:rsidR="00186DA2" w:rsidRPr="003B3D10" w:rsidRDefault="003B3D1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Transfer of Policies for Background Data Transfer (</w:t>
            </w:r>
            <w:proofErr w:type="spellStart"/>
            <w:r w:rsidRPr="003B3D10">
              <w:rPr>
                <w:rFonts w:ascii="Arial" w:eastAsia="Batang" w:hAnsi="Arial" w:cs="Arial"/>
                <w:b/>
                <w:color w:val="auto"/>
                <w:sz w:val="18"/>
                <w:szCs w:val="18"/>
                <w:lang w:eastAsia="ar-SA"/>
              </w:rPr>
              <w:t>xBDT</w:t>
            </w:r>
            <w:proofErr w:type="spellEnd"/>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C9634A" w:rsidRPr="003B3D10" w:rsidRDefault="00C9634A" w:rsidP="00C9634A">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86DA2" w:rsidRPr="003B3D10" w:rsidRDefault="00186DA2" w:rsidP="0041440F">
            <w:pPr>
              <w:suppressAutoHyphens/>
              <w:overflowPunct/>
              <w:autoSpaceDE/>
              <w:autoSpaceDN/>
              <w:adjustRightInd/>
              <w:snapToGrid w:val="0"/>
              <w:spacing w:after="120"/>
              <w:textAlignment w:val="auto"/>
              <w:rPr>
                <w:rFonts w:ascii="Arial" w:hAnsi="Arial" w:cs="Arial"/>
                <w:sz w:val="18"/>
                <w:szCs w:val="18"/>
              </w:rPr>
            </w:pPr>
          </w:p>
        </w:tc>
      </w:tr>
      <w:tr w:rsidR="006F400A" w:rsidRPr="003B3D10" w:rsidTr="00ED442C">
        <w:tc>
          <w:tcPr>
            <w:tcW w:w="808" w:type="dxa"/>
            <w:tcBorders>
              <w:top w:val="single" w:sz="4" w:space="0" w:color="000000"/>
              <w:left w:val="single" w:sz="4" w:space="0" w:color="000000"/>
              <w:bottom w:val="single" w:sz="4" w:space="0" w:color="000000"/>
            </w:tcBorders>
            <w:shd w:val="clear" w:color="auto" w:fill="auto"/>
          </w:tcPr>
          <w:p w:rsidR="006F400A" w:rsidRPr="003B3D10" w:rsidRDefault="006F400A" w:rsidP="006F400A">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w:t>
            </w:r>
            <w:r>
              <w:rPr>
                <w:rFonts w:ascii="Arial" w:eastAsia="Batang" w:hAnsi="Arial" w:cs="Arial"/>
                <w:b/>
                <w:color w:val="auto"/>
                <w:sz w:val="18"/>
                <w:szCs w:val="18"/>
                <w:lang w:eastAsia="ar-SA"/>
              </w:rPr>
              <w:t>0</w:t>
            </w:r>
            <w:r w:rsidRPr="003B3D10">
              <w:rPr>
                <w:rFonts w:ascii="Arial" w:eastAsia="Batang" w:hAnsi="Arial" w:cs="Arial"/>
                <w:b/>
                <w:color w:val="auto"/>
                <w:sz w:val="18"/>
                <w:szCs w:val="18"/>
                <w:lang w:eastAsia="ar-SA"/>
              </w:rPr>
              <w:t>.</w:t>
            </w:r>
            <w:r>
              <w:rPr>
                <w:rFonts w:ascii="Arial" w:eastAsia="Batang" w:hAnsi="Arial" w:cs="Arial"/>
                <w:b/>
                <w:color w:val="auto"/>
                <w:sz w:val="18"/>
                <w:szCs w:val="18"/>
                <w:lang w:eastAsia="ar-SA"/>
              </w:rPr>
              <w:t>8</w:t>
            </w:r>
          </w:p>
        </w:tc>
        <w:tc>
          <w:tcPr>
            <w:tcW w:w="9517" w:type="dxa"/>
            <w:tcBorders>
              <w:top w:val="single" w:sz="4" w:space="0" w:color="000000"/>
              <w:left w:val="single" w:sz="4" w:space="0" w:color="000000"/>
              <w:bottom w:val="single" w:sz="4" w:space="0" w:color="000000"/>
            </w:tcBorders>
            <w:shd w:val="clear" w:color="auto" w:fill="auto"/>
          </w:tcPr>
          <w:p w:rsidR="006F400A" w:rsidRPr="003B3D10" w:rsidRDefault="006F400A" w:rsidP="006F400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DB519C">
              <w:rPr>
                <w:rFonts w:ascii="Arial" w:eastAsia="Batang" w:hAnsi="Arial" w:cs="Arial"/>
                <w:b/>
                <w:color w:val="auto"/>
                <w:sz w:val="18"/>
                <w:szCs w:val="18"/>
                <w:lang w:eastAsia="ar-SA"/>
              </w:rPr>
              <w:t>Single radio voice continuity from 5GS to 3G (5G_SRVCC)</w:t>
            </w:r>
          </w:p>
        </w:tc>
        <w:tc>
          <w:tcPr>
            <w:tcW w:w="1350" w:type="dxa"/>
            <w:tcBorders>
              <w:top w:val="single" w:sz="4" w:space="0" w:color="000000"/>
              <w:left w:val="single" w:sz="4" w:space="0" w:color="000000"/>
              <w:bottom w:val="single" w:sz="4" w:space="0" w:color="000000"/>
            </w:tcBorders>
            <w:shd w:val="clear" w:color="auto" w:fill="auto"/>
          </w:tcPr>
          <w:p w:rsidR="006F400A" w:rsidRPr="003B3D10" w:rsidRDefault="006F400A" w:rsidP="006F400A">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6F400A" w:rsidRPr="003B3D10" w:rsidRDefault="006F400A" w:rsidP="006F400A">
            <w:pPr>
              <w:suppressAutoHyphens/>
              <w:overflowPunct/>
              <w:autoSpaceDE/>
              <w:autoSpaceDN/>
              <w:adjustRightInd/>
              <w:snapToGrid w:val="0"/>
              <w:spacing w:after="120"/>
              <w:textAlignment w:val="auto"/>
              <w:rPr>
                <w:rFonts w:ascii="Arial" w:hAnsi="Arial" w:cs="Arial"/>
                <w:sz w:val="18"/>
                <w:szCs w:val="18"/>
              </w:rPr>
            </w:pPr>
          </w:p>
        </w:tc>
      </w:tr>
      <w:bookmarkEnd w:id="0"/>
      <w:tr w:rsidR="00416263" w:rsidRPr="003B3D10" w:rsidTr="00ED442C">
        <w:tc>
          <w:tcPr>
            <w:tcW w:w="808" w:type="dxa"/>
            <w:tcBorders>
              <w:top w:val="single" w:sz="4" w:space="0" w:color="000000"/>
              <w:left w:val="single" w:sz="4" w:space="0" w:color="000000"/>
              <w:bottom w:val="single" w:sz="4" w:space="0" w:color="000000"/>
            </w:tcBorders>
            <w:shd w:val="clear" w:color="auto" w:fill="92D050"/>
          </w:tcPr>
          <w:p w:rsidR="00416263"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w:t>
            </w:r>
          </w:p>
        </w:tc>
        <w:tc>
          <w:tcPr>
            <w:tcW w:w="9517" w:type="dxa"/>
            <w:tcBorders>
              <w:top w:val="single" w:sz="4" w:space="0" w:color="000000"/>
              <w:left w:val="single" w:sz="4" w:space="0" w:color="000000"/>
              <w:bottom w:val="single" w:sz="4" w:space="0" w:color="000000"/>
            </w:tcBorders>
            <w:shd w:val="clear" w:color="auto" w:fill="92D050"/>
          </w:tcPr>
          <w:p w:rsidR="00416263" w:rsidRPr="003B3D10" w:rsidRDefault="00416263" w:rsidP="0041440F">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Rel-17 WIDs</w:t>
            </w:r>
          </w:p>
          <w:p w:rsidR="00416263" w:rsidRPr="003B3D10" w:rsidRDefault="00416263" w:rsidP="00A34EBD">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416263" w:rsidRPr="003B3D10" w:rsidRDefault="00416263" w:rsidP="0041440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416263" w:rsidRPr="003B3D10" w:rsidRDefault="00416263" w:rsidP="0041440F">
            <w:pPr>
              <w:suppressAutoHyphens/>
              <w:overflowPunct/>
              <w:autoSpaceDE/>
              <w:autoSpaceDN/>
              <w:adjustRightInd/>
              <w:snapToGrid w:val="0"/>
              <w:spacing w:after="120"/>
              <w:textAlignment w:val="auto"/>
              <w:rPr>
                <w:rFonts w:ascii="Arial" w:hAnsi="Arial" w:cs="Arial"/>
                <w:sz w:val="18"/>
                <w:szCs w:val="18"/>
                <w:lang w:eastAsia="zh-CN"/>
              </w:rPr>
            </w:pP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architecture aspects for using satellite access in 5G (FS_5GSAT_ARCH)</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Pierre </w:t>
            </w:r>
            <w:proofErr w:type="spellStart"/>
            <w:r w:rsidRPr="003B3D10">
              <w:rPr>
                <w:rFonts w:ascii="Arial" w:hAnsi="Arial" w:cs="Arial"/>
                <w:sz w:val="18"/>
                <w:szCs w:val="18"/>
              </w:rPr>
              <w:t>Rognant</w:t>
            </w:r>
            <w:proofErr w:type="spellEnd"/>
            <w:r w:rsidRPr="003B3D10">
              <w:rPr>
                <w:rFonts w:ascii="Arial" w:hAnsi="Arial" w:cs="Arial"/>
                <w:sz w:val="18"/>
                <w:szCs w:val="18"/>
              </w:rPr>
              <w:t xml:space="preserve"> (Thales </w:t>
            </w:r>
            <w:proofErr w:type="spellStart"/>
            <w:r w:rsidRPr="003B3D10">
              <w:rPr>
                <w:rFonts w:ascii="Arial" w:hAnsi="Arial" w:cs="Arial"/>
                <w:sz w:val="18"/>
                <w:szCs w:val="18"/>
              </w:rPr>
              <w:t>Aleniaspace</w:t>
            </w:r>
            <w:proofErr w:type="spellEnd"/>
            <w:r w:rsidRPr="003B3D10">
              <w:rPr>
                <w:rFonts w:ascii="Arial" w:hAnsi="Arial" w:cs="Arial"/>
                <w:sz w:val="18"/>
                <w:szCs w:val="18"/>
              </w:rPr>
              <w:t>)</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8.2</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EE77D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Enablers for Network Automation for 5G - phase 2 (FS_eNA_ph2)</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Xiaobo Wu (Huawei), </w:t>
            </w:r>
            <w:proofErr w:type="spellStart"/>
            <w:r w:rsidRPr="003B3D10">
              <w:rPr>
                <w:rFonts w:ascii="Arial" w:hAnsi="Arial" w:cs="Arial"/>
                <w:sz w:val="18"/>
                <w:szCs w:val="18"/>
              </w:rPr>
              <w:t>Aihua</w:t>
            </w:r>
            <w:proofErr w:type="spellEnd"/>
            <w:r w:rsidRPr="003B3D10">
              <w:rPr>
                <w:rFonts w:ascii="Arial" w:hAnsi="Arial" w:cs="Arial"/>
                <w:sz w:val="18"/>
                <w:szCs w:val="18"/>
              </w:rPr>
              <w:t xml:space="preserve"> Li (China Mobile)</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8.3</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EE77D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enhanced support of Non-Public Networks (</w:t>
            </w:r>
            <w:proofErr w:type="spellStart"/>
            <w:r w:rsidRPr="003B3D10">
              <w:rPr>
                <w:rFonts w:ascii="Arial" w:eastAsia="Batang" w:hAnsi="Arial" w:cs="Arial"/>
                <w:b/>
                <w:color w:val="auto"/>
                <w:sz w:val="18"/>
                <w:szCs w:val="18"/>
                <w:lang w:eastAsia="ar-SA"/>
              </w:rPr>
              <w:t>FS_eNPN</w:t>
            </w:r>
            <w:proofErr w:type="spellEnd"/>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Peter Hedman (Ericsson)</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lastRenderedPageBreak/>
              <w:t>8.4</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Study on system enablers for multi-USIM devices </w:t>
            </w:r>
            <w:r w:rsidR="00D55393" w:rsidRPr="003B3D10">
              <w:rPr>
                <w:rFonts w:ascii="Arial" w:eastAsia="Batang" w:hAnsi="Arial" w:cs="Arial"/>
                <w:b/>
                <w:color w:val="auto"/>
                <w:sz w:val="18"/>
                <w:szCs w:val="18"/>
                <w:lang w:eastAsia="ar-SA"/>
              </w:rPr>
              <w:t>(FS_MUSIM)</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E77DE" w:rsidRPr="003B3D10" w:rsidRDefault="00EE77DE" w:rsidP="0061482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Sašo Stojanovski (Intel)</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8.5</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Study on enhancement of support for Edge Computing in 5GC </w:t>
            </w:r>
            <w:r w:rsidR="00D55393" w:rsidRPr="003B3D10">
              <w:rPr>
                <w:rFonts w:ascii="Arial" w:eastAsia="Batang" w:hAnsi="Arial" w:cs="Arial"/>
                <w:b/>
                <w:color w:val="auto"/>
                <w:sz w:val="18"/>
                <w:szCs w:val="18"/>
                <w:lang w:eastAsia="ar-SA"/>
              </w:rPr>
              <w:t>(</w:t>
            </w:r>
            <w:proofErr w:type="spellStart"/>
            <w:r w:rsidR="00D55393" w:rsidRPr="003B3D10">
              <w:rPr>
                <w:rFonts w:ascii="Arial" w:eastAsia="Batang" w:hAnsi="Arial" w:cs="Arial"/>
                <w:b/>
                <w:color w:val="auto"/>
                <w:sz w:val="18"/>
                <w:szCs w:val="18"/>
                <w:lang w:eastAsia="ar-SA"/>
              </w:rPr>
              <w:t>FS_enh_EC</w:t>
            </w:r>
            <w:proofErr w:type="spellEnd"/>
            <w:r w:rsidR="00D55393"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E77DE" w:rsidRPr="003B3D10" w:rsidRDefault="00EE77DE" w:rsidP="0061482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Hui Ni (Huawei), </w:t>
            </w:r>
            <w:proofErr w:type="spellStart"/>
            <w:r w:rsidRPr="003B3D10">
              <w:rPr>
                <w:rFonts w:ascii="Arial" w:hAnsi="Arial" w:cs="Arial"/>
                <w:sz w:val="18"/>
                <w:szCs w:val="18"/>
              </w:rPr>
              <w:t>Changhong</w:t>
            </w:r>
            <w:proofErr w:type="spellEnd"/>
            <w:r w:rsidRPr="003B3D10">
              <w:rPr>
                <w:rFonts w:ascii="Arial" w:hAnsi="Arial" w:cs="Arial"/>
                <w:sz w:val="18"/>
                <w:szCs w:val="18"/>
              </w:rPr>
              <w:t xml:space="preserve"> Shan (Intel)</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8.6</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system enhancement for Proximity based Services in 5GS</w:t>
            </w:r>
            <w:r w:rsidR="00D55393" w:rsidRPr="003B3D10">
              <w:rPr>
                <w:rFonts w:ascii="Arial" w:eastAsia="Batang" w:hAnsi="Arial" w:cs="Arial"/>
                <w:b/>
                <w:color w:val="auto"/>
                <w:sz w:val="18"/>
                <w:szCs w:val="18"/>
                <w:lang w:eastAsia="ar-SA"/>
              </w:rPr>
              <w:t xml:space="preserve"> (FS_5G_ProSe)</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Qiang Deng (CATT), Jianhua Liu (OPPO)</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8.7</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architectural enhancements for 5G multicast-broadcast services (FS_5MBS)</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D55393"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Dario Serafino Tonesi (Huawei)</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8.8</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Enhancement of Network Slicing Phase 2</w:t>
            </w:r>
            <w:r w:rsidR="0061482E" w:rsidRPr="003B3D10">
              <w:rPr>
                <w:rFonts w:ascii="Arial" w:eastAsia="Batang" w:hAnsi="Arial" w:cs="Arial"/>
                <w:b/>
                <w:color w:val="auto"/>
                <w:sz w:val="18"/>
                <w:szCs w:val="18"/>
                <w:lang w:eastAsia="ar-SA"/>
              </w:rPr>
              <w:t xml:space="preserve"> (FS_eNS_ph2)</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Tricci So (ZTE)</w:t>
            </w:r>
          </w:p>
        </w:tc>
      </w:tr>
      <w:tr w:rsidR="00D55393" w:rsidRPr="003B3D10" w:rsidTr="000A6788">
        <w:tc>
          <w:tcPr>
            <w:tcW w:w="808" w:type="dxa"/>
            <w:tcBorders>
              <w:top w:val="single" w:sz="4" w:space="0" w:color="000000"/>
              <w:left w:val="single" w:sz="4" w:space="0" w:color="000000"/>
              <w:bottom w:val="single" w:sz="4" w:space="0" w:color="000000"/>
              <w:right w:val="single" w:sz="4" w:space="0" w:color="auto"/>
            </w:tcBorders>
            <w:shd w:val="clear" w:color="auto" w:fill="D0CECE" w:themeFill="background2" w:themeFillShade="E6"/>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8.9</w:t>
            </w:r>
          </w:p>
        </w:tc>
        <w:tc>
          <w:tcPr>
            <w:tcW w:w="9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D55393" w:rsidRPr="003B3D10" w:rsidRDefault="00D55393" w:rsidP="0061482E">
            <w:pPr>
              <w:suppressAutoHyphens/>
              <w:overflowPunct/>
              <w:autoSpaceDE/>
              <w:autoSpaceDN/>
              <w:adjustRightInd/>
              <w:spacing w:after="120"/>
              <w:ind w:left="15" w:hanging="1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architecture enhancements for 3GPP support of advanced V2X services - Phase 2</w:t>
            </w:r>
            <w:r w:rsidR="0061482E" w:rsidRPr="003B3D10">
              <w:rPr>
                <w:rFonts w:ascii="Arial" w:eastAsia="Batang" w:hAnsi="Arial" w:cs="Arial"/>
                <w:b/>
                <w:color w:val="auto"/>
                <w:sz w:val="18"/>
                <w:szCs w:val="18"/>
                <w:lang w:eastAsia="ar-SA"/>
              </w:rPr>
              <w:t xml:space="preserve"> (FS_eV2XARC_ph2)</w:t>
            </w:r>
          </w:p>
        </w:tc>
        <w:tc>
          <w:tcPr>
            <w:tcW w:w="1350" w:type="dxa"/>
            <w:tcBorders>
              <w:top w:val="single" w:sz="4" w:space="0" w:color="000000"/>
              <w:left w:val="single" w:sz="4" w:space="0" w:color="auto"/>
              <w:bottom w:val="single" w:sz="4" w:space="0" w:color="000000"/>
            </w:tcBorders>
            <w:shd w:val="clear" w:color="auto" w:fill="D0CECE" w:themeFill="background2" w:themeFillShade="E6"/>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LaeYoung Kim (LG Electronics)</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8.10</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enhanced support of Industrial IoT - TSC/URLLC enhancements</w:t>
            </w:r>
            <w:r w:rsidR="0061482E" w:rsidRPr="003B3D10">
              <w:rPr>
                <w:rFonts w:ascii="Arial" w:eastAsia="Batang" w:hAnsi="Arial" w:cs="Arial"/>
                <w:b/>
                <w:color w:val="auto"/>
                <w:sz w:val="18"/>
                <w:szCs w:val="18"/>
                <w:lang w:eastAsia="ar-SA"/>
              </w:rPr>
              <w:t xml:space="preserve"> (</w:t>
            </w:r>
            <w:proofErr w:type="spellStart"/>
            <w:r w:rsidR="0061482E" w:rsidRPr="003B3D10">
              <w:rPr>
                <w:rFonts w:ascii="Arial" w:eastAsia="Batang" w:hAnsi="Arial" w:cs="Arial"/>
                <w:b/>
                <w:color w:val="auto"/>
                <w:sz w:val="18"/>
                <w:szCs w:val="18"/>
                <w:lang w:eastAsia="ar-SA"/>
              </w:rPr>
              <w:t>FS_IIoT</w:t>
            </w:r>
            <w:proofErr w:type="spellEnd"/>
            <w:r w:rsidR="0061482E"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Devaki (Nokia)</w:t>
            </w:r>
          </w:p>
        </w:tc>
      </w:tr>
      <w:tr w:rsidR="00D55393" w:rsidRPr="003B3D10" w:rsidTr="000A6788">
        <w:tc>
          <w:tcPr>
            <w:tcW w:w="808" w:type="dxa"/>
            <w:tcBorders>
              <w:top w:val="single" w:sz="4" w:space="0" w:color="000000"/>
              <w:left w:val="single" w:sz="4" w:space="0" w:color="000000"/>
              <w:bottom w:val="single" w:sz="4" w:space="0" w:color="000000"/>
              <w:right w:val="single" w:sz="4" w:space="0" w:color="auto"/>
            </w:tcBorders>
            <w:shd w:val="clear" w:color="auto" w:fill="D0CECE" w:themeFill="background2" w:themeFillShade="E6"/>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8.11</w:t>
            </w:r>
          </w:p>
        </w:tc>
        <w:tc>
          <w:tcPr>
            <w:tcW w:w="9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 System Enhancement for Advanced Interactive Services</w:t>
            </w:r>
            <w:r w:rsidR="0061482E" w:rsidRPr="003B3D10">
              <w:rPr>
                <w:rFonts w:ascii="Arial" w:eastAsia="Batang" w:hAnsi="Arial" w:cs="Arial"/>
                <w:b/>
                <w:color w:val="auto"/>
                <w:sz w:val="18"/>
                <w:szCs w:val="18"/>
                <w:lang w:eastAsia="ar-SA"/>
              </w:rPr>
              <w:t xml:space="preserve"> (5G_AIS)</w:t>
            </w:r>
          </w:p>
        </w:tc>
        <w:tc>
          <w:tcPr>
            <w:tcW w:w="1350" w:type="dxa"/>
            <w:tcBorders>
              <w:top w:val="single" w:sz="4" w:space="0" w:color="000000"/>
              <w:left w:val="single" w:sz="4" w:space="0" w:color="auto"/>
              <w:bottom w:val="single" w:sz="4" w:space="0" w:color="000000"/>
            </w:tcBorders>
            <w:shd w:val="clear" w:color="auto" w:fill="D0CECE" w:themeFill="background2" w:themeFillShade="E6"/>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Lei </w:t>
            </w:r>
            <w:proofErr w:type="spellStart"/>
            <w:r w:rsidRPr="003B3D10">
              <w:rPr>
                <w:rFonts w:ascii="Arial" w:hAnsi="Arial" w:cs="Arial"/>
                <w:sz w:val="18"/>
                <w:szCs w:val="18"/>
              </w:rPr>
              <w:t>Yixue</w:t>
            </w:r>
            <w:proofErr w:type="spellEnd"/>
            <w:r w:rsidRPr="003B3D10">
              <w:rPr>
                <w:rFonts w:ascii="Arial" w:hAnsi="Arial" w:cs="Arial"/>
                <w:sz w:val="18"/>
                <w:szCs w:val="18"/>
              </w:rPr>
              <w:t xml:space="preserve"> (Tencent)</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 xml:space="preserve">Project Planning and Management </w:t>
            </w:r>
          </w:p>
          <w:p w:rsidR="00A34EBD" w:rsidRPr="003B3D10" w:rsidRDefault="00A34EBD" w:rsidP="00A34EBD">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New and Revised Work Items, Cover sheets for completed work items, TEI1</w:t>
            </w:r>
            <w:r w:rsidR="00C9634A" w:rsidRPr="003B3D10">
              <w:rPr>
                <w:rFonts w:ascii="Arial" w:eastAsia="Batang" w:hAnsi="Arial" w:cs="Arial"/>
                <w:b/>
                <w:color w:val="auto"/>
                <w:sz w:val="18"/>
                <w:szCs w:val="18"/>
                <w:lang w:eastAsia="ar-SA"/>
              </w:rPr>
              <w:t>7</w:t>
            </w:r>
            <w:r w:rsidRPr="003B3D10">
              <w:rPr>
                <w:rFonts w:ascii="Arial" w:eastAsia="Batang" w:hAnsi="Arial" w:cs="Arial"/>
                <w:b/>
                <w:color w:val="auto"/>
                <w:sz w:val="18"/>
                <w:szCs w:val="18"/>
                <w:lang w:eastAsia="ar-SA"/>
              </w:rPr>
              <w:t xml:space="preserve"> proposals</w:t>
            </w:r>
          </w:p>
          <w:p w:rsidR="00B268C0" w:rsidRPr="003B3D10" w:rsidRDefault="00B268C0" w:rsidP="00ED442C">
            <w:pPr>
              <w:rPr>
                <w:rFonts w:ascii="Arial" w:hAnsi="Arial" w:cs="Arial"/>
                <w:b/>
                <w:sz w:val="18"/>
                <w:szCs w:val="18"/>
                <w:lang w:eastAsia="ar-SA"/>
              </w:rPr>
            </w:pPr>
            <w:r w:rsidRPr="003B3D10">
              <w:rPr>
                <w:rFonts w:ascii="Arial" w:hAnsi="Arial" w:cs="Arial"/>
                <w:sz w:val="18"/>
                <w:szCs w:val="18"/>
                <w:lang w:eastAsia="ar-SA"/>
              </w:rPr>
              <w:t>Any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technical enhancements should be proposed under </w:t>
            </w:r>
            <w:r w:rsidR="00ED442C" w:rsidRPr="003B3D10">
              <w:rPr>
                <w:rFonts w:ascii="Arial" w:hAnsi="Arial" w:cs="Arial"/>
                <w:sz w:val="18"/>
                <w:szCs w:val="18"/>
                <w:lang w:eastAsia="ar-SA"/>
              </w:rPr>
              <w:t>9</w:t>
            </w:r>
            <w:r w:rsidRPr="003B3D10">
              <w:rPr>
                <w:rFonts w:ascii="Arial" w:hAnsi="Arial" w:cs="Arial"/>
                <w:sz w:val="18"/>
                <w:szCs w:val="18"/>
                <w:lang w:eastAsia="ar-SA"/>
              </w:rPr>
              <w:t>.1 with a brief justification/discussion paper, possibly together with related CRs. So that the group can discuss and decide whether and how to move forward with the proposed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items and consider what meeting time to allocate per accepted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item during the work planning session.</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r>
      <w:tr w:rsidR="00B268C0" w:rsidRPr="003B3D10" w:rsidTr="00403519">
        <w:trPr>
          <w:trHeight w:val="485"/>
        </w:trPr>
        <w:tc>
          <w:tcPr>
            <w:tcW w:w="808" w:type="dxa"/>
            <w:tcBorders>
              <w:top w:val="single" w:sz="4" w:space="0" w:color="000000"/>
              <w:left w:val="single" w:sz="4" w:space="0" w:color="000000"/>
              <w:bottom w:val="single" w:sz="4" w:space="0" w:color="000000"/>
            </w:tcBorders>
            <w:shd w:val="clear" w:color="auto" w:fill="auto"/>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.2</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Review of the Work Plan </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.3</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Planning future meetings </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10</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u w:val="single"/>
                <w:lang w:eastAsia="ar-SA"/>
              </w:rPr>
            </w:pPr>
            <w:r w:rsidRPr="003B3D10">
              <w:rPr>
                <w:rFonts w:ascii="Arial" w:eastAsia="Batang" w:hAnsi="Arial" w:cs="Arial"/>
                <w:b/>
                <w:color w:val="auto"/>
                <w:sz w:val="18"/>
                <w:szCs w:val="18"/>
                <w:u w:val="single"/>
                <w:lang w:eastAsia="ar-SA"/>
              </w:rPr>
              <w:t xml:space="preserve">AOB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11</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b/>
                <w:color w:val="auto"/>
                <w:sz w:val="18"/>
                <w:szCs w:val="18"/>
                <w:u w:val="single"/>
                <w:lang w:eastAsia="ar-SA"/>
              </w:rPr>
              <w:t>Close of the Meeting</w:t>
            </w:r>
            <w:r w:rsidRPr="003B3D10">
              <w:rPr>
                <w:rFonts w:ascii="Arial" w:eastAsia="Batang" w:hAnsi="Arial" w:cs="Arial"/>
                <w:b/>
                <w:color w:val="auto"/>
                <w:sz w:val="18"/>
                <w:szCs w:val="18"/>
                <w:lang w:eastAsia="ar-SA"/>
              </w:rPr>
              <w:t xml:space="preserve">                                                                                                 </w:t>
            </w:r>
            <w:r w:rsidR="00D97FB7" w:rsidRPr="003B3D10">
              <w:rPr>
                <w:rFonts w:ascii="Arial" w:eastAsia="Batang" w:hAnsi="Arial" w:cs="Arial"/>
                <w:b/>
                <w:color w:val="FF0000"/>
                <w:sz w:val="18"/>
                <w:szCs w:val="18"/>
                <w:highlight w:val="yellow"/>
                <w:lang w:eastAsia="ar-SA"/>
              </w:rPr>
              <w:t>16</w:t>
            </w:r>
            <w:r w:rsidRPr="003B3D10">
              <w:rPr>
                <w:rFonts w:ascii="Arial" w:eastAsia="Batang" w:hAnsi="Arial" w:cs="Arial"/>
                <w:b/>
                <w:color w:val="FF0000"/>
                <w:sz w:val="18"/>
                <w:szCs w:val="18"/>
                <w:highlight w:val="yellow"/>
                <w:lang w:eastAsia="ar-SA"/>
              </w:rPr>
              <w:t>:00 on Friday</w:t>
            </w:r>
            <w:r w:rsidRPr="003B3D10">
              <w:rPr>
                <w:rFonts w:ascii="Arial" w:eastAsia="Batang" w:hAnsi="Arial" w:cs="Arial"/>
                <w:b/>
                <w:color w:val="auto"/>
                <w:sz w:val="18"/>
                <w:szCs w:val="18"/>
                <w:lang w:eastAsia="ar-SA"/>
              </w:rPr>
              <w:t xml:space="preserve">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bl>
    <w:p w:rsidR="00B268C0" w:rsidRPr="00215BFC" w:rsidRDefault="00B268C0" w:rsidP="00B268C0">
      <w:pPr>
        <w:rPr>
          <w:b/>
        </w:rPr>
      </w:pPr>
    </w:p>
    <w:p w:rsidR="00B268C0" w:rsidRPr="00215BFC" w:rsidRDefault="00B268C0" w:rsidP="00B268C0">
      <w:pPr>
        <w:rPr>
          <w:b/>
        </w:rPr>
      </w:pPr>
      <w:r w:rsidRPr="00215BFC">
        <w:rPr>
          <w:b/>
          <w:sz w:val="24"/>
          <w:szCs w:val="24"/>
          <w:u w:val="single"/>
        </w:rPr>
        <w:t>2. Meeting Deadlines</w:t>
      </w:r>
    </w:p>
    <w:p w:rsidR="00500D0E" w:rsidRDefault="00B268C0" w:rsidP="00B268C0">
      <w:pPr>
        <w:rPr>
          <w:b/>
        </w:rPr>
      </w:pPr>
      <w:bookmarkStart w:id="1" w:name="_Hlk9585202"/>
      <w:r w:rsidRPr="00215BFC">
        <w:rPr>
          <w:b/>
        </w:rPr>
        <w:t xml:space="preserve">Deadline for submitting </w:t>
      </w:r>
      <w:proofErr w:type="spellStart"/>
      <w:r w:rsidRPr="00215BFC">
        <w:rPr>
          <w:b/>
        </w:rPr>
        <w:t>tdocs</w:t>
      </w:r>
      <w:proofErr w:type="spellEnd"/>
      <w:r w:rsidRPr="00215BFC">
        <w:rPr>
          <w:b/>
        </w:rPr>
        <w:t xml:space="preserve">:  </w:t>
      </w:r>
      <w:r w:rsidR="0046233D">
        <w:rPr>
          <w:b/>
          <w:bCs/>
          <w:color w:val="FF0000"/>
        </w:rPr>
        <w:t>Friday</w:t>
      </w:r>
      <w:r w:rsidR="0046233D" w:rsidRPr="00AD65DD">
        <w:rPr>
          <w:b/>
          <w:bCs/>
          <w:color w:val="FF0000"/>
        </w:rPr>
        <w:t xml:space="preserve">, </w:t>
      </w:r>
      <w:r w:rsidR="0046233D">
        <w:rPr>
          <w:b/>
          <w:bCs/>
          <w:color w:val="FF0000"/>
        </w:rPr>
        <w:t>0</w:t>
      </w:r>
      <w:r w:rsidR="00CA5B6A">
        <w:rPr>
          <w:b/>
          <w:bCs/>
          <w:color w:val="FF0000"/>
        </w:rPr>
        <w:t>8</w:t>
      </w:r>
      <w:r w:rsidR="0046233D">
        <w:rPr>
          <w:b/>
          <w:bCs/>
          <w:color w:val="FF0000"/>
        </w:rPr>
        <w:t xml:space="preserve"> </w:t>
      </w:r>
      <w:r w:rsidR="00CA5B6A">
        <w:rPr>
          <w:b/>
          <w:bCs/>
          <w:color w:val="FF0000"/>
        </w:rPr>
        <w:t>Nov</w:t>
      </w:r>
      <w:r w:rsidR="0046233D" w:rsidRPr="00AD65DD">
        <w:rPr>
          <w:b/>
          <w:bCs/>
          <w:color w:val="FF0000"/>
        </w:rPr>
        <w:t xml:space="preserve"> 2019</w:t>
      </w:r>
      <w:r w:rsidR="007D05C3">
        <w:rPr>
          <w:b/>
          <w:bCs/>
          <w:color w:val="FF0000"/>
        </w:rPr>
        <w:t>,</w:t>
      </w:r>
      <w:r w:rsidR="0046233D" w:rsidRPr="00AD65DD">
        <w:rPr>
          <w:b/>
          <w:bCs/>
          <w:color w:val="FF0000"/>
        </w:rPr>
        <w:t xml:space="preserve"> </w:t>
      </w:r>
      <w:r w:rsidR="0046233D">
        <w:rPr>
          <w:b/>
          <w:bCs/>
          <w:color w:val="FF0000"/>
        </w:rPr>
        <w:t>24</w:t>
      </w:r>
      <w:r w:rsidR="0046233D" w:rsidRPr="00AD65DD">
        <w:rPr>
          <w:b/>
          <w:bCs/>
          <w:color w:val="FF0000"/>
        </w:rPr>
        <w:t>:00 UTC</w:t>
      </w:r>
    </w:p>
    <w:p w:rsidR="00B268C0" w:rsidRPr="00215BFC" w:rsidRDefault="00B268C0" w:rsidP="00B268C0">
      <w:bookmarkStart w:id="2" w:name="_Hlk9585315"/>
      <w:bookmarkEnd w:id="1"/>
      <w:r w:rsidRPr="00215BFC">
        <w:rPr>
          <w:b/>
        </w:rPr>
        <w:t>Late documents will have lower priority at the meeting</w:t>
      </w:r>
      <w:r w:rsidRPr="00215BFC">
        <w:t xml:space="preserve">. There is no specific deadline for requesting </w:t>
      </w:r>
      <w:proofErr w:type="spellStart"/>
      <w:r w:rsidRPr="00215BFC">
        <w:t>tdoc</w:t>
      </w:r>
      <w:proofErr w:type="spellEnd"/>
      <w:r w:rsidRPr="00215BFC">
        <w:t xml:space="preserve"> numbers. </w:t>
      </w:r>
      <w:proofErr w:type="spellStart"/>
      <w:r w:rsidRPr="00215BFC">
        <w:t>Tdocs</w:t>
      </w:r>
      <w:proofErr w:type="spellEnd"/>
      <w:r w:rsidRPr="00215BFC">
        <w:t xml:space="preserve"> submitted until deadline for submission need to have a valid </w:t>
      </w:r>
      <w:proofErr w:type="spellStart"/>
      <w:r w:rsidRPr="00215BFC">
        <w:t>tdoc</w:t>
      </w:r>
      <w:proofErr w:type="spellEnd"/>
      <w:r w:rsidRPr="00215BFC">
        <w:t xml:space="preserve"> number reserved via 3GU.</w:t>
      </w:r>
    </w:p>
    <w:bookmarkEnd w:id="2"/>
    <w:p w:rsidR="00B268C0" w:rsidRPr="00215BFC" w:rsidRDefault="00B268C0" w:rsidP="00B268C0">
      <w:r w:rsidRPr="00215BFC">
        <w:t xml:space="preserve">3GU (3GPP Ultimate) will be used for </w:t>
      </w:r>
      <w:proofErr w:type="spellStart"/>
      <w:r w:rsidRPr="00215BFC">
        <w:t>Tdoc</w:t>
      </w:r>
      <w:proofErr w:type="spellEnd"/>
      <w:r w:rsidRPr="00215BFC">
        <w:t xml:space="preserve"> # reservations and submission (</w:t>
      </w:r>
      <w:hyperlink r:id="rId7" w:history="1">
        <w:r w:rsidRPr="00215BFC">
          <w:rPr>
            <w:rStyle w:val="Hyperlink"/>
          </w:rPr>
          <w:t>https://portal.3gpp.org</w:t>
        </w:r>
      </w:hyperlink>
      <w:r w:rsidRPr="00215BFC">
        <w:t xml:space="preserve">). </w:t>
      </w:r>
    </w:p>
    <w:p w:rsidR="00B268C0" w:rsidRPr="00215BFC" w:rsidRDefault="00B268C0" w:rsidP="00B268C0">
      <w:r w:rsidRPr="00215BFC">
        <w:t xml:space="preserve">Please read introductory material kindly prepared by Maurice at: </w:t>
      </w:r>
      <w:hyperlink r:id="rId8" w:history="1">
        <w:r w:rsidRPr="00215BFC">
          <w:rPr>
            <w:rStyle w:val="Hyperlink"/>
          </w:rPr>
          <w:t>S2-150746</w:t>
        </w:r>
      </w:hyperlink>
      <w:r w:rsidRPr="00215BFC">
        <w:t xml:space="preserve"> and by </w:t>
      </w:r>
      <w:hyperlink r:id="rId9" w:history="1">
        <w:r w:rsidRPr="00215BFC">
          <w:rPr>
            <w:rStyle w:val="Hyperlink"/>
          </w:rPr>
          <w:t>3GPP</w:t>
        </w:r>
      </w:hyperlink>
      <w:r w:rsidRPr="00215BFC">
        <w:t>.</w:t>
      </w:r>
    </w:p>
    <w:p w:rsidR="00B268C0" w:rsidRPr="00215BFC" w:rsidRDefault="00B268C0" w:rsidP="00B268C0">
      <w:pPr>
        <w:rPr>
          <w:rFonts w:ascii="Arial" w:hAnsi="Arial" w:cs="Arial"/>
          <w:color w:val="0000FF"/>
        </w:rPr>
      </w:pPr>
    </w:p>
    <w:p w:rsidR="00B268C0" w:rsidRPr="00215BFC" w:rsidRDefault="00B268C0" w:rsidP="00B268C0">
      <w:pPr>
        <w:rPr>
          <w:u w:val="single"/>
        </w:rPr>
      </w:pPr>
      <w:r w:rsidRPr="00215BFC">
        <w:rPr>
          <w:u w:val="single"/>
        </w:rPr>
        <w:t>Adopting a good practice with 3GU:</w:t>
      </w:r>
    </w:p>
    <w:p w:rsidR="00B268C0" w:rsidRPr="00215BFC" w:rsidRDefault="00B268C0" w:rsidP="00B268C0">
      <w:r w:rsidRPr="00215BFC">
        <w:t xml:space="preserve">Please remember to fill in all relevant fields for each document type when requesting a </w:t>
      </w:r>
      <w:proofErr w:type="spellStart"/>
      <w:r w:rsidRPr="00215BFC">
        <w:t>tdoc</w:t>
      </w:r>
      <w:proofErr w:type="spellEnd"/>
      <w:r w:rsidRPr="00215BFC">
        <w:t xml:space="preserve"> number.</w:t>
      </w:r>
    </w:p>
    <w:p w:rsidR="00B268C0" w:rsidRPr="00215BFC" w:rsidRDefault="00B268C0" w:rsidP="00B268C0">
      <w:r w:rsidRPr="00215BFC">
        <w:t xml:space="preserve">Please take care to select the appropriate agenda item when requesting for a </w:t>
      </w:r>
      <w:proofErr w:type="spellStart"/>
      <w:r w:rsidRPr="00215BFC">
        <w:t>Tdoc</w:t>
      </w:r>
      <w:proofErr w:type="spellEnd"/>
      <w:r w:rsidRPr="00215BFC">
        <w:t xml:space="preserve"> number. Please avoid submitting to multiple agenda items. </w:t>
      </w:r>
    </w:p>
    <w:p w:rsidR="00B268C0" w:rsidRPr="00215BFC" w:rsidRDefault="00B268C0" w:rsidP="00B268C0">
      <w:r w:rsidRPr="00215BFC">
        <w:t xml:space="preserve">Please include all Sources in the Source List field. If this list changes after having requested the </w:t>
      </w:r>
      <w:proofErr w:type="spellStart"/>
      <w:r w:rsidRPr="00215BFC">
        <w:t>tdoc</w:t>
      </w:r>
      <w:proofErr w:type="spellEnd"/>
      <w:r w:rsidRPr="00215BFC">
        <w:t xml:space="preserve"> number, please correct them in 3GU before uploading the </w:t>
      </w:r>
      <w:proofErr w:type="spellStart"/>
      <w:r w:rsidRPr="00215BFC">
        <w:t>tdoc</w:t>
      </w:r>
      <w:proofErr w:type="spellEnd"/>
      <w:r w:rsidRPr="00215BFC">
        <w:t>.</w:t>
      </w:r>
    </w:p>
    <w:p w:rsidR="00B268C0" w:rsidRPr="00215BFC" w:rsidRDefault="00B268C0" w:rsidP="00B268C0">
      <w:r w:rsidRPr="00215BFC">
        <w:t xml:space="preserve">If you are requesting a CR, remember to give also the relevant WI Code(s) as well as the Release, </w:t>
      </w:r>
      <w:r w:rsidRPr="00215BFC">
        <w:br/>
        <w:t>TS / TR number and Category.</w:t>
      </w:r>
    </w:p>
    <w:p w:rsidR="00B268C0" w:rsidRPr="00215BFC" w:rsidRDefault="00B268C0" w:rsidP="00B268C0">
      <w:r w:rsidRPr="00215BFC">
        <w:t xml:space="preserve">If you are requesting a </w:t>
      </w:r>
      <w:proofErr w:type="spellStart"/>
      <w:r w:rsidRPr="00215BFC">
        <w:t>pCR</w:t>
      </w:r>
      <w:proofErr w:type="spellEnd"/>
      <w:r w:rsidRPr="00215BFC">
        <w:t>, please fill in the TS/TR number - as well as the WI Code if it exists.</w:t>
      </w:r>
    </w:p>
    <w:p w:rsidR="00B268C0" w:rsidRPr="00215BFC" w:rsidRDefault="00B268C0" w:rsidP="00B268C0">
      <w:r w:rsidRPr="00215BFC">
        <w:t>If you are requesting a TR or TR Cover sheet, please include the TS / TR number related to it.</w:t>
      </w:r>
    </w:p>
    <w:p w:rsidR="00B268C0" w:rsidRPr="00215BFC" w:rsidRDefault="00B268C0" w:rsidP="00B268C0">
      <w:r w:rsidRPr="00215BFC">
        <w:t xml:space="preserve">Please do not use types you are not sure about (e.g. </w:t>
      </w:r>
      <w:proofErr w:type="spellStart"/>
      <w:r w:rsidRPr="00215BFC">
        <w:t>draftCR</w:t>
      </w:r>
      <w:proofErr w:type="spellEnd"/>
      <w:r w:rsidRPr="00215BFC">
        <w:t xml:space="preserve"> and response are only used by other WGs, we do not use these types in SA WG2; LS In is for MCC use).</w:t>
      </w:r>
    </w:p>
    <w:p w:rsidR="00B268C0" w:rsidRPr="00215BFC" w:rsidRDefault="00B268C0" w:rsidP="00B268C0">
      <w:r w:rsidRPr="00215BFC">
        <w:t>Including all relevant information is a great help for meeting preparation for everyone and</w:t>
      </w:r>
      <w:proofErr w:type="gramStart"/>
      <w:r w:rsidRPr="00215BFC">
        <w:t>, in particular, for</w:t>
      </w:r>
      <w:proofErr w:type="gramEnd"/>
      <w:r w:rsidRPr="00215BFC">
        <w:t xml:space="preserve"> your management and support team.</w:t>
      </w:r>
    </w:p>
    <w:p w:rsidR="00B268C0" w:rsidRPr="00215BFC" w:rsidRDefault="00B268C0" w:rsidP="00B268C0">
      <w:bookmarkStart w:id="3" w:name="OLE_LINK1"/>
    </w:p>
    <w:p w:rsidR="00B268C0" w:rsidRPr="00215BFC" w:rsidRDefault="00B268C0" w:rsidP="00B268C0">
      <w:pPr>
        <w:pageBreakBefore/>
        <w:rPr>
          <w:sz w:val="6"/>
          <w:szCs w:val="6"/>
        </w:rPr>
      </w:pPr>
      <w:r w:rsidRPr="00215BFC">
        <w:rPr>
          <w:b/>
          <w:sz w:val="24"/>
          <w:u w:val="single"/>
        </w:rPr>
        <w:lastRenderedPageBreak/>
        <w:t>3. Draft time allocation</w:t>
      </w:r>
    </w:p>
    <w:p w:rsidR="00B268C0" w:rsidRPr="00796C42" w:rsidRDefault="00B268C0" w:rsidP="00B268C0">
      <w:pPr>
        <w:spacing w:after="0"/>
        <w:rPr>
          <w:rFonts w:ascii="Arial" w:hAnsi="Arial" w:cs="Arial"/>
          <w:sz w:val="16"/>
          <w:szCs w:val="16"/>
        </w:rPr>
      </w:pPr>
      <w:r w:rsidRPr="00796C42">
        <w:rPr>
          <w:rFonts w:ascii="Arial" w:hAnsi="Arial" w:cs="Arial"/>
          <w:sz w:val="16"/>
          <w:szCs w:val="16"/>
        </w:rPr>
        <w:t xml:space="preserve">When sessions run in parallel, </w:t>
      </w:r>
      <w:proofErr w:type="spellStart"/>
      <w:r w:rsidRPr="00796C42">
        <w:rPr>
          <w:rFonts w:ascii="Arial" w:hAnsi="Arial" w:cs="Arial"/>
          <w:sz w:val="16"/>
          <w:szCs w:val="16"/>
        </w:rPr>
        <w:t>tdocs</w:t>
      </w:r>
      <w:proofErr w:type="spellEnd"/>
      <w:r w:rsidRPr="00796C42">
        <w:rPr>
          <w:rFonts w:ascii="Arial" w:hAnsi="Arial" w:cs="Arial"/>
          <w:sz w:val="16"/>
          <w:szCs w:val="16"/>
        </w:rPr>
        <w:t xml:space="preserve"> may only be agreed. </w:t>
      </w:r>
      <w:proofErr w:type="spellStart"/>
      <w:r w:rsidRPr="00796C42">
        <w:rPr>
          <w:rFonts w:ascii="Arial" w:hAnsi="Arial" w:cs="Arial"/>
          <w:sz w:val="16"/>
          <w:szCs w:val="16"/>
        </w:rPr>
        <w:t>Tdocs</w:t>
      </w:r>
      <w:proofErr w:type="spellEnd"/>
      <w:r w:rsidRPr="00796C42">
        <w:rPr>
          <w:rFonts w:ascii="Arial" w:hAnsi="Arial" w:cs="Arial"/>
          <w:sz w:val="16"/>
          <w:szCs w:val="16"/>
        </w:rPr>
        <w:t xml:space="preserve"> may be approved, when there is no session in parallel. </w:t>
      </w:r>
    </w:p>
    <w:p w:rsidR="00B268C0" w:rsidRPr="00796C42" w:rsidRDefault="00B268C0" w:rsidP="00B268C0">
      <w:pPr>
        <w:rPr>
          <w:rFonts w:ascii="Arial" w:hAnsi="Arial" w:cs="Arial"/>
          <w:sz w:val="16"/>
          <w:szCs w:val="16"/>
        </w:rPr>
      </w:pPr>
      <w:r w:rsidRPr="00796C42">
        <w:rPr>
          <w:rFonts w:ascii="Arial" w:hAnsi="Arial" w:cs="Arial"/>
          <w:sz w:val="16"/>
          <w:szCs w:val="16"/>
        </w:rPr>
        <w:t>♠ marks sessions with notes taken by MCC.</w:t>
      </w:r>
      <w:bookmarkStart w:id="4" w:name="OLE_LINK5"/>
      <w:bookmarkStart w:id="5" w:name="OLE_LINK2"/>
    </w:p>
    <w:p w:rsidR="00B268C0" w:rsidRPr="00215BFC" w:rsidRDefault="00B268C0" w:rsidP="00B268C0">
      <w:pPr>
        <w:rPr>
          <w:rFonts w:ascii="Arial" w:hAnsi="Arial" w:cs="Arial"/>
          <w:sz w:val="18"/>
          <w:szCs w:val="18"/>
        </w:rPr>
      </w:pPr>
      <w:r w:rsidRPr="00215BFC">
        <w:br w:type="page"/>
      </w:r>
    </w:p>
    <w:tbl>
      <w:tblPr>
        <w:tblpPr w:leftFromText="180" w:rightFromText="180" w:vertAnchor="text" w:tblpXSpec="center" w:tblpY="1"/>
        <w:tblOverlap w:val="never"/>
        <w:tblW w:w="152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568"/>
        <w:gridCol w:w="2819"/>
        <w:gridCol w:w="2977"/>
        <w:gridCol w:w="2835"/>
        <w:gridCol w:w="2835"/>
        <w:gridCol w:w="3246"/>
      </w:tblGrid>
      <w:tr w:rsidR="00ED4206" w:rsidRPr="006A3866" w:rsidTr="00941126">
        <w:trPr>
          <w:jc w:val="center"/>
        </w:trPr>
        <w:tc>
          <w:tcPr>
            <w:tcW w:w="568" w:type="dxa"/>
            <w:tcBorders>
              <w:top w:val="single" w:sz="4" w:space="0" w:color="000000"/>
            </w:tcBorders>
            <w:shd w:val="clear" w:color="auto" w:fill="auto"/>
          </w:tcPr>
          <w:p w:rsidR="00B268C0" w:rsidRPr="006A3866" w:rsidRDefault="00B268C0" w:rsidP="00941126">
            <w:pPr>
              <w:pStyle w:val="TOC1"/>
              <w:tabs>
                <w:tab w:val="left" w:pos="1435"/>
                <w:tab w:val="left" w:pos="2040"/>
                <w:tab w:val="left" w:pos="2520"/>
                <w:tab w:val="left" w:pos="7200"/>
              </w:tabs>
              <w:snapToGrid w:val="0"/>
              <w:spacing w:line="240" w:lineRule="exact"/>
              <w:jc w:val="center"/>
              <w:rPr>
                <w:rFonts w:ascii="Arial" w:hAnsi="Arial" w:cs="Arial"/>
                <w:caps/>
                <w:noProof w:val="0"/>
                <w:sz w:val="16"/>
                <w:szCs w:val="16"/>
              </w:rPr>
            </w:pPr>
            <w:bookmarkStart w:id="6" w:name="OLE_LINK4"/>
            <w:r w:rsidRPr="006A3866">
              <w:rPr>
                <w:rFonts w:ascii="Arial" w:hAnsi="Arial" w:cs="Arial"/>
                <w:noProof w:val="0"/>
                <w:sz w:val="16"/>
                <w:szCs w:val="16"/>
              </w:rPr>
              <w:lastRenderedPageBreak/>
              <w:br w:type="page"/>
            </w:r>
            <w:r w:rsidRPr="006A3866">
              <w:rPr>
                <w:rFonts w:ascii="Arial" w:hAnsi="Arial" w:cs="Arial"/>
                <w:noProof w:val="0"/>
                <w:sz w:val="16"/>
                <w:szCs w:val="16"/>
              </w:rPr>
              <w:br w:type="page"/>
            </w:r>
            <w:r w:rsidRPr="006A3866">
              <w:rPr>
                <w:rFonts w:ascii="Arial" w:hAnsi="Arial" w:cs="Arial"/>
                <w:noProof w:val="0"/>
                <w:sz w:val="16"/>
                <w:szCs w:val="16"/>
              </w:rPr>
              <w:br w:type="page"/>
            </w:r>
          </w:p>
        </w:tc>
        <w:tc>
          <w:tcPr>
            <w:tcW w:w="2819" w:type="dxa"/>
            <w:tcBorders>
              <w:top w:val="single" w:sz="4" w:space="0" w:color="000000"/>
            </w:tcBorders>
            <w:shd w:val="clear" w:color="auto" w:fill="auto"/>
          </w:tcPr>
          <w:p w:rsidR="00B268C0" w:rsidRPr="006A3866" w:rsidRDefault="00B268C0" w:rsidP="00941126">
            <w:pPr>
              <w:tabs>
                <w:tab w:val="left" w:pos="1435"/>
                <w:tab w:val="left" w:pos="2040"/>
                <w:tab w:val="left" w:pos="2520"/>
                <w:tab w:val="left" w:pos="7200"/>
              </w:tabs>
              <w:spacing w:before="120" w:after="0" w:line="240" w:lineRule="exact"/>
              <w:jc w:val="center"/>
              <w:rPr>
                <w:rFonts w:ascii="Arial" w:hAnsi="Arial" w:cs="Arial"/>
                <w:b/>
                <w:color w:val="auto"/>
                <w:sz w:val="16"/>
                <w:szCs w:val="16"/>
                <w:u w:val="double"/>
              </w:rPr>
            </w:pPr>
            <w:r w:rsidRPr="006A3866">
              <w:rPr>
                <w:rFonts w:ascii="Arial" w:hAnsi="Arial" w:cs="Arial"/>
                <w:b/>
                <w:color w:val="auto"/>
                <w:sz w:val="16"/>
                <w:szCs w:val="16"/>
                <w:u w:val="double"/>
              </w:rPr>
              <w:t xml:space="preserve">Monday </w:t>
            </w:r>
          </w:p>
        </w:tc>
        <w:tc>
          <w:tcPr>
            <w:tcW w:w="2977" w:type="dxa"/>
            <w:tcBorders>
              <w:top w:val="single" w:sz="4" w:space="0" w:color="000000"/>
            </w:tcBorders>
            <w:shd w:val="clear" w:color="auto" w:fill="auto"/>
          </w:tcPr>
          <w:p w:rsidR="00B268C0" w:rsidRPr="006A3866" w:rsidRDefault="00B268C0" w:rsidP="00941126">
            <w:pPr>
              <w:tabs>
                <w:tab w:val="left" w:pos="1435"/>
                <w:tab w:val="left" w:pos="2040"/>
                <w:tab w:val="left" w:pos="2520"/>
                <w:tab w:val="left" w:pos="7200"/>
              </w:tabs>
              <w:spacing w:before="120" w:after="0" w:line="240" w:lineRule="exact"/>
              <w:jc w:val="center"/>
              <w:rPr>
                <w:rFonts w:ascii="Arial" w:hAnsi="Arial" w:cs="Arial"/>
                <w:b/>
                <w:color w:val="auto"/>
                <w:sz w:val="16"/>
                <w:szCs w:val="16"/>
                <w:u w:val="double"/>
              </w:rPr>
            </w:pPr>
            <w:r w:rsidRPr="006A3866">
              <w:rPr>
                <w:rFonts w:ascii="Arial" w:hAnsi="Arial" w:cs="Arial"/>
                <w:b/>
                <w:color w:val="auto"/>
                <w:sz w:val="16"/>
                <w:szCs w:val="16"/>
                <w:u w:val="double"/>
              </w:rPr>
              <w:t xml:space="preserve">Tuesday </w:t>
            </w:r>
          </w:p>
        </w:tc>
        <w:tc>
          <w:tcPr>
            <w:tcW w:w="2835" w:type="dxa"/>
            <w:tcBorders>
              <w:top w:val="single" w:sz="4" w:space="0" w:color="000000"/>
            </w:tcBorders>
            <w:shd w:val="clear" w:color="auto" w:fill="auto"/>
          </w:tcPr>
          <w:p w:rsidR="00B268C0" w:rsidRPr="006A3866" w:rsidRDefault="00B268C0" w:rsidP="00941126">
            <w:pPr>
              <w:tabs>
                <w:tab w:val="left" w:pos="1435"/>
                <w:tab w:val="left" w:pos="2040"/>
                <w:tab w:val="left" w:pos="2520"/>
                <w:tab w:val="left" w:pos="7200"/>
              </w:tabs>
              <w:spacing w:before="120" w:after="0" w:line="240" w:lineRule="exact"/>
              <w:jc w:val="center"/>
              <w:rPr>
                <w:rFonts w:ascii="Arial" w:hAnsi="Arial" w:cs="Arial"/>
                <w:b/>
                <w:color w:val="auto"/>
                <w:sz w:val="16"/>
                <w:szCs w:val="16"/>
                <w:u w:val="double"/>
              </w:rPr>
            </w:pPr>
            <w:r w:rsidRPr="006A3866">
              <w:rPr>
                <w:rFonts w:ascii="Arial" w:hAnsi="Arial" w:cs="Arial"/>
                <w:b/>
                <w:color w:val="auto"/>
                <w:sz w:val="16"/>
                <w:szCs w:val="16"/>
                <w:u w:val="double"/>
              </w:rPr>
              <w:t xml:space="preserve">Wednesday </w:t>
            </w:r>
          </w:p>
        </w:tc>
        <w:tc>
          <w:tcPr>
            <w:tcW w:w="2835" w:type="dxa"/>
            <w:tcBorders>
              <w:top w:val="single" w:sz="4" w:space="0" w:color="000000"/>
            </w:tcBorders>
            <w:shd w:val="clear" w:color="auto" w:fill="auto"/>
          </w:tcPr>
          <w:p w:rsidR="00B268C0" w:rsidRPr="006A3866" w:rsidRDefault="00B268C0" w:rsidP="00941126">
            <w:pPr>
              <w:tabs>
                <w:tab w:val="left" w:pos="1435"/>
                <w:tab w:val="left" w:pos="2040"/>
                <w:tab w:val="left" w:pos="2520"/>
                <w:tab w:val="left" w:pos="7200"/>
              </w:tabs>
              <w:spacing w:before="120" w:after="0" w:line="240" w:lineRule="exact"/>
              <w:jc w:val="center"/>
              <w:rPr>
                <w:rFonts w:ascii="Arial" w:hAnsi="Arial" w:cs="Arial"/>
                <w:b/>
                <w:color w:val="auto"/>
                <w:sz w:val="16"/>
                <w:szCs w:val="16"/>
                <w:u w:val="double"/>
              </w:rPr>
            </w:pPr>
            <w:r w:rsidRPr="006A3866">
              <w:rPr>
                <w:rFonts w:ascii="Arial" w:hAnsi="Arial" w:cs="Arial"/>
                <w:b/>
                <w:color w:val="auto"/>
                <w:sz w:val="16"/>
                <w:szCs w:val="16"/>
                <w:u w:val="double"/>
              </w:rPr>
              <w:t xml:space="preserve">Thursday </w:t>
            </w:r>
            <w:r w:rsidRPr="006A3866">
              <w:rPr>
                <w:rFonts w:ascii="Arial" w:hAnsi="Arial" w:cs="Arial"/>
                <w:b/>
                <w:color w:val="auto"/>
                <w:sz w:val="16"/>
                <w:szCs w:val="16"/>
                <w:highlight w:val="magenta"/>
                <w:u w:val="double"/>
              </w:rPr>
              <w:t>revisions only</w:t>
            </w:r>
            <w:r w:rsidRPr="006A3866">
              <w:rPr>
                <w:rFonts w:ascii="Arial" w:hAnsi="Arial" w:cs="Arial"/>
                <w:b/>
                <w:color w:val="auto"/>
                <w:sz w:val="16"/>
                <w:szCs w:val="16"/>
                <w:u w:val="double"/>
              </w:rPr>
              <w:t xml:space="preserve"> unless stated differently</w:t>
            </w:r>
          </w:p>
        </w:tc>
        <w:tc>
          <w:tcPr>
            <w:tcW w:w="3246" w:type="dxa"/>
            <w:tcBorders>
              <w:top w:val="single" w:sz="4" w:space="0" w:color="000000"/>
              <w:bottom w:val="single" w:sz="12" w:space="0" w:color="000000"/>
            </w:tcBorders>
            <w:shd w:val="clear" w:color="auto" w:fill="auto"/>
          </w:tcPr>
          <w:p w:rsidR="00B268C0" w:rsidRDefault="00B268C0" w:rsidP="00941126">
            <w:pPr>
              <w:tabs>
                <w:tab w:val="left" w:pos="1435"/>
                <w:tab w:val="left" w:pos="2040"/>
                <w:tab w:val="left" w:pos="2520"/>
                <w:tab w:val="left" w:pos="7200"/>
              </w:tabs>
              <w:spacing w:before="120" w:after="0" w:line="240" w:lineRule="exact"/>
              <w:jc w:val="center"/>
              <w:rPr>
                <w:ins w:id="7" w:author="Puneet Jain" w:date="2019-11-21T17:51:00Z"/>
                <w:rFonts w:ascii="Arial" w:hAnsi="Arial" w:cs="Arial"/>
                <w:b/>
                <w:color w:val="auto"/>
                <w:sz w:val="16"/>
                <w:szCs w:val="16"/>
                <w:u w:val="double"/>
              </w:rPr>
            </w:pPr>
            <w:r w:rsidRPr="006A3866">
              <w:rPr>
                <w:rFonts w:ascii="Arial" w:hAnsi="Arial" w:cs="Arial"/>
                <w:b/>
                <w:color w:val="auto"/>
                <w:sz w:val="16"/>
                <w:szCs w:val="16"/>
                <w:u w:val="double"/>
              </w:rPr>
              <w:t>Friday (revisions only)</w:t>
            </w:r>
          </w:p>
          <w:p w:rsidR="003B6FDC" w:rsidRPr="006A3866" w:rsidRDefault="003B6FDC" w:rsidP="00AF0C1E">
            <w:pPr>
              <w:tabs>
                <w:tab w:val="left" w:pos="1435"/>
                <w:tab w:val="left" w:pos="2040"/>
                <w:tab w:val="left" w:pos="2520"/>
                <w:tab w:val="left" w:pos="7200"/>
              </w:tabs>
              <w:spacing w:before="120" w:after="0" w:line="240" w:lineRule="exact"/>
              <w:rPr>
                <w:rFonts w:ascii="Arial" w:hAnsi="Arial" w:cs="Arial"/>
                <w:b/>
                <w:color w:val="auto"/>
                <w:sz w:val="16"/>
                <w:szCs w:val="16"/>
              </w:rPr>
            </w:pPr>
            <w:ins w:id="8" w:author="Puneet Jain" w:date="2019-11-21T17:52:00Z">
              <w:r>
                <w:rPr>
                  <w:rFonts w:ascii="Arial" w:hAnsi="Arial" w:cs="Arial"/>
                  <w:b/>
                  <w:color w:val="auto"/>
                  <w:sz w:val="16"/>
                  <w:szCs w:val="16"/>
                  <w:u w:val="double"/>
                </w:rPr>
                <w:t>0</w:t>
              </w:r>
            </w:ins>
            <w:ins w:id="9" w:author="Puneet Jain" w:date="2019-11-21T17:51:00Z">
              <w:r>
                <w:rPr>
                  <w:rFonts w:ascii="Arial" w:hAnsi="Arial" w:cs="Arial"/>
                  <w:b/>
                  <w:color w:val="auto"/>
                  <w:sz w:val="16"/>
                  <w:szCs w:val="16"/>
                  <w:u w:val="double"/>
                </w:rPr>
                <w:t>7:</w:t>
              </w:r>
            </w:ins>
            <w:ins w:id="10" w:author="Puneet Jain" w:date="2019-11-21T17:55:00Z">
              <w:r>
                <w:rPr>
                  <w:rFonts w:ascii="Arial" w:hAnsi="Arial" w:cs="Arial"/>
                  <w:b/>
                  <w:color w:val="auto"/>
                  <w:sz w:val="16"/>
                  <w:szCs w:val="16"/>
                  <w:u w:val="double"/>
                </w:rPr>
                <w:t>2</w:t>
              </w:r>
            </w:ins>
            <w:ins w:id="11" w:author="Puneet Jain" w:date="2019-11-21T17:52:00Z">
              <w:r>
                <w:rPr>
                  <w:rFonts w:ascii="Arial" w:hAnsi="Arial" w:cs="Arial"/>
                  <w:b/>
                  <w:color w:val="auto"/>
                  <w:sz w:val="16"/>
                  <w:szCs w:val="16"/>
                  <w:u w:val="double"/>
                </w:rPr>
                <w:t>0</w:t>
              </w:r>
            </w:ins>
            <w:ins w:id="12" w:author="Puneet Jain" w:date="2019-11-21T17:51:00Z">
              <w:r>
                <w:rPr>
                  <w:rFonts w:ascii="Arial" w:hAnsi="Arial" w:cs="Arial"/>
                  <w:b/>
                  <w:color w:val="auto"/>
                  <w:sz w:val="16"/>
                  <w:szCs w:val="16"/>
                  <w:u w:val="double"/>
                </w:rPr>
                <w:t xml:space="preserve">: </w:t>
              </w:r>
              <w:r w:rsidRPr="006A3866">
                <w:rPr>
                  <w:sz w:val="16"/>
                  <w:szCs w:val="16"/>
                  <w:highlight w:val="green"/>
                </w:rPr>
                <w:t xml:space="preserve"> eV2XARC (7.1) </w:t>
              </w:r>
            </w:ins>
            <w:ins w:id="13" w:author="Puneet Jain" w:date="2019-11-21T18:04:00Z">
              <w:r w:rsidR="00FB541E">
                <w:rPr>
                  <w:sz w:val="16"/>
                  <w:szCs w:val="16"/>
                  <w:highlight w:val="green"/>
                </w:rPr>
                <w:t>–</w:t>
              </w:r>
            </w:ins>
            <w:ins w:id="14" w:author="Puneet Jain" w:date="2019-11-21T17:51:00Z">
              <w:r w:rsidRPr="006A3866">
                <w:rPr>
                  <w:sz w:val="16"/>
                  <w:szCs w:val="16"/>
                  <w:highlight w:val="green"/>
                </w:rPr>
                <w:t xml:space="preserve"> </w:t>
              </w:r>
              <w:r>
                <w:rPr>
                  <w:sz w:val="16"/>
                  <w:szCs w:val="16"/>
                </w:rPr>
                <w:t>12</w:t>
              </w:r>
            </w:ins>
            <w:ins w:id="15" w:author="Puneet Jain" w:date="2019-11-21T18:04:00Z">
              <w:r w:rsidR="00FB541E">
                <w:rPr>
                  <w:sz w:val="16"/>
                  <w:szCs w:val="16"/>
                </w:rPr>
                <w:t xml:space="preserve"> +2 </w:t>
              </w:r>
            </w:ins>
          </w:p>
        </w:tc>
      </w:tr>
      <w:tr w:rsidR="00DD3141" w:rsidRPr="006A3866" w:rsidTr="0017526A">
        <w:trPr>
          <w:trHeight w:val="456"/>
          <w:jc w:val="center"/>
        </w:trPr>
        <w:tc>
          <w:tcPr>
            <w:tcW w:w="568" w:type="dxa"/>
            <w:vMerge w:val="restart"/>
            <w:shd w:val="clear" w:color="auto" w:fill="auto"/>
          </w:tcPr>
          <w:p w:rsidR="00DD3141" w:rsidRPr="006A3866" w:rsidRDefault="00DD3141" w:rsidP="00DD3141">
            <w:pPr>
              <w:spacing w:before="2" w:after="0"/>
              <w:ind w:left="28"/>
              <w:rPr>
                <w:rFonts w:ascii="Arial" w:hAnsi="Arial" w:cs="Arial"/>
                <w:b/>
                <w:color w:val="auto"/>
                <w:sz w:val="16"/>
                <w:szCs w:val="16"/>
              </w:rPr>
            </w:pPr>
            <w:r w:rsidRPr="006A3866">
              <w:rPr>
                <w:rFonts w:ascii="Arial" w:hAnsi="Arial" w:cs="Arial"/>
                <w:b/>
                <w:color w:val="auto"/>
                <w:sz w:val="16"/>
                <w:szCs w:val="16"/>
              </w:rPr>
              <w:t>08:00</w:t>
            </w:r>
          </w:p>
          <w:p w:rsidR="00DD3141" w:rsidRPr="006A3866" w:rsidRDefault="00DD3141" w:rsidP="00DD3141">
            <w:pPr>
              <w:spacing w:before="2" w:after="0"/>
              <w:ind w:left="28"/>
              <w:rPr>
                <w:rFonts w:ascii="Arial" w:hAnsi="Arial" w:cs="Arial"/>
                <w:b/>
                <w:color w:val="auto"/>
                <w:sz w:val="16"/>
                <w:szCs w:val="16"/>
              </w:rPr>
            </w:pPr>
            <w:r w:rsidRPr="006A3866">
              <w:rPr>
                <w:rFonts w:ascii="Arial" w:hAnsi="Arial" w:cs="Arial"/>
                <w:b/>
                <w:color w:val="auto"/>
                <w:sz w:val="16"/>
                <w:szCs w:val="16"/>
              </w:rPr>
              <w:t>Q1</w:t>
            </w:r>
          </w:p>
          <w:p w:rsidR="00DD3141" w:rsidRPr="006A3866" w:rsidRDefault="00DD3141" w:rsidP="00DD3141">
            <w:pPr>
              <w:spacing w:before="2" w:after="0"/>
              <w:ind w:left="28"/>
              <w:rPr>
                <w:rFonts w:ascii="Arial" w:hAnsi="Arial" w:cs="Arial"/>
                <w:color w:val="auto"/>
                <w:sz w:val="16"/>
                <w:szCs w:val="16"/>
              </w:rPr>
            </w:pPr>
            <w:r w:rsidRPr="006A3866">
              <w:rPr>
                <w:rFonts w:ascii="Arial" w:hAnsi="Arial" w:cs="Arial"/>
                <w:b/>
                <w:color w:val="auto"/>
                <w:sz w:val="16"/>
                <w:szCs w:val="16"/>
              </w:rPr>
              <w:t>10:00</w:t>
            </w:r>
          </w:p>
        </w:tc>
        <w:tc>
          <w:tcPr>
            <w:tcW w:w="2819" w:type="dxa"/>
            <w:vMerge w:val="restart"/>
            <w:shd w:val="clear" w:color="auto" w:fill="auto"/>
          </w:tcPr>
          <w:p w:rsidR="00DD3141" w:rsidRPr="006A3866" w:rsidRDefault="00DD3141" w:rsidP="00DD3141">
            <w:pPr>
              <w:spacing w:before="2" w:after="0"/>
              <w:ind w:left="28"/>
              <w:rPr>
                <w:rFonts w:ascii="Arial" w:hAnsi="Arial" w:cs="Arial"/>
                <w:color w:val="auto"/>
                <w:sz w:val="16"/>
                <w:szCs w:val="16"/>
              </w:rPr>
            </w:pPr>
          </w:p>
          <w:p w:rsidR="00DD3141" w:rsidRPr="006A3866" w:rsidRDefault="00DD3141" w:rsidP="00DD3141">
            <w:pPr>
              <w:spacing w:before="2" w:after="0"/>
              <w:ind w:left="28"/>
              <w:rPr>
                <w:rFonts w:ascii="Arial" w:hAnsi="Arial" w:cs="Arial"/>
                <w:color w:val="auto"/>
                <w:sz w:val="16"/>
                <w:szCs w:val="16"/>
              </w:rPr>
            </w:pPr>
            <w:r w:rsidRPr="006A3866">
              <w:rPr>
                <w:rFonts w:ascii="Arial" w:hAnsi="Arial" w:cs="Arial"/>
                <w:color w:val="auto"/>
                <w:sz w:val="16"/>
                <w:szCs w:val="16"/>
              </w:rPr>
              <w:t>**********************************</w:t>
            </w:r>
          </w:p>
          <w:p w:rsidR="00DD3141" w:rsidRPr="006A3866" w:rsidRDefault="00DD3141" w:rsidP="00DD3141">
            <w:pPr>
              <w:spacing w:before="2" w:after="0"/>
              <w:ind w:left="28"/>
              <w:rPr>
                <w:rFonts w:ascii="Arial" w:hAnsi="Arial" w:cs="Arial"/>
                <w:color w:val="auto"/>
                <w:sz w:val="16"/>
                <w:szCs w:val="16"/>
              </w:rPr>
            </w:pPr>
            <w:r w:rsidRPr="006A3866">
              <w:rPr>
                <w:rFonts w:ascii="Arial" w:hAnsi="Arial" w:cs="Arial"/>
                <w:b/>
                <w:color w:val="auto"/>
                <w:sz w:val="16"/>
                <w:szCs w:val="16"/>
                <w:highlight w:val="yellow"/>
              </w:rPr>
              <w:t>09:00</w:t>
            </w:r>
            <w:r w:rsidRPr="006A3866">
              <w:rPr>
                <w:rFonts w:ascii="Arial" w:hAnsi="Arial" w:cs="Arial"/>
                <w:b/>
                <w:color w:val="auto"/>
                <w:sz w:val="16"/>
                <w:szCs w:val="16"/>
              </w:rPr>
              <w:t xml:space="preserve"> – 10:30 </w:t>
            </w:r>
            <w:r w:rsidRPr="006A3866">
              <w:rPr>
                <w:rFonts w:ascii="Arial" w:hAnsi="Arial" w:cs="Arial"/>
                <w:color w:val="auto"/>
                <w:sz w:val="16"/>
                <w:szCs w:val="16"/>
              </w:rPr>
              <w:t xml:space="preserve">♠ </w:t>
            </w:r>
            <w:r w:rsidRPr="006A3866">
              <w:rPr>
                <w:rFonts w:ascii="Arial" w:hAnsi="Arial" w:cs="Arial"/>
                <w:b/>
                <w:color w:val="auto"/>
                <w:sz w:val="16"/>
                <w:szCs w:val="16"/>
              </w:rPr>
              <w:t>Opening (1)</w:t>
            </w:r>
            <w:r w:rsidRPr="006A3866">
              <w:rPr>
                <w:rFonts w:ascii="Arial" w:hAnsi="Arial" w:cs="Arial"/>
                <w:color w:val="auto"/>
                <w:sz w:val="16"/>
                <w:szCs w:val="16"/>
              </w:rPr>
              <w:t>, Agenda (2), Reports (3), Common issues (4.1), WIDs (9.1), Future Meetings (9.3)</w:t>
            </w:r>
          </w:p>
        </w:tc>
        <w:tc>
          <w:tcPr>
            <w:tcW w:w="2977" w:type="dxa"/>
            <w:tcBorders>
              <w:bottom w:val="single" w:sz="4" w:space="0" w:color="000000"/>
            </w:tcBorders>
            <w:shd w:val="clear" w:color="auto" w:fill="auto"/>
          </w:tcPr>
          <w:p w:rsidR="00DD3141" w:rsidRPr="006A3866" w:rsidRDefault="00DD3141" w:rsidP="00DD3141">
            <w:pPr>
              <w:spacing w:before="2" w:after="0"/>
              <w:rPr>
                <w:rFonts w:ascii="Arial" w:hAnsi="Arial" w:cs="Arial"/>
                <w:color w:val="auto"/>
                <w:sz w:val="16"/>
                <w:szCs w:val="16"/>
                <w:shd w:val="clear" w:color="auto" w:fill="FBA7A7"/>
              </w:rPr>
            </w:pPr>
            <w:r w:rsidRPr="006A3866">
              <w:rPr>
                <w:rFonts w:ascii="Arial" w:hAnsi="Arial" w:cs="Arial"/>
                <w:color w:val="auto"/>
                <w:sz w:val="16"/>
                <w:szCs w:val="16"/>
                <w:lang w:val="de-DE"/>
              </w:rPr>
              <w:t xml:space="preserve">♠ </w:t>
            </w:r>
            <w:r w:rsidRPr="006A3866">
              <w:rPr>
                <w:rFonts w:ascii="Arial" w:hAnsi="Arial" w:cs="Arial"/>
                <w:color w:val="auto"/>
                <w:sz w:val="16"/>
                <w:szCs w:val="16"/>
              </w:rPr>
              <w:t xml:space="preserve"> </w:t>
            </w:r>
            <w:proofErr w:type="spellStart"/>
            <w:r w:rsidRPr="006A3866">
              <w:rPr>
                <w:rFonts w:ascii="Arial" w:hAnsi="Arial" w:cs="Arial"/>
                <w:color w:val="auto"/>
                <w:sz w:val="16"/>
                <w:szCs w:val="16"/>
              </w:rPr>
              <w:t>Vertical_LAN</w:t>
            </w:r>
            <w:proofErr w:type="spellEnd"/>
            <w:r w:rsidRPr="006A3866">
              <w:rPr>
                <w:rFonts w:ascii="Arial" w:hAnsi="Arial" w:cs="Arial"/>
                <w:color w:val="auto"/>
                <w:sz w:val="16"/>
                <w:szCs w:val="16"/>
              </w:rPr>
              <w:t xml:space="preserve"> (7.7.2) TSN</w:t>
            </w:r>
            <w:r w:rsidRPr="006A3866">
              <w:rPr>
                <w:rFonts w:ascii="Arial" w:hAnsi="Arial" w:cs="Arial"/>
                <w:color w:val="auto"/>
                <w:sz w:val="16"/>
                <w:szCs w:val="16"/>
                <w:shd w:val="clear" w:color="auto" w:fill="FBA7A7"/>
              </w:rPr>
              <w:t xml:space="preserve"> -57</w:t>
            </w:r>
          </w:p>
        </w:tc>
        <w:tc>
          <w:tcPr>
            <w:tcW w:w="2835" w:type="dxa"/>
            <w:tcBorders>
              <w:bottom w:val="single" w:sz="4" w:space="0" w:color="000000"/>
            </w:tcBorders>
            <w:shd w:val="clear" w:color="auto"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rPr>
            </w:pPr>
            <w:r w:rsidRPr="006A3866">
              <w:rPr>
                <w:rFonts w:ascii="Arial" w:hAnsi="Arial" w:cs="Arial"/>
                <w:color w:val="auto"/>
                <w:sz w:val="16"/>
                <w:szCs w:val="16"/>
              </w:rPr>
              <w:t>♠ 5G_CIoT (7.4) - 67</w:t>
            </w:r>
          </w:p>
        </w:tc>
        <w:tc>
          <w:tcPr>
            <w:tcW w:w="2835" w:type="dxa"/>
            <w:tcBorders>
              <w:bottom w:val="single" w:sz="4" w:space="0" w:color="000000"/>
            </w:tcBorders>
            <w:shd w:val="clear" w:color="auto" w:fill="auto"/>
          </w:tcPr>
          <w:p w:rsidR="00DD3141" w:rsidRPr="006A3866" w:rsidRDefault="00DD3141" w:rsidP="00DD3141">
            <w:pPr>
              <w:spacing w:before="2" w:after="0"/>
              <w:rPr>
                <w:ins w:id="16" w:author="Puneet Jain" w:date="2019-11-20T12:46:00Z"/>
                <w:rFonts w:ascii="Arial" w:hAnsi="Arial" w:cs="Arial"/>
                <w:sz w:val="16"/>
                <w:szCs w:val="16"/>
              </w:rPr>
            </w:pPr>
            <w:ins w:id="17" w:author="Puneet Jain" w:date="2019-11-20T10:27:00Z">
              <w:r w:rsidRPr="006A3866">
                <w:rPr>
                  <w:rFonts w:ascii="Arial" w:hAnsi="Arial" w:cs="Arial"/>
                  <w:sz w:val="16"/>
                  <w:szCs w:val="16"/>
                </w:rPr>
                <w:t xml:space="preserve">♠ </w:t>
              </w:r>
              <w:r w:rsidRPr="006A3866">
                <w:rPr>
                  <w:rFonts w:ascii="Arial" w:hAnsi="Arial" w:cs="Arial"/>
                  <w:sz w:val="16"/>
                  <w:szCs w:val="16"/>
                  <w:lang w:val="de-DE"/>
                </w:rPr>
                <w:t>Vertical_LAN (7.7.1) 5G-LAN</w:t>
              </w:r>
              <w:r w:rsidRPr="006A3866" w:rsidDel="00375EE6">
                <w:rPr>
                  <w:rFonts w:ascii="Arial" w:hAnsi="Arial" w:cs="Arial"/>
                  <w:sz w:val="16"/>
                  <w:szCs w:val="16"/>
                </w:rPr>
                <w:t xml:space="preserve"> </w:t>
              </w:r>
            </w:ins>
            <w:ins w:id="18" w:author="Puneet Jain" w:date="2019-11-20T12:46:00Z">
              <w:r w:rsidRPr="006A3866">
                <w:rPr>
                  <w:rFonts w:ascii="Arial" w:hAnsi="Arial" w:cs="Arial"/>
                  <w:sz w:val="16"/>
                  <w:szCs w:val="16"/>
                </w:rPr>
                <w:t>– 12</w:t>
              </w:r>
            </w:ins>
          </w:p>
          <w:p w:rsidR="00BE178D" w:rsidRPr="006A3866" w:rsidRDefault="00DD3141" w:rsidP="00BE178D">
            <w:pPr>
              <w:spacing w:before="2" w:after="0"/>
              <w:rPr>
                <w:ins w:id="19" w:author="Puneet Jain" w:date="2019-11-20T19:43:00Z"/>
                <w:rFonts w:ascii="Arial" w:hAnsi="Arial" w:cs="Arial"/>
                <w:sz w:val="16"/>
                <w:szCs w:val="16"/>
              </w:rPr>
            </w:pPr>
            <w:proofErr w:type="spellStart"/>
            <w:ins w:id="20" w:author="Puneet Jain" w:date="2019-11-20T10:27:00Z">
              <w:r w:rsidRPr="006A3866">
                <w:rPr>
                  <w:rFonts w:ascii="Arial" w:hAnsi="Arial" w:cs="Arial"/>
                  <w:sz w:val="16"/>
                  <w:szCs w:val="16"/>
                </w:rPr>
                <w:t>Vertical_LAN</w:t>
              </w:r>
              <w:proofErr w:type="spellEnd"/>
              <w:r w:rsidRPr="006A3866">
                <w:rPr>
                  <w:rFonts w:ascii="Arial" w:hAnsi="Arial" w:cs="Arial"/>
                  <w:sz w:val="16"/>
                  <w:szCs w:val="16"/>
                </w:rPr>
                <w:t xml:space="preserve"> (7.7.2) TSN</w:t>
              </w:r>
            </w:ins>
            <w:ins w:id="21" w:author="Puneet Jain" w:date="2019-11-20T12:46:00Z">
              <w:r w:rsidRPr="006A3866">
                <w:rPr>
                  <w:rFonts w:ascii="Arial" w:hAnsi="Arial" w:cs="Arial"/>
                  <w:sz w:val="16"/>
                  <w:szCs w:val="16"/>
                </w:rPr>
                <w:t xml:space="preserve"> - 14</w:t>
              </w:r>
            </w:ins>
            <w:ins w:id="22" w:author="Puneet Jain" w:date="2019-11-20T19:43:00Z">
              <w:r w:rsidR="00BE178D" w:rsidRPr="006A3866">
                <w:rPr>
                  <w:rFonts w:ascii="Arial" w:hAnsi="Arial" w:cs="Arial"/>
                  <w:sz w:val="16"/>
                  <w:szCs w:val="16"/>
                </w:rPr>
                <w:t xml:space="preserve"> </w:t>
              </w:r>
              <w:proofErr w:type="spellStart"/>
              <w:r w:rsidR="00BE178D" w:rsidRPr="006A3866">
                <w:rPr>
                  <w:rFonts w:ascii="Arial" w:hAnsi="Arial" w:cs="Arial"/>
                  <w:sz w:val="16"/>
                  <w:szCs w:val="16"/>
                </w:rPr>
                <w:t>Vertical_LAN</w:t>
              </w:r>
              <w:proofErr w:type="spellEnd"/>
              <w:r w:rsidR="00BE178D" w:rsidRPr="006A3866">
                <w:rPr>
                  <w:rFonts w:ascii="Arial" w:hAnsi="Arial" w:cs="Arial"/>
                  <w:sz w:val="16"/>
                  <w:szCs w:val="16"/>
                </w:rPr>
                <w:t xml:space="preserve"> (7.7.3) type a/b - 13</w:t>
              </w:r>
            </w:ins>
          </w:p>
          <w:p w:rsidR="00DD3141" w:rsidRPr="006A3866" w:rsidRDefault="00DD3141" w:rsidP="00DD3141">
            <w:pPr>
              <w:spacing w:before="2" w:after="0"/>
              <w:rPr>
                <w:rFonts w:ascii="Arial" w:hAnsi="Arial" w:cs="Arial"/>
                <w:color w:val="auto"/>
                <w:sz w:val="16"/>
                <w:szCs w:val="16"/>
              </w:rPr>
            </w:pPr>
          </w:p>
        </w:tc>
        <w:tc>
          <w:tcPr>
            <w:tcW w:w="3246" w:type="dxa"/>
            <w:shd w:val="clear" w:color="auto" w:fill="auto"/>
          </w:tcPr>
          <w:p w:rsidR="00332C06" w:rsidRPr="00F871BE" w:rsidRDefault="00332C06" w:rsidP="00332C06">
            <w:pPr>
              <w:pStyle w:val="agenda-entry"/>
              <w:spacing w:before="2"/>
              <w:rPr>
                <w:ins w:id="23" w:author="Puneet Jain" w:date="2019-11-20T13:23:00Z"/>
                <w:sz w:val="16"/>
                <w:szCs w:val="16"/>
              </w:rPr>
            </w:pPr>
            <w:ins w:id="24" w:author="Puneet Jain" w:date="2019-11-20T13:23:00Z">
              <w:r w:rsidRPr="00F871BE">
                <w:rPr>
                  <w:sz w:val="16"/>
                  <w:szCs w:val="16"/>
                </w:rPr>
                <w:t xml:space="preserve">♠   </w:t>
              </w:r>
              <w:proofErr w:type="spellStart"/>
              <w:r w:rsidRPr="00F871BE">
                <w:rPr>
                  <w:sz w:val="16"/>
                  <w:szCs w:val="16"/>
                </w:rPr>
                <w:t>FS_eNPN</w:t>
              </w:r>
              <w:proofErr w:type="spellEnd"/>
              <w:r w:rsidRPr="00F871BE">
                <w:rPr>
                  <w:sz w:val="16"/>
                  <w:szCs w:val="16"/>
                </w:rPr>
                <w:t xml:space="preserve"> (8.3</w:t>
              </w:r>
              <w:r>
                <w:rPr>
                  <w:sz w:val="16"/>
                  <w:szCs w:val="16"/>
                </w:rPr>
                <w:t>)</w:t>
              </w:r>
            </w:ins>
            <w:ins w:id="25" w:author="Puneet Jain" w:date="2019-11-20T13:25:00Z">
              <w:r w:rsidR="000D643E">
                <w:rPr>
                  <w:sz w:val="16"/>
                  <w:szCs w:val="16"/>
                </w:rPr>
                <w:t xml:space="preserve"> - 7</w:t>
              </w:r>
            </w:ins>
          </w:p>
          <w:p w:rsidR="00332C06" w:rsidRDefault="00332C06" w:rsidP="00332C06">
            <w:pPr>
              <w:pStyle w:val="agenda-entry"/>
              <w:spacing w:before="2"/>
              <w:rPr>
                <w:ins w:id="26" w:author="Puneet Jain" w:date="2019-11-21T17:53:00Z"/>
                <w:sz w:val="16"/>
                <w:szCs w:val="16"/>
              </w:rPr>
            </w:pPr>
            <w:proofErr w:type="spellStart"/>
            <w:ins w:id="27" w:author="Puneet Jain" w:date="2019-11-20T13:23:00Z">
              <w:r w:rsidRPr="00F871BE">
                <w:rPr>
                  <w:sz w:val="16"/>
                  <w:szCs w:val="16"/>
                </w:rPr>
                <w:t>FS_IIoT</w:t>
              </w:r>
              <w:proofErr w:type="spellEnd"/>
              <w:r w:rsidRPr="00F871BE">
                <w:rPr>
                  <w:sz w:val="16"/>
                  <w:szCs w:val="16"/>
                </w:rPr>
                <w:t xml:space="preserve"> (8.10) </w:t>
              </w:r>
            </w:ins>
            <w:ins w:id="28" w:author="Puneet Jain" w:date="2019-11-21T17:53:00Z">
              <w:r w:rsidR="003B6FDC">
                <w:rPr>
                  <w:sz w:val="16"/>
                  <w:szCs w:val="16"/>
                </w:rPr>
                <w:t>–</w:t>
              </w:r>
            </w:ins>
            <w:ins w:id="29" w:author="Puneet Jain" w:date="2019-11-20T13:25:00Z">
              <w:r w:rsidR="000D643E">
                <w:rPr>
                  <w:sz w:val="16"/>
                  <w:szCs w:val="16"/>
                </w:rPr>
                <w:t xml:space="preserve"> 11</w:t>
              </w:r>
            </w:ins>
          </w:p>
          <w:p w:rsidR="003B6FDC" w:rsidRPr="006A3866" w:rsidRDefault="003B6FDC" w:rsidP="003B6FDC">
            <w:pPr>
              <w:spacing w:before="2" w:after="0"/>
              <w:rPr>
                <w:ins w:id="30" w:author="Puneet Jain" w:date="2019-11-21T17:53:00Z"/>
                <w:rFonts w:ascii="Arial" w:hAnsi="Arial" w:cs="Arial"/>
                <w:sz w:val="16"/>
                <w:szCs w:val="16"/>
              </w:rPr>
            </w:pPr>
            <w:ins w:id="31" w:author="Puneet Jain" w:date="2019-11-21T17:53:00Z">
              <w:r w:rsidRPr="006A3866">
                <w:rPr>
                  <w:rFonts w:ascii="Arial" w:hAnsi="Arial" w:cs="Arial"/>
                  <w:sz w:val="16"/>
                  <w:szCs w:val="16"/>
                  <w:lang w:val="de-DE"/>
                </w:rPr>
                <w:t>Vertical_LAN (7.7.1) 5G-LAN</w:t>
              </w:r>
              <w:r w:rsidRPr="006A3866" w:rsidDel="00375EE6">
                <w:rPr>
                  <w:rFonts w:ascii="Arial" w:hAnsi="Arial" w:cs="Arial"/>
                  <w:sz w:val="16"/>
                  <w:szCs w:val="16"/>
                </w:rPr>
                <w:t xml:space="preserve"> </w:t>
              </w:r>
            </w:ins>
            <w:ins w:id="32" w:author="Puneet Jain" w:date="2019-11-21T18:00:00Z">
              <w:r w:rsidR="00C749DF">
                <w:rPr>
                  <w:rFonts w:ascii="Arial" w:hAnsi="Arial" w:cs="Arial"/>
                  <w:sz w:val="16"/>
                  <w:szCs w:val="16"/>
                </w:rPr>
                <w:t>- 9</w:t>
              </w:r>
            </w:ins>
          </w:p>
          <w:p w:rsidR="003B6FDC" w:rsidRDefault="003B6FDC" w:rsidP="003B6FDC">
            <w:pPr>
              <w:spacing w:before="2" w:after="0"/>
              <w:rPr>
                <w:ins w:id="33" w:author="Puneet Jain" w:date="2019-11-21T17:53:00Z"/>
                <w:rFonts w:ascii="Arial" w:hAnsi="Arial" w:cs="Arial"/>
                <w:sz w:val="16"/>
                <w:szCs w:val="16"/>
              </w:rPr>
            </w:pPr>
            <w:proofErr w:type="spellStart"/>
            <w:ins w:id="34" w:author="Puneet Jain" w:date="2019-11-21T17:53:00Z">
              <w:r w:rsidRPr="006A3866">
                <w:rPr>
                  <w:rFonts w:ascii="Arial" w:hAnsi="Arial" w:cs="Arial"/>
                  <w:sz w:val="16"/>
                  <w:szCs w:val="16"/>
                </w:rPr>
                <w:t>Vertical_LAN</w:t>
              </w:r>
              <w:proofErr w:type="spellEnd"/>
              <w:r w:rsidRPr="006A3866">
                <w:rPr>
                  <w:rFonts w:ascii="Arial" w:hAnsi="Arial" w:cs="Arial"/>
                  <w:sz w:val="16"/>
                  <w:szCs w:val="16"/>
                </w:rPr>
                <w:t xml:space="preserve"> (7.7.2) TSN </w:t>
              </w:r>
            </w:ins>
            <w:ins w:id="35" w:author="Puneet Jain" w:date="2019-11-21T18:01:00Z">
              <w:r w:rsidR="00C749DF">
                <w:rPr>
                  <w:rFonts w:ascii="Arial" w:hAnsi="Arial" w:cs="Arial"/>
                  <w:sz w:val="16"/>
                  <w:szCs w:val="16"/>
                </w:rPr>
                <w:t>– 9 +1</w:t>
              </w:r>
            </w:ins>
          </w:p>
          <w:p w:rsidR="003B6FDC" w:rsidRPr="006A3866" w:rsidRDefault="003B6FDC" w:rsidP="003B6FDC">
            <w:pPr>
              <w:spacing w:before="2" w:after="0"/>
              <w:rPr>
                <w:ins w:id="36" w:author="Puneet Jain" w:date="2019-11-21T17:53:00Z"/>
                <w:rFonts w:ascii="Arial" w:hAnsi="Arial" w:cs="Arial"/>
                <w:sz w:val="16"/>
                <w:szCs w:val="16"/>
              </w:rPr>
            </w:pPr>
            <w:proofErr w:type="spellStart"/>
            <w:ins w:id="37" w:author="Puneet Jain" w:date="2019-11-21T17:53:00Z">
              <w:r w:rsidRPr="006A3866">
                <w:rPr>
                  <w:rFonts w:ascii="Arial" w:hAnsi="Arial" w:cs="Arial"/>
                  <w:sz w:val="16"/>
                  <w:szCs w:val="16"/>
                </w:rPr>
                <w:t>Vertical_LAN</w:t>
              </w:r>
              <w:proofErr w:type="spellEnd"/>
              <w:r w:rsidRPr="006A3866">
                <w:rPr>
                  <w:rFonts w:ascii="Arial" w:hAnsi="Arial" w:cs="Arial"/>
                  <w:sz w:val="16"/>
                  <w:szCs w:val="16"/>
                </w:rPr>
                <w:t xml:space="preserve"> (7.7.3) type a/b </w:t>
              </w:r>
            </w:ins>
            <w:ins w:id="38" w:author="Puneet Jain" w:date="2019-11-21T18:01:00Z">
              <w:r w:rsidR="00FB541E">
                <w:rPr>
                  <w:rFonts w:ascii="Arial" w:hAnsi="Arial" w:cs="Arial"/>
                  <w:sz w:val="16"/>
                  <w:szCs w:val="16"/>
                </w:rPr>
                <w:t>–</w:t>
              </w:r>
              <w:r w:rsidR="00C749DF">
                <w:rPr>
                  <w:rFonts w:ascii="Arial" w:hAnsi="Arial" w:cs="Arial"/>
                  <w:sz w:val="16"/>
                  <w:szCs w:val="16"/>
                </w:rPr>
                <w:t xml:space="preserve"> </w:t>
              </w:r>
              <w:r w:rsidR="00FB541E">
                <w:rPr>
                  <w:rFonts w:ascii="Arial" w:hAnsi="Arial" w:cs="Arial"/>
                  <w:sz w:val="16"/>
                  <w:szCs w:val="16"/>
                </w:rPr>
                <w:t>4 +1</w:t>
              </w:r>
            </w:ins>
          </w:p>
          <w:p w:rsidR="00DD3141" w:rsidRPr="006A3866" w:rsidRDefault="00DD3141" w:rsidP="000D643E">
            <w:pPr>
              <w:pStyle w:val="agenda-entry"/>
              <w:spacing w:before="2"/>
              <w:rPr>
                <w:sz w:val="16"/>
                <w:szCs w:val="16"/>
              </w:rPr>
            </w:pPr>
          </w:p>
        </w:tc>
      </w:tr>
      <w:tr w:rsidR="00DD3141" w:rsidRPr="006A3866" w:rsidTr="00AC0CBD">
        <w:trPr>
          <w:trHeight w:val="380"/>
          <w:jc w:val="center"/>
        </w:trPr>
        <w:tc>
          <w:tcPr>
            <w:tcW w:w="568" w:type="dxa"/>
            <w:vMerge/>
            <w:shd w:val="clear" w:color="auto" w:fill="auto"/>
          </w:tcPr>
          <w:p w:rsidR="00DD3141" w:rsidRPr="006A3866" w:rsidRDefault="00DD3141" w:rsidP="00DD3141">
            <w:pPr>
              <w:spacing w:before="2" w:after="0"/>
              <w:ind w:left="28"/>
              <w:rPr>
                <w:rFonts w:ascii="Arial" w:hAnsi="Arial" w:cs="Arial"/>
                <w:b/>
                <w:color w:val="auto"/>
                <w:sz w:val="16"/>
                <w:szCs w:val="16"/>
              </w:rPr>
            </w:pPr>
          </w:p>
        </w:tc>
        <w:tc>
          <w:tcPr>
            <w:tcW w:w="2819" w:type="dxa"/>
            <w:vMerge/>
            <w:tcBorders>
              <w:right w:val="single" w:sz="12" w:space="0" w:color="000000"/>
            </w:tcBorders>
            <w:shd w:val="clear" w:color="auto" w:fill="auto"/>
          </w:tcPr>
          <w:p w:rsidR="00DD3141" w:rsidRPr="006A3866" w:rsidRDefault="00DD3141" w:rsidP="00DD3141">
            <w:pPr>
              <w:spacing w:before="2" w:after="0"/>
              <w:ind w:left="28"/>
              <w:rPr>
                <w:rFonts w:ascii="Arial" w:hAnsi="Arial" w:cs="Arial"/>
                <w:color w:val="auto"/>
                <w:sz w:val="16"/>
                <w:szCs w:val="16"/>
              </w:rPr>
            </w:pPr>
          </w:p>
        </w:tc>
        <w:tc>
          <w:tcPr>
            <w:tcW w:w="2977" w:type="dxa"/>
            <w:tcBorders>
              <w:top w:val="single" w:sz="4" w:space="0" w:color="000000"/>
              <w:left w:val="single" w:sz="12" w:space="0" w:color="000000"/>
              <w:bottom w:val="single" w:sz="4" w:space="0" w:color="000000"/>
              <w:right w:val="single" w:sz="12" w:space="0" w:color="000000"/>
            </w:tcBorders>
            <w:shd w:val="thinVertStripe" w:color="D9D9D9" w:themeColor="background1" w:themeShade="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shd w:val="clear" w:color="auto" w:fill="FFC000"/>
              </w:rPr>
            </w:pPr>
            <w:r w:rsidRPr="006A3866">
              <w:rPr>
                <w:rFonts w:ascii="Arial" w:hAnsi="Arial" w:cs="Arial"/>
                <w:color w:val="auto"/>
                <w:sz w:val="16"/>
                <w:szCs w:val="16"/>
                <w:highlight w:val="yellow"/>
                <w:shd w:val="clear" w:color="auto" w:fill="FFC000"/>
              </w:rPr>
              <w:t>5G (6.8) Services Support - 34</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rPr>
            </w:pPr>
            <w:r w:rsidRPr="006A3866">
              <w:rPr>
                <w:rFonts w:ascii="Arial" w:hAnsi="Arial" w:cs="Arial"/>
                <w:color w:val="auto"/>
                <w:sz w:val="16"/>
                <w:szCs w:val="16"/>
                <w:highlight w:val="yellow"/>
              </w:rPr>
              <w:t xml:space="preserve">IMS &amp; related </w:t>
            </w:r>
            <w:proofErr w:type="spellStart"/>
            <w:r w:rsidRPr="006A3866">
              <w:rPr>
                <w:rFonts w:ascii="Arial" w:hAnsi="Arial" w:cs="Arial"/>
                <w:color w:val="auto"/>
                <w:sz w:val="16"/>
                <w:szCs w:val="16"/>
                <w:highlight w:val="yellow"/>
              </w:rPr>
              <w:t>maint</w:t>
            </w:r>
            <w:proofErr w:type="spellEnd"/>
            <w:r w:rsidRPr="006A3866">
              <w:rPr>
                <w:rFonts w:ascii="Arial" w:hAnsi="Arial" w:cs="Arial"/>
                <w:color w:val="auto"/>
                <w:sz w:val="16"/>
                <w:szCs w:val="16"/>
                <w:highlight w:val="yellow"/>
              </w:rPr>
              <w:t xml:space="preserve"> (5.4) - 2</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lang w:val="en-US"/>
              </w:rPr>
            </w:pPr>
            <w:r w:rsidRPr="006A3866">
              <w:rPr>
                <w:rFonts w:ascii="Arial" w:hAnsi="Arial" w:cs="Arial"/>
                <w:color w:val="auto"/>
                <w:sz w:val="16"/>
                <w:szCs w:val="16"/>
                <w:highlight w:val="yellow"/>
                <w:lang w:val="en-US"/>
              </w:rPr>
              <w:t>5G (6.3) SM/SC - 11</w:t>
            </w:r>
          </w:p>
          <w:p w:rsidR="00DD3141" w:rsidRPr="006A3866" w:rsidRDefault="00DD3141" w:rsidP="00DD3141">
            <w:pPr>
              <w:suppressAutoHyphens/>
              <w:overflowPunct/>
              <w:autoSpaceDE/>
              <w:autoSpaceDN/>
              <w:adjustRightInd/>
              <w:spacing w:after="0"/>
              <w:textAlignment w:val="auto"/>
              <w:rPr>
                <w:rFonts w:ascii="Arial" w:hAnsi="Arial" w:cs="Arial"/>
                <w:sz w:val="16"/>
                <w:szCs w:val="16"/>
              </w:rPr>
            </w:pPr>
            <w:proofErr w:type="spellStart"/>
            <w:r w:rsidRPr="006A3866">
              <w:rPr>
                <w:rFonts w:ascii="Arial" w:hAnsi="Arial" w:cs="Arial"/>
                <w:sz w:val="16"/>
                <w:szCs w:val="16"/>
              </w:rPr>
              <w:t>eNA</w:t>
            </w:r>
            <w:proofErr w:type="spellEnd"/>
            <w:r w:rsidRPr="006A3866">
              <w:rPr>
                <w:rFonts w:ascii="Arial" w:hAnsi="Arial" w:cs="Arial"/>
                <w:sz w:val="16"/>
                <w:szCs w:val="16"/>
              </w:rPr>
              <w:t xml:space="preserve"> (7.5)</w:t>
            </w:r>
          </w:p>
          <w:p w:rsidR="00DD3141" w:rsidRPr="006A3866" w:rsidRDefault="00DD3141" w:rsidP="00DD3141">
            <w:pPr>
              <w:suppressAutoHyphens/>
              <w:overflowPunct/>
              <w:autoSpaceDE/>
              <w:autoSpaceDN/>
              <w:adjustRightInd/>
              <w:spacing w:after="0"/>
              <w:textAlignment w:val="auto"/>
              <w:rPr>
                <w:rFonts w:ascii="Arial" w:hAnsi="Arial" w:cs="Arial"/>
                <w:sz w:val="16"/>
                <w:szCs w:val="16"/>
              </w:rPr>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DD3141" w:rsidRPr="006A3866" w:rsidRDefault="00DD3141" w:rsidP="00DD3141">
            <w:pPr>
              <w:suppressAutoHyphens/>
              <w:overflowPunct/>
              <w:autoSpaceDE/>
              <w:autoSpaceDN/>
              <w:adjustRightInd/>
              <w:spacing w:after="0"/>
              <w:textAlignment w:val="auto"/>
              <w:rPr>
                <w:ins w:id="39" w:author="Puneet Jain" w:date="2019-11-20T10:27:00Z"/>
                <w:rFonts w:ascii="Arial" w:hAnsi="Arial" w:cs="Arial"/>
                <w:sz w:val="16"/>
                <w:szCs w:val="16"/>
                <w:highlight w:val="yellow"/>
              </w:rPr>
            </w:pPr>
            <w:ins w:id="40" w:author="Puneet Jain" w:date="2019-11-20T10:27:00Z">
              <w:r w:rsidRPr="006A3866">
                <w:rPr>
                  <w:rFonts w:ascii="Arial" w:hAnsi="Arial" w:cs="Arial"/>
                  <w:sz w:val="16"/>
                  <w:szCs w:val="16"/>
                  <w:highlight w:val="yellow"/>
                </w:rPr>
                <w:t xml:space="preserve">5G (6.6) PCC </w:t>
              </w:r>
            </w:ins>
            <w:ins w:id="41" w:author="Puneet Jain" w:date="2019-11-20T12:47:00Z">
              <w:r w:rsidRPr="006A3866">
                <w:rPr>
                  <w:rFonts w:ascii="Arial" w:hAnsi="Arial" w:cs="Arial"/>
                  <w:sz w:val="16"/>
                  <w:szCs w:val="16"/>
                  <w:highlight w:val="yellow"/>
                </w:rPr>
                <w:t>- 18</w:t>
              </w:r>
            </w:ins>
          </w:p>
          <w:p w:rsidR="00BE178D" w:rsidRPr="006A3866" w:rsidRDefault="00BE178D" w:rsidP="00BE178D">
            <w:pPr>
              <w:suppressAutoHyphens/>
              <w:overflowPunct/>
              <w:autoSpaceDE/>
              <w:autoSpaceDN/>
              <w:adjustRightInd/>
              <w:spacing w:after="0"/>
              <w:textAlignment w:val="auto"/>
              <w:rPr>
                <w:ins w:id="42" w:author="Puneet Jain" w:date="2019-11-20T19:46:00Z"/>
                <w:rFonts w:ascii="Arial" w:hAnsi="Arial" w:cs="Arial"/>
                <w:sz w:val="16"/>
                <w:szCs w:val="16"/>
                <w:highlight w:val="yellow"/>
                <w:shd w:val="clear" w:color="auto" w:fill="BDD6EE"/>
              </w:rPr>
            </w:pPr>
            <w:ins w:id="43" w:author="Puneet Jain" w:date="2019-11-20T19:46:00Z">
              <w:r w:rsidRPr="006A3866">
                <w:rPr>
                  <w:rFonts w:ascii="Arial" w:hAnsi="Arial" w:cs="Arial"/>
                  <w:sz w:val="16"/>
                  <w:szCs w:val="16"/>
                  <w:highlight w:val="yellow"/>
                  <w:shd w:val="clear" w:color="auto" w:fill="BDD6EE"/>
                </w:rPr>
                <w:t>5G_eLCS (7.6) – 11</w:t>
              </w:r>
            </w:ins>
          </w:p>
          <w:p w:rsidR="00DD3141" w:rsidRPr="006A3866" w:rsidRDefault="00DD3141" w:rsidP="00DD3141">
            <w:pPr>
              <w:suppressAutoHyphens/>
              <w:overflowPunct/>
              <w:autoSpaceDE/>
              <w:autoSpaceDN/>
              <w:adjustRightInd/>
              <w:spacing w:after="0"/>
              <w:textAlignment w:val="auto"/>
              <w:rPr>
                <w:ins w:id="44" w:author="Puneet Jain" w:date="2019-11-20T12:48:00Z"/>
                <w:rFonts w:ascii="Arial" w:hAnsi="Arial" w:cs="Arial"/>
                <w:sz w:val="16"/>
                <w:szCs w:val="16"/>
                <w:highlight w:val="yellow"/>
                <w:shd w:val="clear" w:color="auto" w:fill="FFC000"/>
              </w:rPr>
            </w:pPr>
            <w:ins w:id="45" w:author="Puneet Jain" w:date="2019-11-20T12:48:00Z">
              <w:r w:rsidRPr="006A3866">
                <w:rPr>
                  <w:rFonts w:ascii="Arial" w:hAnsi="Arial" w:cs="Arial"/>
                  <w:sz w:val="16"/>
                  <w:szCs w:val="16"/>
                  <w:highlight w:val="yellow"/>
                  <w:shd w:val="clear" w:color="auto" w:fill="FFC000"/>
                </w:rPr>
                <w:t>5G (6.8) Services Support</w:t>
              </w:r>
            </w:ins>
            <w:ins w:id="46" w:author="Puneet Jain" w:date="2019-11-20T12:49:00Z">
              <w:r w:rsidRPr="006A3866">
                <w:rPr>
                  <w:rFonts w:ascii="Arial" w:hAnsi="Arial" w:cs="Arial"/>
                  <w:sz w:val="16"/>
                  <w:szCs w:val="16"/>
                  <w:highlight w:val="yellow"/>
                  <w:shd w:val="clear" w:color="auto" w:fill="FFC000"/>
                </w:rPr>
                <w:t xml:space="preserve"> - 8</w:t>
              </w:r>
            </w:ins>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rPr>
            </w:pPr>
          </w:p>
        </w:tc>
        <w:tc>
          <w:tcPr>
            <w:tcW w:w="3246" w:type="dxa"/>
            <w:tcBorders>
              <w:left w:val="single" w:sz="12" w:space="0" w:color="000000"/>
              <w:bottom w:val="single" w:sz="4" w:space="0" w:color="000000"/>
            </w:tcBorders>
            <w:shd w:val="thinVertStripe" w:color="D9D9D9" w:fill="auto"/>
          </w:tcPr>
          <w:p w:rsidR="003B6FDC" w:rsidRPr="006A3866" w:rsidRDefault="003B6FDC" w:rsidP="003B6FDC">
            <w:pPr>
              <w:suppressAutoHyphens/>
              <w:overflowPunct/>
              <w:autoSpaceDE/>
              <w:autoSpaceDN/>
              <w:adjustRightInd/>
              <w:spacing w:after="0"/>
              <w:textAlignment w:val="auto"/>
              <w:rPr>
                <w:ins w:id="47" w:author="Puneet Jain" w:date="2019-11-21T17:54:00Z"/>
                <w:rFonts w:ascii="Arial" w:hAnsi="Arial" w:cs="Arial"/>
                <w:color w:val="auto"/>
                <w:sz w:val="16"/>
                <w:szCs w:val="16"/>
                <w:highlight w:val="yellow"/>
              </w:rPr>
            </w:pPr>
            <w:ins w:id="48" w:author="Puneet Jain" w:date="2019-11-21T17:54:00Z">
              <w:r w:rsidRPr="006A3866">
                <w:rPr>
                  <w:rFonts w:ascii="Arial" w:hAnsi="Arial" w:cs="Arial"/>
                  <w:color w:val="auto"/>
                  <w:sz w:val="16"/>
                  <w:szCs w:val="16"/>
                  <w:highlight w:val="yellow"/>
                </w:rPr>
                <w:t xml:space="preserve">FS_eNA_ph2 (8.2) – </w:t>
              </w:r>
              <w:r>
                <w:rPr>
                  <w:rFonts w:ascii="Arial" w:hAnsi="Arial" w:cs="Arial"/>
                  <w:color w:val="auto"/>
                  <w:sz w:val="16"/>
                  <w:szCs w:val="16"/>
                  <w:highlight w:val="yellow"/>
                </w:rPr>
                <w:t>8</w:t>
              </w:r>
            </w:ins>
          </w:p>
          <w:p w:rsidR="003B6FDC" w:rsidRPr="006A3866" w:rsidRDefault="003B6FDC" w:rsidP="003B6FDC">
            <w:pPr>
              <w:suppressAutoHyphens/>
              <w:overflowPunct/>
              <w:autoSpaceDE/>
              <w:autoSpaceDN/>
              <w:adjustRightInd/>
              <w:spacing w:after="0"/>
              <w:textAlignment w:val="auto"/>
              <w:rPr>
                <w:ins w:id="49" w:author="Puneet Jain" w:date="2019-11-21T17:54:00Z"/>
                <w:rFonts w:ascii="Arial" w:hAnsi="Arial" w:cs="Arial"/>
                <w:sz w:val="16"/>
                <w:szCs w:val="16"/>
                <w:highlight w:val="yellow"/>
                <w:shd w:val="clear" w:color="auto" w:fill="FFC000"/>
              </w:rPr>
            </w:pPr>
            <w:ins w:id="50" w:author="Puneet Jain" w:date="2019-11-21T17:54:00Z">
              <w:r w:rsidRPr="006A3866">
                <w:rPr>
                  <w:rFonts w:ascii="Arial" w:hAnsi="Arial" w:cs="Arial"/>
                  <w:sz w:val="16"/>
                  <w:szCs w:val="16"/>
                  <w:highlight w:val="yellow"/>
                  <w:shd w:val="clear" w:color="auto" w:fill="FFC000"/>
                </w:rPr>
                <w:t xml:space="preserve">5G (6.8) Services Support - </w:t>
              </w:r>
              <w:r>
                <w:rPr>
                  <w:rFonts w:ascii="Arial" w:hAnsi="Arial" w:cs="Arial"/>
                  <w:sz w:val="16"/>
                  <w:szCs w:val="16"/>
                  <w:highlight w:val="yellow"/>
                  <w:shd w:val="clear" w:color="auto" w:fill="FFC000"/>
                </w:rPr>
                <w:t>1</w:t>
              </w:r>
            </w:ins>
          </w:p>
          <w:p w:rsidR="003B6FDC" w:rsidRPr="006A3866" w:rsidRDefault="003B6FDC" w:rsidP="003B6FDC">
            <w:pPr>
              <w:suppressAutoHyphens/>
              <w:overflowPunct/>
              <w:autoSpaceDE/>
              <w:autoSpaceDN/>
              <w:adjustRightInd/>
              <w:spacing w:after="0"/>
              <w:textAlignment w:val="auto"/>
              <w:rPr>
                <w:ins w:id="51" w:author="Puneet Jain" w:date="2019-11-21T17:55:00Z"/>
                <w:rFonts w:ascii="Arial" w:hAnsi="Arial" w:cs="Arial"/>
                <w:sz w:val="16"/>
                <w:szCs w:val="16"/>
                <w:lang w:val="en-US"/>
              </w:rPr>
            </w:pPr>
            <w:ins w:id="52" w:author="Puneet Jain" w:date="2019-11-21T17:55:00Z">
              <w:r w:rsidRPr="006A3866">
                <w:rPr>
                  <w:rFonts w:ascii="Arial" w:hAnsi="Arial" w:cs="Arial"/>
                  <w:sz w:val="16"/>
                  <w:szCs w:val="16"/>
                  <w:highlight w:val="yellow"/>
                  <w:lang w:val="en-US"/>
                </w:rPr>
                <w:t>5G (6.3) SM/SC</w:t>
              </w:r>
              <w:r w:rsidRPr="006A3866">
                <w:rPr>
                  <w:rFonts w:ascii="Arial" w:hAnsi="Arial" w:cs="Arial"/>
                  <w:sz w:val="16"/>
                  <w:szCs w:val="16"/>
                  <w:lang w:val="en-US"/>
                </w:rPr>
                <w:t xml:space="preserve"> - 6</w:t>
              </w:r>
            </w:ins>
          </w:p>
          <w:p w:rsidR="00C749DF" w:rsidRDefault="00C749DF" w:rsidP="00C749DF">
            <w:pPr>
              <w:spacing w:before="2" w:after="0"/>
              <w:rPr>
                <w:ins w:id="53" w:author="Puneet Jain" w:date="2019-11-21T17:57:00Z"/>
                <w:rFonts w:ascii="Arial" w:hAnsi="Arial" w:cs="Arial"/>
                <w:sz w:val="16"/>
                <w:szCs w:val="16"/>
                <w:highlight w:val="yellow"/>
              </w:rPr>
            </w:pPr>
            <w:proofErr w:type="spellStart"/>
            <w:ins w:id="54" w:author="Puneet Jain" w:date="2019-11-21T17:57:00Z">
              <w:r>
                <w:rPr>
                  <w:rFonts w:ascii="Arial" w:hAnsi="Arial" w:cs="Arial"/>
                  <w:sz w:val="16"/>
                  <w:szCs w:val="16"/>
                  <w:highlight w:val="yellow"/>
                </w:rPr>
                <w:t>eNA</w:t>
              </w:r>
              <w:proofErr w:type="spellEnd"/>
              <w:r>
                <w:rPr>
                  <w:rFonts w:ascii="Arial" w:hAnsi="Arial" w:cs="Arial"/>
                  <w:sz w:val="16"/>
                  <w:szCs w:val="16"/>
                  <w:highlight w:val="yellow"/>
                </w:rPr>
                <w:t xml:space="preserve"> (7.5) </w:t>
              </w:r>
              <w:proofErr w:type="gramStart"/>
              <w:r>
                <w:rPr>
                  <w:rFonts w:ascii="Arial" w:hAnsi="Arial" w:cs="Arial"/>
                  <w:sz w:val="16"/>
                  <w:szCs w:val="16"/>
                  <w:highlight w:val="yellow"/>
                </w:rPr>
                <w:t>- ?</w:t>
              </w:r>
              <w:proofErr w:type="gramEnd"/>
            </w:ins>
          </w:p>
          <w:p w:rsidR="009B2FDF" w:rsidRPr="006A3866" w:rsidRDefault="009B2FDF" w:rsidP="00AF0C1E">
            <w:pPr>
              <w:suppressAutoHyphens/>
              <w:overflowPunct/>
              <w:autoSpaceDE/>
              <w:autoSpaceDN/>
              <w:adjustRightInd/>
              <w:spacing w:after="0"/>
              <w:textAlignment w:val="auto"/>
              <w:rPr>
                <w:rFonts w:eastAsia="MS Mincho"/>
                <w:sz w:val="16"/>
                <w:szCs w:val="16"/>
                <w:highlight w:val="yellow"/>
              </w:rPr>
            </w:pPr>
          </w:p>
        </w:tc>
      </w:tr>
      <w:tr w:rsidR="00DD3141" w:rsidRPr="006A3866" w:rsidTr="0085531E">
        <w:trPr>
          <w:trHeight w:val="993"/>
          <w:jc w:val="center"/>
        </w:trPr>
        <w:tc>
          <w:tcPr>
            <w:tcW w:w="568" w:type="dxa"/>
            <w:vMerge/>
            <w:shd w:val="clear" w:color="auto" w:fill="auto"/>
          </w:tcPr>
          <w:p w:rsidR="00DD3141" w:rsidRPr="006A3866" w:rsidRDefault="00DD3141" w:rsidP="00DD3141">
            <w:pPr>
              <w:spacing w:before="2" w:after="0"/>
              <w:ind w:left="28"/>
              <w:rPr>
                <w:rFonts w:ascii="Arial" w:hAnsi="Arial" w:cs="Arial"/>
                <w:b/>
                <w:color w:val="auto"/>
                <w:sz w:val="16"/>
                <w:szCs w:val="16"/>
              </w:rPr>
            </w:pPr>
          </w:p>
        </w:tc>
        <w:tc>
          <w:tcPr>
            <w:tcW w:w="2819" w:type="dxa"/>
            <w:vMerge/>
            <w:shd w:val="clear" w:color="auto" w:fill="auto"/>
          </w:tcPr>
          <w:p w:rsidR="00DD3141" w:rsidRPr="006A3866" w:rsidRDefault="00DD3141" w:rsidP="00DD3141">
            <w:pPr>
              <w:spacing w:before="2" w:after="0"/>
              <w:ind w:left="28"/>
              <w:rPr>
                <w:rFonts w:ascii="Arial" w:hAnsi="Arial" w:cs="Arial"/>
                <w:color w:val="auto"/>
                <w:sz w:val="16"/>
                <w:szCs w:val="16"/>
              </w:rPr>
            </w:pPr>
          </w:p>
        </w:tc>
        <w:tc>
          <w:tcPr>
            <w:tcW w:w="2977" w:type="dxa"/>
            <w:tcBorders>
              <w:top w:val="single" w:sz="4" w:space="0" w:color="000000"/>
            </w:tcBorders>
            <w:shd w:val="thinDiagStripe" w:color="D9D9D9" w:themeColor="background1" w:themeShade="D9" w:fill="auto"/>
          </w:tcPr>
          <w:p w:rsidR="00DD3141" w:rsidRPr="006A3866" w:rsidRDefault="00DD3141" w:rsidP="00DD3141">
            <w:pPr>
              <w:spacing w:before="2" w:after="0"/>
              <w:rPr>
                <w:rFonts w:ascii="Arial" w:hAnsi="Arial" w:cs="Arial"/>
                <w:color w:val="auto"/>
                <w:sz w:val="16"/>
                <w:szCs w:val="16"/>
                <w:highlight w:val="cyan"/>
              </w:rPr>
            </w:pPr>
            <w:r w:rsidRPr="006A3866">
              <w:rPr>
                <w:rFonts w:ascii="Arial" w:hAnsi="Arial" w:cs="Arial"/>
                <w:color w:val="auto"/>
                <w:sz w:val="16"/>
                <w:szCs w:val="16"/>
                <w:highlight w:val="cyan"/>
              </w:rPr>
              <w:t xml:space="preserve"> </w:t>
            </w:r>
            <w:proofErr w:type="spellStart"/>
            <w:r w:rsidRPr="006A3866">
              <w:rPr>
                <w:rFonts w:ascii="Arial" w:hAnsi="Arial" w:cs="Arial"/>
                <w:color w:val="auto"/>
                <w:sz w:val="16"/>
                <w:szCs w:val="16"/>
                <w:highlight w:val="cyan"/>
              </w:rPr>
              <w:t>eNS</w:t>
            </w:r>
            <w:proofErr w:type="spellEnd"/>
            <w:r w:rsidRPr="006A3866">
              <w:rPr>
                <w:rFonts w:ascii="Arial" w:hAnsi="Arial" w:cs="Arial"/>
                <w:color w:val="auto"/>
                <w:sz w:val="16"/>
                <w:szCs w:val="16"/>
                <w:highlight w:val="cyan"/>
              </w:rPr>
              <w:t xml:space="preserve"> (7.10.2) - 8</w:t>
            </w:r>
          </w:p>
          <w:p w:rsidR="00DD3141" w:rsidRPr="006A3866" w:rsidRDefault="00DD3141" w:rsidP="00DD3141">
            <w:pPr>
              <w:spacing w:before="2" w:after="0"/>
              <w:rPr>
                <w:rFonts w:ascii="Arial" w:hAnsi="Arial" w:cs="Arial"/>
                <w:color w:val="auto"/>
                <w:sz w:val="16"/>
                <w:szCs w:val="16"/>
                <w:highlight w:val="cyan"/>
              </w:rPr>
            </w:pPr>
            <w:r w:rsidRPr="006A3866">
              <w:rPr>
                <w:rFonts w:ascii="Arial" w:hAnsi="Arial" w:cs="Arial"/>
                <w:color w:val="auto"/>
                <w:sz w:val="16"/>
                <w:szCs w:val="16"/>
                <w:highlight w:val="cyan"/>
              </w:rPr>
              <w:t xml:space="preserve"> </w:t>
            </w:r>
            <w:proofErr w:type="spellStart"/>
            <w:r w:rsidRPr="006A3866">
              <w:rPr>
                <w:rFonts w:ascii="Arial" w:hAnsi="Arial" w:cs="Arial"/>
                <w:color w:val="auto"/>
                <w:sz w:val="16"/>
                <w:szCs w:val="16"/>
                <w:highlight w:val="cyan"/>
              </w:rPr>
              <w:t>xBDT</w:t>
            </w:r>
            <w:proofErr w:type="spellEnd"/>
            <w:r w:rsidRPr="006A3866">
              <w:rPr>
                <w:rFonts w:ascii="Arial" w:hAnsi="Arial" w:cs="Arial"/>
                <w:color w:val="auto"/>
                <w:sz w:val="16"/>
                <w:szCs w:val="16"/>
                <w:highlight w:val="cyan"/>
              </w:rPr>
              <w:t xml:space="preserve"> (7.10.7) - 2</w:t>
            </w:r>
          </w:p>
          <w:p w:rsidR="00DD3141" w:rsidRPr="006A3866" w:rsidRDefault="00DD3141" w:rsidP="00DD3141">
            <w:pPr>
              <w:spacing w:before="2" w:after="0"/>
              <w:rPr>
                <w:rFonts w:ascii="Arial" w:hAnsi="Arial" w:cs="Arial"/>
                <w:color w:val="auto"/>
                <w:sz w:val="16"/>
                <w:szCs w:val="16"/>
              </w:rPr>
            </w:pPr>
            <w:r w:rsidRPr="006A3866">
              <w:rPr>
                <w:rFonts w:ascii="Arial" w:hAnsi="Arial" w:cs="Arial"/>
                <w:color w:val="auto"/>
                <w:sz w:val="16"/>
                <w:szCs w:val="16"/>
                <w:highlight w:val="cyan"/>
              </w:rPr>
              <w:t xml:space="preserve"> ETSUN (7.10.6) - 17</w:t>
            </w:r>
          </w:p>
        </w:tc>
        <w:tc>
          <w:tcPr>
            <w:tcW w:w="2835" w:type="dxa"/>
            <w:tcBorders>
              <w:top w:val="single" w:sz="4" w:space="0" w:color="000000"/>
            </w:tcBorders>
            <w:shd w:val="thinDiagStripe" w:color="D9D9D9" w:themeColor="background1" w:themeShade="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5G (6.9) Interworking and Migration - 10</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5G (6.1) slicing – 37</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5G (6.1) non-slicing – 37</w:t>
            </w:r>
          </w:p>
        </w:tc>
        <w:tc>
          <w:tcPr>
            <w:tcW w:w="2835" w:type="dxa"/>
            <w:tcBorders>
              <w:top w:val="single" w:sz="4" w:space="0" w:color="000000"/>
              <w:right w:val="single" w:sz="12" w:space="0" w:color="000000"/>
            </w:tcBorders>
            <w:shd w:val="thinDiagStripe" w:color="D9D9D9" w:fill="auto"/>
          </w:tcPr>
          <w:p w:rsidR="00352198" w:rsidRDefault="00DD3141" w:rsidP="00DD3141">
            <w:pPr>
              <w:suppressAutoHyphens/>
              <w:overflowPunct/>
              <w:autoSpaceDE/>
              <w:autoSpaceDN/>
              <w:adjustRightInd/>
              <w:spacing w:after="0"/>
              <w:textAlignment w:val="auto"/>
              <w:rPr>
                <w:ins w:id="55" w:author="Puneet Jain" w:date="2019-11-20T19:42:00Z"/>
                <w:sz w:val="16"/>
                <w:szCs w:val="16"/>
                <w:highlight w:val="cyan"/>
              </w:rPr>
            </w:pPr>
            <w:ins w:id="56" w:author="Puneet Jain" w:date="2019-11-20T10:27:00Z">
              <w:r w:rsidRPr="006A3866">
                <w:rPr>
                  <w:rFonts w:ascii="Arial" w:hAnsi="Arial" w:cs="Arial"/>
                  <w:sz w:val="16"/>
                  <w:szCs w:val="16"/>
                  <w:highlight w:val="cyan"/>
                  <w:lang w:val="en-US"/>
                </w:rPr>
                <w:t xml:space="preserve"> </w:t>
              </w:r>
            </w:ins>
            <w:ins w:id="57" w:author="Puneet Jain" w:date="2019-11-20T19:42:00Z">
              <w:r w:rsidR="00352198" w:rsidRPr="006A3866">
                <w:rPr>
                  <w:sz w:val="16"/>
                  <w:szCs w:val="16"/>
                  <w:highlight w:val="cyan"/>
                </w:rPr>
                <w:t xml:space="preserve"> eIMS5G_SBA (7.10.4) </w:t>
              </w:r>
              <w:r w:rsidR="00352198">
                <w:rPr>
                  <w:sz w:val="16"/>
                  <w:szCs w:val="16"/>
                  <w:highlight w:val="cyan"/>
                </w:rPr>
                <w:t>–</w:t>
              </w:r>
              <w:r w:rsidR="00352198" w:rsidRPr="006A3866">
                <w:rPr>
                  <w:sz w:val="16"/>
                  <w:szCs w:val="16"/>
                  <w:highlight w:val="cyan"/>
                </w:rPr>
                <w:t xml:space="preserve"> 2</w:t>
              </w:r>
            </w:ins>
          </w:p>
          <w:p w:rsidR="00DD3141" w:rsidRPr="006A3866" w:rsidRDefault="00DD3141" w:rsidP="00DD3141">
            <w:pPr>
              <w:suppressAutoHyphens/>
              <w:overflowPunct/>
              <w:autoSpaceDE/>
              <w:autoSpaceDN/>
              <w:adjustRightInd/>
              <w:spacing w:after="0"/>
              <w:textAlignment w:val="auto"/>
              <w:rPr>
                <w:ins w:id="58" w:author="Puneet Jain" w:date="2019-11-20T10:27:00Z"/>
                <w:rFonts w:ascii="Arial" w:hAnsi="Arial" w:cs="Arial"/>
                <w:sz w:val="16"/>
                <w:szCs w:val="16"/>
                <w:highlight w:val="cyan"/>
                <w:lang w:val="en-US"/>
              </w:rPr>
            </w:pPr>
            <w:proofErr w:type="spellStart"/>
            <w:ins w:id="59" w:author="Puneet Jain" w:date="2019-11-20T10:27:00Z">
              <w:r w:rsidRPr="006A3866">
                <w:rPr>
                  <w:rFonts w:ascii="Arial" w:hAnsi="Arial" w:cs="Arial"/>
                  <w:sz w:val="16"/>
                  <w:szCs w:val="16"/>
                  <w:highlight w:val="cyan"/>
                  <w:lang w:val="en-US"/>
                </w:rPr>
                <w:t>eNS</w:t>
              </w:r>
              <w:proofErr w:type="spellEnd"/>
              <w:r w:rsidRPr="006A3866">
                <w:rPr>
                  <w:rFonts w:ascii="Arial" w:hAnsi="Arial" w:cs="Arial"/>
                  <w:sz w:val="16"/>
                  <w:szCs w:val="16"/>
                  <w:highlight w:val="cyan"/>
                  <w:lang w:val="en-US"/>
                </w:rPr>
                <w:t xml:space="preserve"> (7.10.2)</w:t>
              </w:r>
            </w:ins>
            <w:ins w:id="60" w:author="Puneet Jain" w:date="2019-11-20T12:56:00Z">
              <w:r w:rsidR="004A2DF1" w:rsidRPr="006A3866">
                <w:rPr>
                  <w:rFonts w:ascii="Arial" w:hAnsi="Arial" w:cs="Arial"/>
                  <w:sz w:val="16"/>
                  <w:szCs w:val="16"/>
                  <w:highlight w:val="cyan"/>
                  <w:lang w:val="en-US"/>
                </w:rPr>
                <w:t xml:space="preserve"> - </w:t>
              </w:r>
            </w:ins>
            <w:ins w:id="61" w:author="Puneet Jain" w:date="2019-11-20T12:57:00Z">
              <w:r w:rsidR="004A2DF1" w:rsidRPr="006A3866">
                <w:rPr>
                  <w:rFonts w:ascii="Arial" w:hAnsi="Arial" w:cs="Arial"/>
                  <w:sz w:val="16"/>
                  <w:szCs w:val="16"/>
                  <w:highlight w:val="cyan"/>
                  <w:lang w:val="en-US"/>
                </w:rPr>
                <w:t>7</w:t>
              </w:r>
            </w:ins>
          </w:p>
          <w:p w:rsidR="00DD3141" w:rsidRPr="006A3866" w:rsidRDefault="00DD3141" w:rsidP="00DD3141">
            <w:pPr>
              <w:suppressAutoHyphens/>
              <w:overflowPunct/>
              <w:autoSpaceDE/>
              <w:autoSpaceDN/>
              <w:adjustRightInd/>
              <w:spacing w:after="0"/>
              <w:textAlignment w:val="auto"/>
              <w:rPr>
                <w:ins w:id="62" w:author="Puneet Jain" w:date="2019-11-20T13:03:00Z"/>
                <w:rFonts w:ascii="Arial" w:hAnsi="Arial" w:cs="Arial"/>
                <w:color w:val="auto"/>
                <w:sz w:val="16"/>
                <w:szCs w:val="16"/>
                <w:highlight w:val="cyan"/>
              </w:rPr>
            </w:pPr>
            <w:ins w:id="63" w:author="Puneet Jain" w:date="2019-11-20T10:27:00Z">
              <w:r w:rsidRPr="006A3866">
                <w:rPr>
                  <w:rFonts w:ascii="Arial" w:hAnsi="Arial" w:cs="Arial"/>
                  <w:sz w:val="16"/>
                  <w:szCs w:val="16"/>
                  <w:highlight w:val="cyan"/>
                  <w:lang w:val="en-US"/>
                </w:rPr>
                <w:t xml:space="preserve"> </w:t>
              </w:r>
              <w:r w:rsidRPr="006A3866">
                <w:rPr>
                  <w:rFonts w:ascii="Arial" w:hAnsi="Arial" w:cs="Arial"/>
                  <w:sz w:val="16"/>
                  <w:szCs w:val="16"/>
                  <w:highlight w:val="cyan"/>
                </w:rPr>
                <w:t xml:space="preserve"> </w:t>
              </w:r>
            </w:ins>
            <w:ins w:id="64" w:author="Puneet Jain" w:date="2019-11-20T10:28:00Z">
              <w:r w:rsidRPr="006A3866">
                <w:rPr>
                  <w:rFonts w:ascii="Arial" w:hAnsi="Arial" w:cs="Arial"/>
                  <w:color w:val="auto"/>
                  <w:sz w:val="16"/>
                  <w:szCs w:val="16"/>
                  <w:highlight w:val="cyan"/>
                </w:rPr>
                <w:t xml:space="preserve">ETSUN (7.10.6) </w:t>
              </w:r>
            </w:ins>
            <w:ins w:id="65" w:author="Puneet Jain" w:date="2019-11-20T13:03:00Z">
              <w:r w:rsidR="0038277D" w:rsidRPr="006A3866">
                <w:rPr>
                  <w:rFonts w:ascii="Arial" w:hAnsi="Arial" w:cs="Arial"/>
                  <w:color w:val="auto"/>
                  <w:sz w:val="16"/>
                  <w:szCs w:val="16"/>
                  <w:highlight w:val="cyan"/>
                </w:rPr>
                <w:t>–</w:t>
              </w:r>
            </w:ins>
            <w:ins w:id="66" w:author="Puneet Jain" w:date="2019-11-20T12:57:00Z">
              <w:r w:rsidR="004A2DF1" w:rsidRPr="006A3866">
                <w:rPr>
                  <w:rFonts w:ascii="Arial" w:hAnsi="Arial" w:cs="Arial"/>
                  <w:color w:val="auto"/>
                  <w:sz w:val="16"/>
                  <w:szCs w:val="16"/>
                  <w:highlight w:val="cyan"/>
                </w:rPr>
                <w:t xml:space="preserve"> 11</w:t>
              </w:r>
            </w:ins>
          </w:p>
          <w:p w:rsidR="0038277D" w:rsidRPr="006A3866" w:rsidRDefault="0038277D" w:rsidP="0038277D">
            <w:pPr>
              <w:pStyle w:val="agenda-entry"/>
              <w:spacing w:before="2"/>
              <w:rPr>
                <w:ins w:id="67" w:author="Puneet Jain" w:date="2019-11-20T13:03:00Z"/>
                <w:sz w:val="16"/>
                <w:szCs w:val="16"/>
                <w:highlight w:val="cyan"/>
              </w:rPr>
            </w:pPr>
            <w:ins w:id="68" w:author="Puneet Jain" w:date="2019-11-20T13:04:00Z">
              <w:r w:rsidRPr="006A3866">
                <w:rPr>
                  <w:sz w:val="16"/>
                  <w:szCs w:val="16"/>
                  <w:highlight w:val="cyan"/>
                </w:rPr>
                <w:t xml:space="preserve"> </w:t>
              </w:r>
            </w:ins>
            <w:ins w:id="69" w:author="Puneet Jain" w:date="2019-11-20T19:44:00Z">
              <w:r w:rsidR="00BE178D" w:rsidRPr="006A3866">
                <w:rPr>
                  <w:sz w:val="16"/>
                  <w:szCs w:val="16"/>
                  <w:highlight w:val="cyan"/>
                </w:rPr>
                <w:t xml:space="preserve"> </w:t>
              </w:r>
              <w:proofErr w:type="spellStart"/>
              <w:r w:rsidR="00BE178D" w:rsidRPr="006A3866">
                <w:rPr>
                  <w:sz w:val="16"/>
                  <w:szCs w:val="16"/>
                  <w:highlight w:val="cyan"/>
                </w:rPr>
                <w:t>xBDT</w:t>
              </w:r>
              <w:proofErr w:type="spellEnd"/>
              <w:r w:rsidR="00BE178D" w:rsidRPr="006A3866">
                <w:rPr>
                  <w:sz w:val="16"/>
                  <w:szCs w:val="16"/>
                  <w:highlight w:val="cyan"/>
                </w:rPr>
                <w:t xml:space="preserve"> (7.10.7</w:t>
              </w:r>
              <w:proofErr w:type="gramStart"/>
              <w:r w:rsidR="00BE178D" w:rsidRPr="006A3866">
                <w:rPr>
                  <w:sz w:val="16"/>
                  <w:szCs w:val="16"/>
                  <w:highlight w:val="cyan"/>
                </w:rPr>
                <w:t>)  -</w:t>
              </w:r>
              <w:proofErr w:type="gramEnd"/>
              <w:r w:rsidR="00BE178D" w:rsidRPr="006A3866">
                <w:rPr>
                  <w:sz w:val="16"/>
                  <w:szCs w:val="16"/>
                  <w:highlight w:val="cyan"/>
                </w:rPr>
                <w:t xml:space="preserve"> 1</w:t>
              </w:r>
            </w:ins>
          </w:p>
          <w:p w:rsidR="0038277D" w:rsidRPr="006A3866" w:rsidRDefault="0038277D" w:rsidP="00DD3141">
            <w:pPr>
              <w:suppressAutoHyphens/>
              <w:overflowPunct/>
              <w:autoSpaceDE/>
              <w:autoSpaceDN/>
              <w:adjustRightInd/>
              <w:spacing w:after="0"/>
              <w:textAlignment w:val="auto"/>
              <w:rPr>
                <w:rFonts w:ascii="Arial" w:hAnsi="Arial" w:cs="Arial"/>
                <w:color w:val="auto"/>
                <w:sz w:val="16"/>
                <w:szCs w:val="16"/>
                <w:highlight w:val="cyan"/>
              </w:rPr>
            </w:pPr>
          </w:p>
        </w:tc>
        <w:tc>
          <w:tcPr>
            <w:tcW w:w="3246" w:type="dxa"/>
            <w:tcBorders>
              <w:top w:val="single" w:sz="4" w:space="0" w:color="000000"/>
              <w:left w:val="single" w:sz="12" w:space="0" w:color="000000"/>
              <w:bottom w:val="single" w:sz="12" w:space="0" w:color="000000"/>
              <w:right w:val="single" w:sz="12" w:space="0" w:color="000000"/>
            </w:tcBorders>
            <w:shd w:val="thinDiagStripe" w:color="D9D9D9" w:fill="auto"/>
          </w:tcPr>
          <w:p w:rsidR="00C749DF" w:rsidRPr="006A3866" w:rsidRDefault="00C749DF" w:rsidP="00C749DF">
            <w:pPr>
              <w:spacing w:before="2" w:after="0"/>
              <w:rPr>
                <w:ins w:id="70" w:author="Puneet Jain" w:date="2019-11-21T17:57:00Z"/>
                <w:rFonts w:ascii="Arial" w:hAnsi="Arial" w:cs="Arial"/>
                <w:sz w:val="16"/>
                <w:szCs w:val="16"/>
                <w:highlight w:val="cyan"/>
              </w:rPr>
            </w:pPr>
            <w:ins w:id="71" w:author="Puneet Jain" w:date="2019-11-21T17:57:00Z">
              <w:r w:rsidRPr="006A3866">
                <w:rPr>
                  <w:rFonts w:ascii="Arial" w:hAnsi="Arial" w:cs="Arial"/>
                  <w:sz w:val="16"/>
                  <w:szCs w:val="16"/>
                  <w:highlight w:val="cyan"/>
                </w:rPr>
                <w:t xml:space="preserve">FS_5GSAT_ARCH (8.1) – </w:t>
              </w:r>
              <w:r>
                <w:rPr>
                  <w:rFonts w:ascii="Arial" w:hAnsi="Arial" w:cs="Arial"/>
                  <w:sz w:val="16"/>
                  <w:szCs w:val="16"/>
                  <w:highlight w:val="cyan"/>
                </w:rPr>
                <w:t>9</w:t>
              </w:r>
            </w:ins>
          </w:p>
          <w:p w:rsidR="009B2FDF" w:rsidRPr="006A3866" w:rsidRDefault="009B2FDF" w:rsidP="009B2FDF">
            <w:pPr>
              <w:suppressAutoHyphens/>
              <w:overflowPunct/>
              <w:autoSpaceDE/>
              <w:autoSpaceDN/>
              <w:adjustRightInd/>
              <w:spacing w:after="0"/>
              <w:textAlignment w:val="auto"/>
              <w:rPr>
                <w:ins w:id="72" w:author="Puneet Jain" w:date="2019-11-21T17:46:00Z"/>
                <w:rFonts w:ascii="Arial" w:hAnsi="Arial" w:cs="Arial"/>
                <w:sz w:val="16"/>
                <w:szCs w:val="16"/>
                <w:highlight w:val="cyan"/>
              </w:rPr>
            </w:pPr>
            <w:ins w:id="73" w:author="Puneet Jain" w:date="2019-11-21T17:46:00Z">
              <w:r w:rsidRPr="006A3866">
                <w:rPr>
                  <w:rFonts w:ascii="Arial" w:hAnsi="Arial" w:cs="Arial"/>
                  <w:sz w:val="16"/>
                  <w:szCs w:val="16"/>
                  <w:highlight w:val="cyan"/>
                </w:rPr>
                <w:t xml:space="preserve">5G (6.9) Interworking and Migration - </w:t>
              </w:r>
              <w:r>
                <w:rPr>
                  <w:rFonts w:ascii="Arial" w:hAnsi="Arial" w:cs="Arial"/>
                  <w:sz w:val="16"/>
                  <w:szCs w:val="16"/>
                  <w:highlight w:val="cyan"/>
                </w:rPr>
                <w:t>3</w:t>
              </w:r>
            </w:ins>
          </w:p>
          <w:p w:rsidR="00DD3141" w:rsidRDefault="009B2FDF" w:rsidP="009B2FDF">
            <w:pPr>
              <w:pStyle w:val="agenda-entry"/>
              <w:spacing w:before="2"/>
              <w:rPr>
                <w:ins w:id="74" w:author="Puneet Jain" w:date="2019-11-21T17:46:00Z"/>
                <w:sz w:val="16"/>
                <w:szCs w:val="16"/>
                <w:highlight w:val="cyan"/>
              </w:rPr>
            </w:pPr>
            <w:ins w:id="75" w:author="Puneet Jain" w:date="2019-11-21T17:46:00Z">
              <w:r w:rsidRPr="006A3866">
                <w:rPr>
                  <w:sz w:val="16"/>
                  <w:szCs w:val="16"/>
                  <w:highlight w:val="cyan"/>
                </w:rPr>
                <w:t xml:space="preserve">RACS (7.10.3) </w:t>
              </w:r>
              <w:r>
                <w:rPr>
                  <w:sz w:val="16"/>
                  <w:szCs w:val="16"/>
                  <w:highlight w:val="cyan"/>
                </w:rPr>
                <w:t>3</w:t>
              </w:r>
            </w:ins>
          </w:p>
          <w:p w:rsidR="009B2FDF" w:rsidRDefault="00850778" w:rsidP="009B2FDF">
            <w:pPr>
              <w:pStyle w:val="agenda-entry"/>
              <w:spacing w:before="2"/>
              <w:rPr>
                <w:ins w:id="76" w:author="Puneet Jain" w:date="2019-11-21T17:46:00Z"/>
                <w:sz w:val="16"/>
                <w:szCs w:val="16"/>
                <w:highlight w:val="cyan"/>
              </w:rPr>
            </w:pPr>
            <w:ins w:id="77" w:author="Puneet Jain" w:date="2019-11-21T17:46:00Z">
              <w:r w:rsidRPr="006A3866">
                <w:rPr>
                  <w:sz w:val="16"/>
                  <w:szCs w:val="16"/>
                  <w:highlight w:val="cyan"/>
                </w:rPr>
                <w:t xml:space="preserve">ETSUN (7.10.6) – </w:t>
              </w:r>
              <w:r>
                <w:rPr>
                  <w:sz w:val="16"/>
                  <w:szCs w:val="16"/>
                  <w:highlight w:val="cyan"/>
                </w:rPr>
                <w:t>3</w:t>
              </w:r>
            </w:ins>
          </w:p>
          <w:p w:rsidR="00850778" w:rsidRDefault="00850778" w:rsidP="00850778">
            <w:pPr>
              <w:spacing w:before="2" w:after="0"/>
              <w:rPr>
                <w:ins w:id="78" w:author="Puneet Jain" w:date="2019-11-21T17:50:00Z"/>
                <w:rFonts w:ascii="Arial" w:hAnsi="Arial" w:cs="Arial"/>
                <w:sz w:val="16"/>
                <w:szCs w:val="16"/>
                <w:highlight w:val="cyan"/>
              </w:rPr>
            </w:pPr>
            <w:ins w:id="79" w:author="Puneet Jain" w:date="2019-11-21T17:46:00Z">
              <w:r w:rsidRPr="006A3866">
                <w:rPr>
                  <w:sz w:val="16"/>
                  <w:szCs w:val="16"/>
                  <w:highlight w:val="cyan"/>
                </w:rPr>
                <w:t xml:space="preserve">eIMS5G_SBA (7.10.4) </w:t>
              </w:r>
              <w:r>
                <w:rPr>
                  <w:sz w:val="16"/>
                  <w:szCs w:val="16"/>
                  <w:highlight w:val="cyan"/>
                </w:rPr>
                <w:t>–</w:t>
              </w:r>
              <w:r w:rsidRPr="006A3866">
                <w:rPr>
                  <w:sz w:val="16"/>
                  <w:szCs w:val="16"/>
                  <w:highlight w:val="cyan"/>
                </w:rPr>
                <w:t xml:space="preserve"> </w:t>
              </w:r>
              <w:r>
                <w:rPr>
                  <w:sz w:val="16"/>
                  <w:szCs w:val="16"/>
                  <w:highlight w:val="cyan"/>
                </w:rPr>
                <w:t>1</w:t>
              </w:r>
            </w:ins>
            <w:ins w:id="80" w:author="Puneet Jain" w:date="2019-11-21T17:50:00Z">
              <w:r w:rsidRPr="006A3866">
                <w:rPr>
                  <w:rFonts w:ascii="Arial" w:hAnsi="Arial" w:cs="Arial"/>
                  <w:sz w:val="16"/>
                  <w:szCs w:val="16"/>
                  <w:highlight w:val="cyan"/>
                </w:rPr>
                <w:t xml:space="preserve"> </w:t>
              </w:r>
            </w:ins>
          </w:p>
          <w:p w:rsidR="00850778" w:rsidRPr="006A3866" w:rsidRDefault="00850778" w:rsidP="00AF0C1E">
            <w:pPr>
              <w:spacing w:before="2" w:after="0"/>
              <w:rPr>
                <w:sz w:val="16"/>
                <w:szCs w:val="16"/>
                <w:highlight w:val="yellow"/>
              </w:rPr>
            </w:pPr>
          </w:p>
        </w:tc>
      </w:tr>
      <w:tr w:rsidR="00DD3141" w:rsidRPr="006A3866" w:rsidTr="00AC0CBD">
        <w:trPr>
          <w:trHeight w:val="358"/>
          <w:jc w:val="center"/>
        </w:trPr>
        <w:tc>
          <w:tcPr>
            <w:tcW w:w="568" w:type="dxa"/>
            <w:vMerge w:val="restart"/>
            <w:shd w:val="clear" w:color="auto" w:fill="auto"/>
          </w:tcPr>
          <w:p w:rsidR="00DD3141" w:rsidRPr="006A3866" w:rsidRDefault="00DD3141" w:rsidP="00DD3141">
            <w:pPr>
              <w:spacing w:before="2" w:after="0"/>
              <w:ind w:left="28"/>
              <w:rPr>
                <w:rFonts w:ascii="Arial" w:hAnsi="Arial" w:cs="Arial"/>
                <w:b/>
                <w:color w:val="auto"/>
                <w:sz w:val="16"/>
                <w:szCs w:val="16"/>
              </w:rPr>
            </w:pPr>
            <w:r w:rsidRPr="006A3866">
              <w:rPr>
                <w:rFonts w:ascii="Arial" w:hAnsi="Arial" w:cs="Arial"/>
                <w:b/>
                <w:color w:val="auto"/>
                <w:sz w:val="16"/>
                <w:szCs w:val="16"/>
              </w:rPr>
              <w:t>10:30</w:t>
            </w:r>
          </w:p>
          <w:p w:rsidR="00DD3141" w:rsidRPr="006A3866" w:rsidRDefault="00DD3141" w:rsidP="00DD3141">
            <w:pPr>
              <w:spacing w:before="2" w:after="0"/>
              <w:ind w:left="28"/>
              <w:rPr>
                <w:rFonts w:ascii="Arial" w:hAnsi="Arial" w:cs="Arial"/>
                <w:b/>
                <w:color w:val="auto"/>
                <w:sz w:val="16"/>
                <w:szCs w:val="16"/>
              </w:rPr>
            </w:pPr>
            <w:r w:rsidRPr="006A3866">
              <w:rPr>
                <w:rFonts w:ascii="Arial" w:hAnsi="Arial" w:cs="Arial"/>
                <w:b/>
                <w:color w:val="auto"/>
                <w:sz w:val="16"/>
                <w:szCs w:val="16"/>
              </w:rPr>
              <w:t>Q2</w:t>
            </w:r>
          </w:p>
          <w:p w:rsidR="00DD3141" w:rsidRPr="006A3866" w:rsidRDefault="00DD3141" w:rsidP="00DD3141">
            <w:pPr>
              <w:spacing w:before="2" w:after="0"/>
              <w:ind w:left="28"/>
              <w:rPr>
                <w:rFonts w:ascii="Arial" w:hAnsi="Arial" w:cs="Arial"/>
                <w:color w:val="auto"/>
                <w:sz w:val="16"/>
                <w:szCs w:val="16"/>
              </w:rPr>
            </w:pPr>
            <w:r w:rsidRPr="006A3866">
              <w:rPr>
                <w:rFonts w:ascii="Arial" w:hAnsi="Arial" w:cs="Arial"/>
                <w:b/>
                <w:color w:val="auto"/>
                <w:sz w:val="16"/>
                <w:szCs w:val="16"/>
              </w:rPr>
              <w:t>12:30</w:t>
            </w:r>
          </w:p>
        </w:tc>
        <w:tc>
          <w:tcPr>
            <w:tcW w:w="2819" w:type="dxa"/>
            <w:tcBorders>
              <w:bottom w:val="single" w:sz="4" w:space="0" w:color="000000"/>
            </w:tcBorders>
            <w:shd w:val="clear" w:color="auto" w:fill="auto"/>
          </w:tcPr>
          <w:p w:rsidR="00DD3141" w:rsidRPr="006A3866" w:rsidRDefault="00DD3141" w:rsidP="00DD3141">
            <w:pPr>
              <w:suppressAutoHyphens/>
              <w:overflowPunct/>
              <w:autoSpaceDE/>
              <w:autoSpaceDN/>
              <w:adjustRightInd/>
              <w:spacing w:after="0"/>
              <w:textAlignment w:val="auto"/>
              <w:rPr>
                <w:rFonts w:ascii="Arial" w:hAnsi="Arial" w:cs="Arial"/>
                <w:b/>
                <w:color w:val="auto"/>
                <w:sz w:val="16"/>
                <w:szCs w:val="16"/>
              </w:rPr>
            </w:pPr>
            <w:r w:rsidRPr="006A3866">
              <w:rPr>
                <w:rFonts w:ascii="Arial" w:hAnsi="Arial" w:cs="Arial"/>
                <w:b/>
                <w:color w:val="auto"/>
                <w:sz w:val="16"/>
                <w:szCs w:val="16"/>
                <w:highlight w:val="yellow"/>
              </w:rPr>
              <w:t>11:00</w:t>
            </w:r>
            <w:r w:rsidRPr="006A3866">
              <w:rPr>
                <w:rFonts w:ascii="Arial" w:hAnsi="Arial" w:cs="Arial"/>
                <w:b/>
                <w:color w:val="auto"/>
                <w:sz w:val="16"/>
                <w:szCs w:val="16"/>
              </w:rPr>
              <w:t>: ♠</w:t>
            </w:r>
            <w:r w:rsidRPr="006A3866">
              <w:rPr>
                <w:rFonts w:ascii="Arial" w:hAnsi="Arial" w:cs="Arial"/>
                <w:color w:val="auto"/>
                <w:sz w:val="16"/>
                <w:szCs w:val="16"/>
              </w:rPr>
              <w:t xml:space="preserve"> 5G_CIoT (7.4) - 67</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rPr>
            </w:pPr>
            <w:r w:rsidRPr="006A3866">
              <w:rPr>
                <w:rFonts w:ascii="Arial" w:hAnsi="Arial" w:cs="Arial"/>
                <w:b/>
                <w:color w:val="auto"/>
                <w:sz w:val="16"/>
                <w:szCs w:val="16"/>
              </w:rPr>
              <w:t xml:space="preserve"> </w:t>
            </w:r>
          </w:p>
        </w:tc>
        <w:tc>
          <w:tcPr>
            <w:tcW w:w="2977" w:type="dxa"/>
            <w:tcBorders>
              <w:bottom w:val="single" w:sz="4" w:space="0" w:color="000000"/>
            </w:tcBorders>
            <w:shd w:val="clear" w:color="auto" w:fill="auto"/>
          </w:tcPr>
          <w:p w:rsidR="00DD3141" w:rsidRPr="006A3866" w:rsidRDefault="00DD3141" w:rsidP="00DD3141">
            <w:pPr>
              <w:spacing w:before="2" w:after="0"/>
              <w:rPr>
                <w:rFonts w:ascii="Arial" w:hAnsi="Arial" w:cs="Arial"/>
                <w:color w:val="auto"/>
                <w:sz w:val="16"/>
                <w:szCs w:val="16"/>
              </w:rPr>
            </w:pPr>
            <w:r w:rsidRPr="006A3866">
              <w:rPr>
                <w:rFonts w:ascii="Arial" w:hAnsi="Arial" w:cs="Arial"/>
                <w:color w:val="auto"/>
                <w:sz w:val="16"/>
                <w:szCs w:val="16"/>
              </w:rPr>
              <w:t xml:space="preserve">♠ </w:t>
            </w:r>
            <w:r w:rsidRPr="006A3866">
              <w:rPr>
                <w:rFonts w:ascii="Arial" w:hAnsi="Arial" w:cs="Arial"/>
                <w:color w:val="auto"/>
                <w:sz w:val="16"/>
                <w:szCs w:val="16"/>
                <w:lang w:val="de-DE"/>
              </w:rPr>
              <w:t>Vertical_LAN (7.7.1) 5G-LAN</w:t>
            </w:r>
            <w:r w:rsidRPr="006A3866" w:rsidDel="00375EE6">
              <w:rPr>
                <w:rFonts w:ascii="Arial" w:hAnsi="Arial" w:cs="Arial"/>
                <w:color w:val="auto"/>
                <w:sz w:val="16"/>
                <w:szCs w:val="16"/>
              </w:rPr>
              <w:t xml:space="preserve"> </w:t>
            </w:r>
            <w:r w:rsidRPr="006A3866">
              <w:rPr>
                <w:rFonts w:ascii="Arial" w:hAnsi="Arial" w:cs="Arial"/>
                <w:color w:val="auto"/>
                <w:sz w:val="16"/>
                <w:szCs w:val="16"/>
              </w:rPr>
              <w:t>-19</w:t>
            </w:r>
          </w:p>
          <w:p w:rsidR="00DD3141" w:rsidRPr="006A3866" w:rsidRDefault="00DD3141" w:rsidP="00DD3141">
            <w:pPr>
              <w:spacing w:before="2" w:after="0"/>
              <w:rPr>
                <w:rFonts w:ascii="Arial" w:hAnsi="Arial" w:cs="Arial"/>
                <w:color w:val="auto"/>
                <w:sz w:val="16"/>
                <w:szCs w:val="16"/>
              </w:rPr>
            </w:pPr>
            <w:proofErr w:type="spellStart"/>
            <w:r w:rsidRPr="006A3866">
              <w:rPr>
                <w:rFonts w:ascii="Arial" w:hAnsi="Arial" w:cs="Arial"/>
                <w:color w:val="auto"/>
                <w:sz w:val="16"/>
                <w:szCs w:val="16"/>
              </w:rPr>
              <w:t>Vertical_LAN</w:t>
            </w:r>
            <w:proofErr w:type="spellEnd"/>
            <w:r w:rsidRPr="006A3866">
              <w:rPr>
                <w:rFonts w:ascii="Arial" w:hAnsi="Arial" w:cs="Arial"/>
                <w:color w:val="auto"/>
                <w:sz w:val="16"/>
                <w:szCs w:val="16"/>
              </w:rPr>
              <w:t xml:space="preserve"> (7.7.3) type a/b -52</w:t>
            </w:r>
          </w:p>
        </w:tc>
        <w:tc>
          <w:tcPr>
            <w:tcW w:w="2835" w:type="dxa"/>
            <w:tcBorders>
              <w:bottom w:val="single" w:sz="4" w:space="0" w:color="000000"/>
            </w:tcBorders>
            <w:shd w:val="clear" w:color="auto" w:fill="auto"/>
          </w:tcPr>
          <w:p w:rsidR="00DD3141" w:rsidRPr="006A3866" w:rsidRDefault="00DD3141" w:rsidP="00DD3141">
            <w:pPr>
              <w:suppressAutoHyphens/>
              <w:overflowPunct/>
              <w:autoSpaceDE/>
              <w:autoSpaceDN/>
              <w:adjustRightInd/>
              <w:spacing w:after="0"/>
              <w:textAlignment w:val="auto"/>
              <w:rPr>
                <w:rFonts w:ascii="Arial" w:hAnsi="Arial" w:cs="Arial"/>
                <w:b/>
                <w:color w:val="auto"/>
                <w:sz w:val="16"/>
                <w:szCs w:val="16"/>
              </w:rPr>
            </w:pPr>
            <w:r w:rsidRPr="006A3866">
              <w:rPr>
                <w:rFonts w:ascii="Arial" w:hAnsi="Arial" w:cs="Arial"/>
                <w:color w:val="auto"/>
                <w:sz w:val="16"/>
                <w:szCs w:val="16"/>
              </w:rPr>
              <w:t>♠ FS_5MBS (8.7) - 32</w:t>
            </w:r>
          </w:p>
          <w:p w:rsidR="00DD3141" w:rsidRPr="006A3866" w:rsidRDefault="00DD3141" w:rsidP="00DD3141">
            <w:pPr>
              <w:spacing w:before="2" w:after="0"/>
              <w:rPr>
                <w:rFonts w:ascii="Arial" w:hAnsi="Arial" w:cs="Arial"/>
                <w:color w:val="auto"/>
                <w:sz w:val="16"/>
                <w:szCs w:val="16"/>
              </w:rPr>
            </w:pPr>
          </w:p>
        </w:tc>
        <w:tc>
          <w:tcPr>
            <w:tcW w:w="2835" w:type="dxa"/>
            <w:tcBorders>
              <w:bottom w:val="single" w:sz="4" w:space="0" w:color="000000"/>
            </w:tcBorders>
            <w:shd w:val="clear" w:color="auto" w:fill="auto"/>
          </w:tcPr>
          <w:p w:rsidR="00DD3141" w:rsidRPr="006A3866" w:rsidRDefault="00DD3141" w:rsidP="00DD3141">
            <w:pPr>
              <w:suppressAutoHyphens/>
              <w:overflowPunct/>
              <w:autoSpaceDE/>
              <w:autoSpaceDN/>
              <w:adjustRightInd/>
              <w:spacing w:after="0"/>
              <w:textAlignment w:val="auto"/>
              <w:rPr>
                <w:ins w:id="81" w:author="Puneet Jain" w:date="2019-11-20T10:27:00Z"/>
                <w:rFonts w:ascii="Arial" w:hAnsi="Arial" w:cs="Arial"/>
                <w:b/>
                <w:color w:val="FF0000"/>
                <w:sz w:val="16"/>
                <w:szCs w:val="16"/>
              </w:rPr>
            </w:pPr>
            <w:ins w:id="82" w:author="Puneet Jain" w:date="2019-11-20T10:27:00Z">
              <w:r w:rsidRPr="006A3866">
                <w:rPr>
                  <w:rFonts w:ascii="Arial" w:hAnsi="Arial" w:cs="Arial"/>
                  <w:b/>
                  <w:color w:val="auto"/>
                  <w:sz w:val="16"/>
                  <w:szCs w:val="16"/>
                </w:rPr>
                <w:t>♠</w:t>
              </w:r>
              <w:r w:rsidRPr="006A3866">
                <w:rPr>
                  <w:rFonts w:ascii="Arial" w:hAnsi="Arial" w:cs="Arial"/>
                  <w:color w:val="auto"/>
                  <w:sz w:val="16"/>
                  <w:szCs w:val="16"/>
                </w:rPr>
                <w:t xml:space="preserve"> </w:t>
              </w:r>
              <w:r w:rsidRPr="006A3866">
                <w:rPr>
                  <w:rFonts w:ascii="Arial" w:hAnsi="Arial" w:cs="Arial"/>
                  <w:sz w:val="16"/>
                  <w:szCs w:val="16"/>
                </w:rPr>
                <w:t>5G_CIoT (7.4)</w:t>
              </w:r>
            </w:ins>
            <w:r w:rsidR="006A3866">
              <w:rPr>
                <w:rFonts w:ascii="Arial" w:hAnsi="Arial" w:cs="Arial"/>
                <w:sz w:val="16"/>
                <w:szCs w:val="16"/>
              </w:rPr>
              <w:t xml:space="preserve"> - 25</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rPr>
            </w:pPr>
            <w:ins w:id="83" w:author="Puneet Jain" w:date="2019-11-20T10:27:00Z">
              <w:r w:rsidRPr="006A3866">
                <w:rPr>
                  <w:rFonts w:ascii="Arial" w:hAnsi="Arial" w:cs="Arial"/>
                  <w:b/>
                  <w:color w:val="FF0000"/>
                  <w:sz w:val="16"/>
                  <w:szCs w:val="16"/>
                </w:rPr>
                <w:t xml:space="preserve"> </w:t>
              </w:r>
            </w:ins>
          </w:p>
        </w:tc>
        <w:tc>
          <w:tcPr>
            <w:tcW w:w="3246" w:type="dxa"/>
            <w:tcBorders>
              <w:top w:val="single" w:sz="12" w:space="0" w:color="000000"/>
              <w:bottom w:val="single" w:sz="4" w:space="0" w:color="000000"/>
            </w:tcBorders>
            <w:shd w:val="clear" w:color="auto" w:fill="auto"/>
          </w:tcPr>
          <w:p w:rsidR="00DD3141" w:rsidRDefault="000D643E" w:rsidP="000D643E">
            <w:pPr>
              <w:suppressAutoHyphens/>
              <w:overflowPunct/>
              <w:autoSpaceDE/>
              <w:autoSpaceDN/>
              <w:adjustRightInd/>
              <w:spacing w:after="0"/>
              <w:textAlignment w:val="auto"/>
              <w:rPr>
                <w:ins w:id="84" w:author="Puneet Jain" w:date="2019-11-21T17:57:00Z"/>
                <w:rFonts w:ascii="Arial" w:hAnsi="Arial" w:cs="Arial"/>
                <w:color w:val="auto"/>
                <w:sz w:val="16"/>
                <w:szCs w:val="16"/>
              </w:rPr>
            </w:pPr>
            <w:ins w:id="85" w:author="Puneet Jain" w:date="2019-11-20T13:24:00Z">
              <w:r w:rsidRPr="000D643E">
                <w:rPr>
                  <w:rFonts w:ascii="Arial" w:hAnsi="Arial" w:cs="Arial"/>
                  <w:color w:val="auto"/>
                  <w:sz w:val="16"/>
                  <w:szCs w:val="16"/>
                </w:rPr>
                <w:t>♠) FS_eNS_ph2 (8.8)</w:t>
              </w:r>
            </w:ins>
            <w:ins w:id="86" w:author="Puneet Jain" w:date="2019-11-21T18:02:00Z">
              <w:r w:rsidR="00FB541E">
                <w:rPr>
                  <w:rFonts w:ascii="Arial" w:hAnsi="Arial" w:cs="Arial"/>
                  <w:color w:val="auto"/>
                  <w:sz w:val="16"/>
                  <w:szCs w:val="16"/>
                </w:rPr>
                <w:t xml:space="preserve"> 8 +1</w:t>
              </w:r>
            </w:ins>
          </w:p>
          <w:p w:rsidR="00C749DF" w:rsidRDefault="00C749DF" w:rsidP="000D643E">
            <w:pPr>
              <w:suppressAutoHyphens/>
              <w:overflowPunct/>
              <w:autoSpaceDE/>
              <w:autoSpaceDN/>
              <w:adjustRightInd/>
              <w:spacing w:after="0"/>
              <w:textAlignment w:val="auto"/>
              <w:rPr>
                <w:ins w:id="87" w:author="Puneet Jain" w:date="2019-11-21T17:57:00Z"/>
                <w:rFonts w:ascii="Arial" w:hAnsi="Arial" w:cs="Arial"/>
                <w:sz w:val="16"/>
                <w:szCs w:val="16"/>
              </w:rPr>
            </w:pPr>
            <w:proofErr w:type="spellStart"/>
            <w:ins w:id="88" w:author="Puneet Jain" w:date="2019-11-21T17:57:00Z">
              <w:r w:rsidRPr="006A3866">
                <w:rPr>
                  <w:rFonts w:ascii="Arial" w:hAnsi="Arial" w:cs="Arial"/>
                  <w:sz w:val="16"/>
                  <w:szCs w:val="16"/>
                </w:rPr>
                <w:t>FS_enh_EC</w:t>
              </w:r>
              <w:proofErr w:type="spellEnd"/>
              <w:r w:rsidRPr="006A3866">
                <w:rPr>
                  <w:rFonts w:ascii="Arial" w:hAnsi="Arial" w:cs="Arial"/>
                  <w:sz w:val="16"/>
                  <w:szCs w:val="16"/>
                </w:rPr>
                <w:t xml:space="preserve"> (8.5) </w:t>
              </w:r>
            </w:ins>
            <w:ins w:id="89" w:author="Puneet Jain" w:date="2019-11-21T17:59:00Z">
              <w:r>
                <w:rPr>
                  <w:rFonts w:ascii="Arial" w:hAnsi="Arial" w:cs="Arial"/>
                  <w:sz w:val="16"/>
                  <w:szCs w:val="16"/>
                </w:rPr>
                <w:t>– 4+1</w:t>
              </w:r>
            </w:ins>
          </w:p>
          <w:p w:rsidR="00C749DF" w:rsidRPr="006A3866" w:rsidRDefault="00C749DF" w:rsidP="00C749DF">
            <w:pPr>
              <w:suppressAutoHyphens/>
              <w:overflowPunct/>
              <w:autoSpaceDE/>
              <w:autoSpaceDN/>
              <w:adjustRightInd/>
              <w:spacing w:after="0"/>
              <w:textAlignment w:val="auto"/>
              <w:rPr>
                <w:ins w:id="90" w:author="Puneet Jain" w:date="2019-11-21T17:57:00Z"/>
                <w:rFonts w:ascii="Arial" w:hAnsi="Arial" w:cs="Arial"/>
                <w:b/>
                <w:color w:val="FF0000"/>
                <w:sz w:val="16"/>
                <w:szCs w:val="16"/>
              </w:rPr>
            </w:pPr>
            <w:ins w:id="91" w:author="Puneet Jain" w:date="2019-11-21T17:57:00Z">
              <w:r w:rsidRPr="006A3866">
                <w:rPr>
                  <w:rFonts w:ascii="Arial" w:hAnsi="Arial" w:cs="Arial"/>
                  <w:sz w:val="16"/>
                  <w:szCs w:val="16"/>
                  <w:lang w:val="en-US"/>
                </w:rPr>
                <w:t xml:space="preserve">FS_MUSIM </w:t>
              </w:r>
              <w:r w:rsidRPr="006A3866">
                <w:rPr>
                  <w:rFonts w:ascii="Arial" w:hAnsi="Arial" w:cs="Arial"/>
                  <w:sz w:val="16"/>
                  <w:szCs w:val="16"/>
                </w:rPr>
                <w:t>(8.4)</w:t>
              </w:r>
              <w:r>
                <w:rPr>
                  <w:rFonts w:ascii="Arial" w:hAnsi="Arial" w:cs="Arial"/>
                  <w:sz w:val="16"/>
                  <w:szCs w:val="16"/>
                </w:rPr>
                <w:t xml:space="preserve"> </w:t>
              </w:r>
            </w:ins>
            <w:ins w:id="92" w:author="Puneet Jain" w:date="2019-11-21T17:59:00Z">
              <w:r>
                <w:rPr>
                  <w:rFonts w:ascii="Arial" w:hAnsi="Arial" w:cs="Arial"/>
                  <w:sz w:val="16"/>
                  <w:szCs w:val="16"/>
                </w:rPr>
                <w:t>– 3+1</w:t>
              </w:r>
            </w:ins>
          </w:p>
          <w:p w:rsidR="00C749DF" w:rsidRDefault="00C749DF" w:rsidP="00C749DF">
            <w:pPr>
              <w:suppressAutoHyphens/>
              <w:overflowPunct/>
              <w:autoSpaceDE/>
              <w:autoSpaceDN/>
              <w:adjustRightInd/>
              <w:spacing w:after="0"/>
              <w:textAlignment w:val="auto"/>
              <w:rPr>
                <w:ins w:id="93" w:author="Puneet Jain" w:date="2019-11-21T17:58:00Z"/>
                <w:rFonts w:ascii="Arial" w:hAnsi="Arial" w:cs="Arial"/>
                <w:sz w:val="16"/>
                <w:szCs w:val="16"/>
              </w:rPr>
            </w:pPr>
            <w:ins w:id="94" w:author="Puneet Jain" w:date="2019-11-21T17:57:00Z">
              <w:r w:rsidRPr="006A3866">
                <w:rPr>
                  <w:rFonts w:ascii="Arial" w:hAnsi="Arial" w:cs="Arial"/>
                  <w:sz w:val="16"/>
                  <w:szCs w:val="16"/>
                </w:rPr>
                <w:t>FS_5MBS (8.7)</w:t>
              </w:r>
            </w:ins>
            <w:ins w:id="95" w:author="Puneet Jain" w:date="2019-11-21T18:00:00Z">
              <w:r>
                <w:rPr>
                  <w:rFonts w:ascii="Arial" w:hAnsi="Arial" w:cs="Arial"/>
                  <w:sz w:val="16"/>
                  <w:szCs w:val="16"/>
                </w:rPr>
                <w:t xml:space="preserve"> - 4</w:t>
              </w:r>
            </w:ins>
          </w:p>
          <w:p w:rsidR="00C749DF" w:rsidRPr="006A3866" w:rsidRDefault="00C749DF" w:rsidP="00C749DF">
            <w:pPr>
              <w:spacing w:before="2" w:after="0"/>
              <w:rPr>
                <w:ins w:id="96" w:author="Puneet Jain" w:date="2019-11-21T17:58:00Z"/>
                <w:rFonts w:ascii="Arial" w:hAnsi="Arial" w:cs="Arial"/>
                <w:sz w:val="16"/>
                <w:szCs w:val="16"/>
              </w:rPr>
            </w:pPr>
            <w:ins w:id="97" w:author="Puneet Jain" w:date="2019-11-21T17:58:00Z">
              <w:r w:rsidRPr="006A3866">
                <w:rPr>
                  <w:rFonts w:ascii="Arial" w:hAnsi="Arial" w:cs="Arial"/>
                  <w:sz w:val="16"/>
                  <w:szCs w:val="16"/>
                </w:rPr>
                <w:t>FS_5G_ProSe (8.6)</w:t>
              </w:r>
            </w:ins>
            <w:ins w:id="98" w:author="Puneet Jain" w:date="2019-11-21T18:00:00Z">
              <w:r>
                <w:rPr>
                  <w:rFonts w:ascii="Arial" w:hAnsi="Arial" w:cs="Arial"/>
                  <w:sz w:val="16"/>
                  <w:szCs w:val="16"/>
                </w:rPr>
                <w:t xml:space="preserve"> - 22</w:t>
              </w:r>
            </w:ins>
          </w:p>
          <w:p w:rsidR="00C749DF" w:rsidRPr="006A3866" w:rsidRDefault="00C749DF" w:rsidP="00C749DF">
            <w:pPr>
              <w:suppressAutoHyphens/>
              <w:overflowPunct/>
              <w:autoSpaceDE/>
              <w:autoSpaceDN/>
              <w:adjustRightInd/>
              <w:spacing w:after="0"/>
              <w:textAlignment w:val="auto"/>
              <w:rPr>
                <w:rFonts w:ascii="Arial" w:hAnsi="Arial" w:cs="Arial"/>
                <w:color w:val="auto"/>
                <w:sz w:val="16"/>
                <w:szCs w:val="16"/>
              </w:rPr>
            </w:pPr>
          </w:p>
        </w:tc>
      </w:tr>
      <w:tr w:rsidR="00DD3141" w:rsidRPr="006A3866" w:rsidTr="00AC0CBD">
        <w:trPr>
          <w:trHeight w:val="426"/>
          <w:jc w:val="center"/>
        </w:trPr>
        <w:tc>
          <w:tcPr>
            <w:tcW w:w="568" w:type="dxa"/>
            <w:vMerge/>
            <w:tcBorders>
              <w:right w:val="single" w:sz="4" w:space="0" w:color="000000"/>
            </w:tcBorders>
            <w:shd w:val="clear" w:color="auto" w:fill="auto"/>
          </w:tcPr>
          <w:p w:rsidR="00DD3141" w:rsidRPr="006A3866" w:rsidRDefault="00DD3141" w:rsidP="00DD3141">
            <w:pPr>
              <w:spacing w:before="2" w:after="0"/>
              <w:ind w:left="28"/>
              <w:rPr>
                <w:rFonts w:ascii="Arial" w:hAnsi="Arial" w:cs="Arial"/>
                <w:b/>
                <w:color w:val="auto"/>
                <w:sz w:val="16"/>
                <w:szCs w:val="16"/>
              </w:rPr>
            </w:pPr>
            <w:bookmarkStart w:id="99" w:name="_GoBack" w:colFirst="0" w:colLast="6"/>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DD3141" w:rsidRPr="006A3866" w:rsidRDefault="00DD3141" w:rsidP="00DD3141">
            <w:pPr>
              <w:pStyle w:val="agenda-entry"/>
              <w:spacing w:before="2"/>
              <w:rPr>
                <w:sz w:val="16"/>
                <w:szCs w:val="16"/>
                <w:highlight w:val="yellow"/>
              </w:rPr>
            </w:pPr>
            <w:r w:rsidRPr="006A3866">
              <w:rPr>
                <w:b/>
                <w:sz w:val="16"/>
                <w:szCs w:val="16"/>
                <w:highlight w:val="yellow"/>
              </w:rPr>
              <w:t>11:00</w:t>
            </w:r>
            <w:r w:rsidRPr="006A3866">
              <w:rPr>
                <w:b/>
                <w:sz w:val="16"/>
                <w:szCs w:val="16"/>
              </w:rPr>
              <w:t>:</w:t>
            </w:r>
            <w:r w:rsidRPr="006A3866">
              <w:rPr>
                <w:sz w:val="16"/>
                <w:szCs w:val="16"/>
                <w:highlight w:val="green"/>
              </w:rPr>
              <w:t xml:space="preserve"> eV2XARC (7.1) -59</w:t>
            </w:r>
          </w:p>
          <w:p w:rsidR="00DD3141" w:rsidRPr="006A3866" w:rsidRDefault="00DD3141" w:rsidP="00DD3141">
            <w:pPr>
              <w:spacing w:before="2" w:after="0"/>
              <w:rPr>
                <w:rFonts w:ascii="Arial" w:hAnsi="Arial" w:cs="Arial"/>
                <w:color w:val="auto"/>
                <w:sz w:val="16"/>
                <w:szCs w:val="16"/>
                <w:highlight w:val="green"/>
              </w:rPr>
            </w:pPr>
          </w:p>
        </w:tc>
        <w:tc>
          <w:tcPr>
            <w:tcW w:w="2977" w:type="dxa"/>
            <w:tcBorders>
              <w:top w:val="single" w:sz="4" w:space="0" w:color="000000"/>
              <w:left w:val="single" w:sz="4" w:space="0" w:color="000000"/>
              <w:bottom w:val="single" w:sz="4" w:space="0" w:color="000000"/>
              <w:right w:val="single" w:sz="12" w:space="0" w:color="000000"/>
            </w:tcBorders>
            <w:shd w:val="thinVertStripe" w:color="D9D9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rPr>
            </w:pPr>
            <w:r w:rsidRPr="006A3866">
              <w:rPr>
                <w:rFonts w:ascii="Arial" w:hAnsi="Arial" w:cs="Arial"/>
                <w:color w:val="auto"/>
                <w:sz w:val="16"/>
                <w:szCs w:val="16"/>
                <w:highlight w:val="yellow"/>
              </w:rPr>
              <w:t>5G (6.6) PCC - 34</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rPr>
            </w:pPr>
            <w:r w:rsidRPr="006A3866">
              <w:rPr>
                <w:rFonts w:ascii="Arial" w:hAnsi="Arial" w:cs="Arial"/>
                <w:color w:val="auto"/>
                <w:sz w:val="16"/>
                <w:szCs w:val="16"/>
                <w:highlight w:val="yellow"/>
              </w:rPr>
              <w:t>PCC/QoS Maintenance (5.2) - 0</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yellow"/>
              </w:rPr>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themeColor="background1" w:themeShade="D9" w:fill="auto"/>
          </w:tcPr>
          <w:p w:rsidR="00DD3141" w:rsidRPr="006A3866" w:rsidRDefault="00DD3141" w:rsidP="00DD3141">
            <w:pPr>
              <w:pStyle w:val="agenda-entry"/>
              <w:spacing w:before="2"/>
              <w:rPr>
                <w:sz w:val="16"/>
                <w:szCs w:val="16"/>
                <w:highlight w:val="yellow"/>
              </w:rPr>
            </w:pPr>
            <w:r w:rsidRPr="006A3866">
              <w:rPr>
                <w:sz w:val="16"/>
                <w:szCs w:val="16"/>
                <w:highlight w:val="yellow"/>
              </w:rPr>
              <w:t>3GPP maintenance (5.1) - 11</w:t>
            </w:r>
          </w:p>
          <w:p w:rsidR="00DD3141" w:rsidRPr="006A3866" w:rsidRDefault="00DD3141" w:rsidP="00DD3141">
            <w:pPr>
              <w:pStyle w:val="agenda-entry"/>
              <w:spacing w:before="2"/>
              <w:rPr>
                <w:sz w:val="16"/>
                <w:szCs w:val="16"/>
                <w:highlight w:val="yellow"/>
              </w:rPr>
            </w:pPr>
            <w:r w:rsidRPr="006A3866">
              <w:rPr>
                <w:sz w:val="16"/>
                <w:szCs w:val="16"/>
                <w:highlight w:val="yellow"/>
              </w:rPr>
              <w:t>5G_eSBA (7.8) - 28</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DD3141" w:rsidRPr="006A3866" w:rsidRDefault="00DD3141" w:rsidP="00DD3141">
            <w:pPr>
              <w:pStyle w:val="agenda-entry"/>
              <w:spacing w:before="2"/>
              <w:rPr>
                <w:ins w:id="100" w:author="Puneet Jain" w:date="2019-11-20T10:27:00Z"/>
                <w:sz w:val="16"/>
                <w:szCs w:val="16"/>
                <w:highlight w:val="yellow"/>
              </w:rPr>
            </w:pPr>
            <w:ins w:id="101" w:author="Puneet Jain" w:date="2019-11-20T10:27:00Z">
              <w:r w:rsidRPr="006A3866">
                <w:rPr>
                  <w:sz w:val="16"/>
                  <w:szCs w:val="16"/>
                  <w:highlight w:val="green"/>
                </w:rPr>
                <w:t xml:space="preserve"> eV2XARC (7.1)</w:t>
              </w:r>
            </w:ins>
            <w:ins w:id="102" w:author="Puneet Jain" w:date="2019-11-20T13:01:00Z">
              <w:r w:rsidR="0038277D" w:rsidRPr="006A3866">
                <w:rPr>
                  <w:sz w:val="16"/>
                  <w:szCs w:val="16"/>
                  <w:highlight w:val="green"/>
                </w:rPr>
                <w:t xml:space="preserve"> - 30</w:t>
              </w:r>
            </w:ins>
          </w:p>
          <w:p w:rsidR="00DD3141" w:rsidRPr="006A3866" w:rsidRDefault="00DD3141" w:rsidP="00DD3141">
            <w:pPr>
              <w:spacing w:before="2" w:after="0"/>
              <w:rPr>
                <w:rFonts w:ascii="Arial" w:hAnsi="Arial" w:cs="Arial"/>
                <w:color w:val="auto"/>
                <w:sz w:val="16"/>
                <w:szCs w:val="16"/>
                <w:highlight w:val="green"/>
              </w:rPr>
            </w:pPr>
          </w:p>
        </w:tc>
        <w:tc>
          <w:tcPr>
            <w:tcW w:w="3246" w:type="dxa"/>
            <w:tcBorders>
              <w:top w:val="single" w:sz="4" w:space="0" w:color="000000"/>
              <w:left w:val="single" w:sz="12" w:space="0" w:color="000000"/>
            </w:tcBorders>
            <w:shd w:val="thinVertStripe" w:color="D9D9D9" w:fill="auto"/>
          </w:tcPr>
          <w:p w:rsidR="003B6FDC" w:rsidRDefault="003B6FDC" w:rsidP="003B6FDC">
            <w:pPr>
              <w:pStyle w:val="agenda-entry"/>
              <w:spacing w:before="2"/>
              <w:rPr>
                <w:ins w:id="103" w:author="Puneet Jain" w:date="2019-11-21T17:54:00Z"/>
                <w:sz w:val="16"/>
                <w:szCs w:val="16"/>
                <w:highlight w:val="yellow"/>
              </w:rPr>
            </w:pPr>
            <w:ins w:id="104" w:author="Puneet Jain" w:date="2019-11-21T17:54:00Z">
              <w:r w:rsidRPr="006A3866">
                <w:rPr>
                  <w:sz w:val="16"/>
                  <w:szCs w:val="16"/>
                  <w:highlight w:val="yellow"/>
                </w:rPr>
                <w:t xml:space="preserve">5G_URLLC (7.10.1) </w:t>
              </w:r>
              <w:r>
                <w:rPr>
                  <w:sz w:val="16"/>
                  <w:szCs w:val="16"/>
                  <w:highlight w:val="yellow"/>
                </w:rPr>
                <w:t>–</w:t>
              </w:r>
              <w:r w:rsidRPr="006A3866">
                <w:rPr>
                  <w:sz w:val="16"/>
                  <w:szCs w:val="16"/>
                  <w:highlight w:val="yellow"/>
                </w:rPr>
                <w:t xml:space="preserve"> </w:t>
              </w:r>
              <w:r>
                <w:rPr>
                  <w:sz w:val="16"/>
                  <w:szCs w:val="16"/>
                  <w:highlight w:val="yellow"/>
                </w:rPr>
                <w:t>1</w:t>
              </w:r>
              <w:r w:rsidRPr="006A3866">
                <w:rPr>
                  <w:sz w:val="16"/>
                  <w:szCs w:val="16"/>
                  <w:highlight w:val="yellow"/>
                </w:rPr>
                <w:t>0</w:t>
              </w:r>
            </w:ins>
          </w:p>
          <w:p w:rsidR="003B6FDC" w:rsidRPr="006A3866" w:rsidRDefault="003B6FDC" w:rsidP="003B6FDC">
            <w:pPr>
              <w:pStyle w:val="agenda-entry"/>
              <w:spacing w:before="2"/>
              <w:rPr>
                <w:ins w:id="105" w:author="Puneet Jain" w:date="2019-11-21T17:54:00Z"/>
                <w:sz w:val="16"/>
                <w:szCs w:val="16"/>
              </w:rPr>
            </w:pPr>
            <w:ins w:id="106" w:author="Puneet Jain" w:date="2019-11-21T17:54:00Z">
              <w:r w:rsidRPr="006A3866">
                <w:rPr>
                  <w:sz w:val="16"/>
                  <w:szCs w:val="16"/>
                  <w:highlight w:val="yellow"/>
                </w:rPr>
                <w:t>5G_eSBA (7.8)</w:t>
              </w:r>
              <w:r w:rsidRPr="006A3866">
                <w:rPr>
                  <w:sz w:val="16"/>
                  <w:szCs w:val="16"/>
                </w:rPr>
                <w:t xml:space="preserve"> – 1</w:t>
              </w:r>
              <w:r>
                <w:rPr>
                  <w:sz w:val="16"/>
                  <w:szCs w:val="16"/>
                </w:rPr>
                <w:t>0</w:t>
              </w:r>
            </w:ins>
          </w:p>
          <w:p w:rsidR="003B6FDC" w:rsidRPr="006A3866" w:rsidRDefault="003B6FDC" w:rsidP="003B6FDC">
            <w:pPr>
              <w:suppressAutoHyphens/>
              <w:overflowPunct/>
              <w:autoSpaceDE/>
              <w:autoSpaceDN/>
              <w:adjustRightInd/>
              <w:spacing w:after="0"/>
              <w:textAlignment w:val="auto"/>
              <w:rPr>
                <w:ins w:id="107" w:author="Puneet Jain" w:date="2019-11-21T17:54:00Z"/>
                <w:rFonts w:ascii="Arial" w:hAnsi="Arial" w:cs="Arial"/>
                <w:sz w:val="16"/>
                <w:szCs w:val="16"/>
                <w:highlight w:val="yellow"/>
              </w:rPr>
            </w:pPr>
            <w:ins w:id="108" w:author="Puneet Jain" w:date="2019-11-21T17:54:00Z">
              <w:r w:rsidRPr="006A3866">
                <w:rPr>
                  <w:rFonts w:ascii="Arial" w:hAnsi="Arial" w:cs="Arial"/>
                  <w:sz w:val="16"/>
                  <w:szCs w:val="16"/>
                  <w:highlight w:val="yellow"/>
                </w:rPr>
                <w:t xml:space="preserve">5G (6.6) PCC - </w:t>
              </w:r>
              <w:r>
                <w:rPr>
                  <w:rFonts w:ascii="Arial" w:hAnsi="Arial" w:cs="Arial"/>
                  <w:sz w:val="16"/>
                  <w:szCs w:val="16"/>
                  <w:highlight w:val="yellow"/>
                </w:rPr>
                <w:t>4</w:t>
              </w:r>
            </w:ins>
          </w:p>
          <w:p w:rsidR="009B2FDF" w:rsidRPr="006A3866" w:rsidRDefault="009B2FDF" w:rsidP="00AF0C1E">
            <w:pPr>
              <w:suppressAutoHyphens/>
              <w:overflowPunct/>
              <w:autoSpaceDE/>
              <w:autoSpaceDN/>
              <w:adjustRightInd/>
              <w:spacing w:after="0"/>
              <w:textAlignment w:val="auto"/>
              <w:rPr>
                <w:rFonts w:ascii="Arial" w:hAnsi="Arial" w:cs="Arial"/>
                <w:sz w:val="16"/>
                <w:szCs w:val="16"/>
                <w:highlight w:val="yellow"/>
              </w:rPr>
            </w:pPr>
          </w:p>
        </w:tc>
      </w:tr>
      <w:bookmarkEnd w:id="99"/>
      <w:tr w:rsidR="00DD3141" w:rsidRPr="006A3866" w:rsidTr="00AC0CBD">
        <w:trPr>
          <w:trHeight w:val="426"/>
          <w:jc w:val="center"/>
        </w:trPr>
        <w:tc>
          <w:tcPr>
            <w:tcW w:w="568" w:type="dxa"/>
            <w:vMerge/>
            <w:shd w:val="clear" w:color="auto" w:fill="auto"/>
          </w:tcPr>
          <w:p w:rsidR="00DD3141" w:rsidRPr="006A3866" w:rsidRDefault="00DD3141" w:rsidP="00DD3141">
            <w:pPr>
              <w:spacing w:before="2" w:after="0"/>
              <w:ind w:left="28"/>
              <w:rPr>
                <w:rFonts w:ascii="Arial" w:hAnsi="Arial" w:cs="Arial"/>
                <w:b/>
                <w:color w:val="auto"/>
                <w:sz w:val="16"/>
                <w:szCs w:val="16"/>
              </w:rPr>
            </w:pPr>
          </w:p>
        </w:tc>
        <w:tc>
          <w:tcPr>
            <w:tcW w:w="2819" w:type="dxa"/>
            <w:tcBorders>
              <w:top w:val="single" w:sz="4" w:space="0" w:color="000000"/>
            </w:tcBorders>
            <w:shd w:val="thinDiagStripe" w:color="D9D9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ATSSS (7.3) - 52</w:t>
            </w:r>
          </w:p>
          <w:p w:rsidR="00DD3141" w:rsidRPr="006A3866" w:rsidRDefault="00DD3141" w:rsidP="00DD3141">
            <w:pPr>
              <w:spacing w:before="2" w:after="0"/>
              <w:rPr>
                <w:rFonts w:ascii="Arial" w:eastAsia="MS Mincho" w:hAnsi="Arial" w:cs="Arial"/>
                <w:color w:val="auto"/>
                <w:sz w:val="16"/>
                <w:szCs w:val="16"/>
              </w:rPr>
            </w:pPr>
          </w:p>
        </w:tc>
        <w:tc>
          <w:tcPr>
            <w:tcW w:w="2977" w:type="dxa"/>
            <w:tcBorders>
              <w:top w:val="single" w:sz="4" w:space="0" w:color="000000"/>
            </w:tcBorders>
            <w:shd w:val="thinDiagStripe" w:color="D9D9D9" w:fill="auto"/>
          </w:tcPr>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shd w:val="clear" w:color="auto" w:fill="FFC000"/>
              </w:rPr>
            </w:pPr>
            <w:r w:rsidRPr="006A3866">
              <w:rPr>
                <w:rFonts w:ascii="Arial" w:hAnsi="Arial" w:cs="Arial"/>
                <w:color w:val="auto"/>
                <w:sz w:val="16"/>
                <w:szCs w:val="16"/>
                <w:highlight w:val="cyan"/>
                <w:lang w:val="en-US"/>
              </w:rPr>
              <w:t xml:space="preserve"> IABARC (7.9) - 4</w:t>
            </w:r>
          </w:p>
          <w:p w:rsidR="00DD3141" w:rsidRPr="006A3866" w:rsidRDefault="00DD3141" w:rsidP="00DD3141">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 xml:space="preserve"> ETSUN (7.10.6) - 17</w:t>
            </w:r>
          </w:p>
        </w:tc>
        <w:tc>
          <w:tcPr>
            <w:tcW w:w="2835" w:type="dxa"/>
            <w:tcBorders>
              <w:top w:val="single" w:sz="4" w:space="0" w:color="000000"/>
            </w:tcBorders>
            <w:shd w:val="thinDiagStripe" w:color="D9D9D9" w:themeColor="background1" w:themeShade="D9" w:fill="auto"/>
          </w:tcPr>
          <w:p w:rsidR="00DD3141" w:rsidRPr="006A3866" w:rsidRDefault="00DD3141" w:rsidP="00DD3141">
            <w:pPr>
              <w:spacing w:before="2" w:after="0"/>
              <w:rPr>
                <w:rFonts w:ascii="Arial" w:hAnsi="Arial" w:cs="Arial"/>
                <w:color w:val="auto"/>
                <w:sz w:val="16"/>
                <w:szCs w:val="16"/>
                <w:shd w:val="clear" w:color="auto" w:fill="C5E0B3" w:themeFill="accent6" w:themeFillTint="66"/>
              </w:rPr>
            </w:pPr>
            <w:r w:rsidRPr="006A3866">
              <w:rPr>
                <w:rFonts w:ascii="Arial" w:hAnsi="Arial" w:cs="Arial"/>
                <w:color w:val="auto"/>
                <w:sz w:val="16"/>
                <w:szCs w:val="16"/>
                <w:highlight w:val="cyan"/>
              </w:rPr>
              <w:t>ATSSS (7.3) - 52</w:t>
            </w:r>
          </w:p>
        </w:tc>
        <w:tc>
          <w:tcPr>
            <w:tcW w:w="2835" w:type="dxa"/>
            <w:tcBorders>
              <w:top w:val="single" w:sz="4" w:space="0" w:color="000000"/>
              <w:right w:val="single" w:sz="12" w:space="0" w:color="000000"/>
            </w:tcBorders>
            <w:shd w:val="thinDiagStripe" w:color="D9D9D9" w:fill="auto"/>
          </w:tcPr>
          <w:p w:rsidR="00DD3141" w:rsidRPr="006A3866" w:rsidRDefault="00DD3141" w:rsidP="00DD3141">
            <w:pPr>
              <w:spacing w:before="2" w:after="0"/>
              <w:rPr>
                <w:ins w:id="109" w:author="Puneet Jain" w:date="2019-11-20T10:27:00Z"/>
                <w:rFonts w:ascii="Arial" w:hAnsi="Arial" w:cs="Arial"/>
                <w:sz w:val="16"/>
                <w:szCs w:val="16"/>
                <w:highlight w:val="cyan"/>
              </w:rPr>
            </w:pPr>
            <w:ins w:id="110" w:author="Puneet Jain" w:date="2019-11-20T10:27:00Z">
              <w:r w:rsidRPr="006A3866">
                <w:rPr>
                  <w:rFonts w:ascii="Arial" w:hAnsi="Arial" w:cs="Arial"/>
                  <w:sz w:val="16"/>
                  <w:szCs w:val="16"/>
                  <w:highlight w:val="cyan"/>
                </w:rPr>
                <w:t>ATSSS (7.3)</w:t>
              </w:r>
            </w:ins>
            <w:ins w:id="111" w:author="Puneet Jain" w:date="2019-11-20T12:57:00Z">
              <w:r w:rsidR="004A2DF1" w:rsidRPr="006A3866">
                <w:rPr>
                  <w:rFonts w:ascii="Arial" w:hAnsi="Arial" w:cs="Arial"/>
                  <w:sz w:val="16"/>
                  <w:szCs w:val="16"/>
                  <w:highlight w:val="cyan"/>
                </w:rPr>
                <w:t xml:space="preserve"> - 14</w:t>
              </w:r>
            </w:ins>
          </w:p>
          <w:p w:rsidR="00DD3141" w:rsidRPr="006A3866" w:rsidRDefault="00DD3141" w:rsidP="00DD3141">
            <w:pPr>
              <w:spacing w:before="2" w:after="0"/>
              <w:rPr>
                <w:rFonts w:ascii="Arial" w:eastAsia="MS Mincho" w:hAnsi="Arial" w:cs="Arial"/>
                <w:color w:val="auto"/>
                <w:sz w:val="16"/>
                <w:szCs w:val="16"/>
              </w:rPr>
            </w:pPr>
            <w:ins w:id="112" w:author="Puneet Jain" w:date="2019-11-20T10:27:00Z">
              <w:r w:rsidRPr="006A3866">
                <w:rPr>
                  <w:rFonts w:ascii="Arial" w:hAnsi="Arial" w:cs="Arial"/>
                  <w:sz w:val="16"/>
                  <w:szCs w:val="16"/>
                  <w:highlight w:val="cyan"/>
                  <w:shd w:val="clear" w:color="auto" w:fill="FBA7A7"/>
                </w:rPr>
                <w:t>5WWC (7.2)</w:t>
              </w:r>
            </w:ins>
            <w:ins w:id="113" w:author="Puneet Jain" w:date="2019-11-20T12:57:00Z">
              <w:r w:rsidR="004A2DF1" w:rsidRPr="006A3866">
                <w:rPr>
                  <w:rFonts w:ascii="Arial" w:hAnsi="Arial" w:cs="Arial"/>
                  <w:sz w:val="16"/>
                  <w:szCs w:val="16"/>
                  <w:shd w:val="clear" w:color="auto" w:fill="FBA7A7"/>
                </w:rPr>
                <w:t xml:space="preserve"> - 14</w:t>
              </w:r>
            </w:ins>
          </w:p>
        </w:tc>
        <w:tc>
          <w:tcPr>
            <w:tcW w:w="3246" w:type="dxa"/>
            <w:tcBorders>
              <w:left w:val="single" w:sz="12" w:space="0" w:color="000000"/>
            </w:tcBorders>
            <w:shd w:val="thinDiagStripe" w:color="D9D9D9" w:fill="auto"/>
          </w:tcPr>
          <w:p w:rsidR="009B2FDF" w:rsidRPr="006A3866" w:rsidRDefault="009B2FDF" w:rsidP="009B2FDF">
            <w:pPr>
              <w:spacing w:before="2" w:after="0"/>
              <w:rPr>
                <w:ins w:id="114" w:author="Puneet Jain" w:date="2019-11-21T17:45:00Z"/>
                <w:rFonts w:ascii="Arial" w:hAnsi="Arial" w:cs="Arial"/>
                <w:sz w:val="16"/>
                <w:szCs w:val="16"/>
                <w:highlight w:val="cyan"/>
                <w:shd w:val="clear" w:color="auto" w:fill="FBA7A7"/>
              </w:rPr>
            </w:pPr>
            <w:ins w:id="115" w:author="Puneet Jain" w:date="2019-11-21T17:45:00Z">
              <w:r w:rsidRPr="006A3866">
                <w:rPr>
                  <w:rFonts w:ascii="Arial" w:hAnsi="Arial" w:cs="Arial"/>
                  <w:sz w:val="16"/>
                  <w:szCs w:val="16"/>
                  <w:highlight w:val="cyan"/>
                  <w:shd w:val="clear" w:color="auto" w:fill="FBA7A7"/>
                </w:rPr>
                <w:t>5WWC (7.2)</w:t>
              </w:r>
              <w:r>
                <w:rPr>
                  <w:rFonts w:ascii="Arial" w:hAnsi="Arial" w:cs="Arial"/>
                  <w:sz w:val="16"/>
                  <w:szCs w:val="16"/>
                  <w:highlight w:val="cyan"/>
                  <w:shd w:val="clear" w:color="auto" w:fill="FBA7A7"/>
                </w:rPr>
                <w:t xml:space="preserve"> - 5</w:t>
              </w:r>
            </w:ins>
          </w:p>
          <w:p w:rsidR="009B2FDF" w:rsidRDefault="009B2FDF" w:rsidP="009B2FDF">
            <w:pPr>
              <w:spacing w:before="2" w:after="0"/>
              <w:rPr>
                <w:ins w:id="116" w:author="Puneet Jain" w:date="2019-11-21T17:50:00Z"/>
                <w:rFonts w:ascii="Arial" w:hAnsi="Arial" w:cs="Arial"/>
                <w:sz w:val="16"/>
                <w:szCs w:val="16"/>
                <w:highlight w:val="cyan"/>
              </w:rPr>
            </w:pPr>
            <w:ins w:id="117" w:author="Puneet Jain" w:date="2019-11-21T17:45:00Z">
              <w:r w:rsidRPr="006A3866">
                <w:rPr>
                  <w:rFonts w:ascii="Arial" w:hAnsi="Arial" w:cs="Arial"/>
                  <w:sz w:val="16"/>
                  <w:szCs w:val="16"/>
                  <w:highlight w:val="cyan"/>
                </w:rPr>
                <w:t>ATSSS (7.3)</w:t>
              </w:r>
              <w:r>
                <w:rPr>
                  <w:rFonts w:ascii="Arial" w:hAnsi="Arial" w:cs="Arial"/>
                  <w:sz w:val="16"/>
                  <w:szCs w:val="16"/>
                  <w:highlight w:val="cyan"/>
                </w:rPr>
                <w:t xml:space="preserve"> </w:t>
              </w:r>
            </w:ins>
            <w:ins w:id="118" w:author="Puneet Jain" w:date="2019-11-21T17:50:00Z">
              <w:r w:rsidR="00850778">
                <w:rPr>
                  <w:rFonts w:ascii="Arial" w:hAnsi="Arial" w:cs="Arial"/>
                  <w:sz w:val="16"/>
                  <w:szCs w:val="16"/>
                  <w:highlight w:val="cyan"/>
                </w:rPr>
                <w:t>–</w:t>
              </w:r>
            </w:ins>
            <w:ins w:id="119" w:author="Puneet Jain" w:date="2019-11-21T17:45:00Z">
              <w:r>
                <w:rPr>
                  <w:rFonts w:ascii="Arial" w:hAnsi="Arial" w:cs="Arial"/>
                  <w:sz w:val="16"/>
                  <w:szCs w:val="16"/>
                  <w:highlight w:val="cyan"/>
                </w:rPr>
                <w:t xml:space="preserve"> 7</w:t>
              </w:r>
            </w:ins>
          </w:p>
          <w:p w:rsidR="00850778" w:rsidRPr="006A3866" w:rsidRDefault="00850778" w:rsidP="00850778">
            <w:pPr>
              <w:suppressAutoHyphens/>
              <w:overflowPunct/>
              <w:autoSpaceDE/>
              <w:autoSpaceDN/>
              <w:adjustRightInd/>
              <w:spacing w:after="0"/>
              <w:textAlignment w:val="auto"/>
              <w:rPr>
                <w:ins w:id="120" w:author="Puneet Jain" w:date="2019-11-21T17:50:00Z"/>
                <w:rFonts w:ascii="Arial" w:hAnsi="Arial" w:cs="Arial"/>
                <w:color w:val="auto"/>
                <w:sz w:val="16"/>
                <w:szCs w:val="16"/>
                <w:shd w:val="clear" w:color="auto" w:fill="BDD6EE"/>
                <w:lang w:val="en-US"/>
              </w:rPr>
            </w:pPr>
            <w:ins w:id="121" w:author="Puneet Jain" w:date="2019-11-21T17:50:00Z">
              <w:r w:rsidRPr="006A3866">
                <w:rPr>
                  <w:rFonts w:ascii="Arial" w:hAnsi="Arial" w:cs="Arial"/>
                  <w:color w:val="auto"/>
                  <w:sz w:val="16"/>
                  <w:szCs w:val="16"/>
                  <w:highlight w:val="cyan"/>
                </w:rPr>
                <w:t xml:space="preserve">5G (6.10) non-3GPP specific - </w:t>
              </w:r>
              <w:r>
                <w:rPr>
                  <w:rFonts w:ascii="Arial" w:hAnsi="Arial" w:cs="Arial"/>
                  <w:color w:val="auto"/>
                  <w:sz w:val="16"/>
                  <w:szCs w:val="16"/>
                </w:rPr>
                <w:t>1</w:t>
              </w:r>
            </w:ins>
          </w:p>
          <w:p w:rsidR="00FB541E" w:rsidRPr="006A3866" w:rsidRDefault="00FB541E" w:rsidP="00FB541E">
            <w:pPr>
              <w:spacing w:before="2" w:after="0"/>
              <w:rPr>
                <w:ins w:id="122" w:author="Puneet Jain" w:date="2019-11-21T18:02:00Z"/>
                <w:rFonts w:ascii="Arial" w:hAnsi="Arial" w:cs="Arial"/>
                <w:sz w:val="16"/>
                <w:szCs w:val="16"/>
                <w:highlight w:val="cyan"/>
              </w:rPr>
            </w:pPr>
            <w:ins w:id="123" w:author="Puneet Jain" w:date="2019-11-21T18:02:00Z">
              <w:r w:rsidRPr="006A3866">
                <w:rPr>
                  <w:rFonts w:ascii="Arial" w:hAnsi="Arial" w:cs="Arial"/>
                  <w:sz w:val="16"/>
                  <w:szCs w:val="16"/>
                  <w:highlight w:val="cyan"/>
                </w:rPr>
                <w:t xml:space="preserve">FS_5GSAT_ARCH (8.1) – </w:t>
              </w:r>
              <w:r>
                <w:rPr>
                  <w:rFonts w:ascii="Arial" w:hAnsi="Arial" w:cs="Arial"/>
                  <w:sz w:val="16"/>
                  <w:szCs w:val="16"/>
                  <w:highlight w:val="cyan"/>
                </w:rPr>
                <w:t>9</w:t>
              </w:r>
            </w:ins>
          </w:p>
          <w:p w:rsidR="00850778" w:rsidRPr="006A3866" w:rsidRDefault="00850778" w:rsidP="009B2FDF">
            <w:pPr>
              <w:spacing w:before="2" w:after="0"/>
              <w:rPr>
                <w:ins w:id="124" w:author="Puneet Jain" w:date="2019-11-21T17:45:00Z"/>
                <w:rFonts w:ascii="Arial" w:hAnsi="Arial" w:cs="Arial"/>
                <w:sz w:val="16"/>
                <w:szCs w:val="16"/>
                <w:highlight w:val="cyan"/>
              </w:rPr>
            </w:pPr>
          </w:p>
          <w:p w:rsidR="00DD3141" w:rsidRPr="006A3866" w:rsidRDefault="00DD3141" w:rsidP="00DD3141">
            <w:pPr>
              <w:spacing w:before="2" w:after="0"/>
              <w:rPr>
                <w:rFonts w:ascii="Arial" w:hAnsi="Arial" w:cs="Arial"/>
                <w:color w:val="auto"/>
                <w:sz w:val="16"/>
                <w:szCs w:val="16"/>
              </w:rPr>
            </w:pPr>
          </w:p>
        </w:tc>
      </w:tr>
      <w:tr w:rsidR="004F50EC" w:rsidRPr="006A3866" w:rsidTr="00941126">
        <w:trPr>
          <w:jc w:val="center"/>
        </w:trPr>
        <w:tc>
          <w:tcPr>
            <w:tcW w:w="568" w:type="dxa"/>
            <w:shd w:val="clear" w:color="auto" w:fill="BFBFBF" w:themeFill="background1" w:themeFillShade="BF"/>
          </w:tcPr>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color w:val="auto"/>
                <w:sz w:val="16"/>
                <w:szCs w:val="16"/>
              </w:rPr>
              <w:t>Lunch</w:t>
            </w:r>
          </w:p>
        </w:tc>
        <w:tc>
          <w:tcPr>
            <w:tcW w:w="2819" w:type="dxa"/>
            <w:tcBorders>
              <w:bottom w:val="single" w:sz="12" w:space="0" w:color="auto"/>
            </w:tcBorders>
            <w:shd w:val="clear" w:color="auto" w:fill="BFBFBF" w:themeFill="background1" w:themeFillShade="BF"/>
          </w:tcPr>
          <w:p w:rsidR="004F50EC" w:rsidRPr="006A3866" w:rsidRDefault="004F50EC" w:rsidP="004F50EC">
            <w:pPr>
              <w:spacing w:before="2" w:after="0"/>
              <w:rPr>
                <w:rFonts w:ascii="Arial" w:eastAsia="MS Mincho" w:hAnsi="Arial" w:cs="Arial"/>
                <w:b/>
                <w:color w:val="auto"/>
                <w:sz w:val="16"/>
                <w:szCs w:val="16"/>
              </w:rPr>
            </w:pPr>
          </w:p>
        </w:tc>
        <w:tc>
          <w:tcPr>
            <w:tcW w:w="2977" w:type="dxa"/>
            <w:shd w:val="clear" w:color="auto" w:fill="BFBFBF" w:themeFill="background1" w:themeFillShade="BF"/>
          </w:tcPr>
          <w:p w:rsidR="004F50EC" w:rsidRPr="006A3866" w:rsidRDefault="004F50EC" w:rsidP="004F50EC">
            <w:pPr>
              <w:spacing w:before="2" w:after="0"/>
              <w:rPr>
                <w:rFonts w:ascii="Arial" w:eastAsia="MS Mincho" w:hAnsi="Arial" w:cs="Arial"/>
                <w:color w:val="auto"/>
                <w:sz w:val="16"/>
                <w:szCs w:val="16"/>
              </w:rPr>
            </w:pPr>
            <w:r w:rsidRPr="006A3866">
              <w:rPr>
                <w:rFonts w:ascii="Arial" w:eastAsia="MS Mincho" w:hAnsi="Arial" w:cs="Arial"/>
                <w:color w:val="auto"/>
                <w:sz w:val="16"/>
                <w:szCs w:val="16"/>
              </w:rPr>
              <w:t>1:00PM ATSSS drafting (Naples 4)</w:t>
            </w:r>
          </w:p>
          <w:p w:rsidR="004F50EC" w:rsidRPr="006A3866" w:rsidRDefault="004F50EC" w:rsidP="004F50EC">
            <w:pPr>
              <w:spacing w:before="2" w:after="0"/>
              <w:rPr>
                <w:rFonts w:ascii="Arial" w:eastAsia="MS Mincho" w:hAnsi="Arial" w:cs="Arial"/>
                <w:color w:val="auto"/>
                <w:sz w:val="16"/>
                <w:szCs w:val="16"/>
              </w:rPr>
            </w:pPr>
            <w:r w:rsidRPr="006A3866">
              <w:rPr>
                <w:rFonts w:ascii="Arial" w:eastAsia="MS Mincho" w:hAnsi="Arial" w:cs="Arial"/>
                <w:color w:val="auto"/>
                <w:sz w:val="16"/>
                <w:szCs w:val="16"/>
              </w:rPr>
              <w:t xml:space="preserve">1:00PM </w:t>
            </w:r>
            <w:proofErr w:type="spellStart"/>
            <w:r w:rsidRPr="006A3866">
              <w:rPr>
                <w:rFonts w:ascii="Arial" w:eastAsia="MS Mincho" w:hAnsi="Arial" w:cs="Arial"/>
                <w:color w:val="auto"/>
                <w:sz w:val="16"/>
                <w:szCs w:val="16"/>
              </w:rPr>
              <w:t>Vertical_LAN</w:t>
            </w:r>
            <w:proofErr w:type="spellEnd"/>
            <w:r w:rsidRPr="006A3866">
              <w:rPr>
                <w:rFonts w:ascii="Arial" w:eastAsia="MS Mincho" w:hAnsi="Arial" w:cs="Arial"/>
                <w:color w:val="auto"/>
                <w:sz w:val="16"/>
                <w:szCs w:val="16"/>
              </w:rPr>
              <w:t xml:space="preserve"> – TSN (Naples 6/7)</w:t>
            </w:r>
          </w:p>
        </w:tc>
        <w:tc>
          <w:tcPr>
            <w:tcW w:w="2835" w:type="dxa"/>
            <w:tcBorders>
              <w:bottom w:val="single" w:sz="12" w:space="0" w:color="auto"/>
            </w:tcBorders>
            <w:shd w:val="clear" w:color="auto" w:fill="BFBFBF" w:themeFill="background1" w:themeFillShade="BF"/>
          </w:tcPr>
          <w:p w:rsidR="004F50EC" w:rsidRPr="006A3866" w:rsidRDefault="004F50EC" w:rsidP="004F50EC">
            <w:pPr>
              <w:spacing w:before="2" w:after="0"/>
              <w:rPr>
                <w:rFonts w:ascii="Arial" w:eastAsia="MS Mincho" w:hAnsi="Arial" w:cs="Arial"/>
                <w:color w:val="auto"/>
                <w:sz w:val="16"/>
                <w:szCs w:val="16"/>
              </w:rPr>
            </w:pPr>
          </w:p>
          <w:p w:rsidR="004F50EC" w:rsidRPr="006A3866" w:rsidRDefault="004F50EC" w:rsidP="004F50EC">
            <w:pPr>
              <w:spacing w:before="2" w:after="0"/>
              <w:rPr>
                <w:rFonts w:ascii="Arial" w:eastAsia="MS Mincho" w:hAnsi="Arial" w:cs="Arial"/>
                <w:color w:val="auto"/>
                <w:sz w:val="16"/>
                <w:szCs w:val="16"/>
              </w:rPr>
            </w:pPr>
            <w:r w:rsidRPr="006A3866">
              <w:rPr>
                <w:rFonts w:ascii="Arial" w:eastAsia="MS Mincho" w:hAnsi="Arial" w:cs="Arial"/>
                <w:color w:val="auto"/>
                <w:sz w:val="16"/>
                <w:szCs w:val="16"/>
              </w:rPr>
              <w:t xml:space="preserve">1:00PM </w:t>
            </w:r>
            <w:proofErr w:type="spellStart"/>
            <w:r w:rsidRPr="006A3866">
              <w:rPr>
                <w:rFonts w:ascii="Arial" w:eastAsia="MS Mincho" w:hAnsi="Arial" w:cs="Arial"/>
                <w:color w:val="auto"/>
                <w:sz w:val="16"/>
                <w:szCs w:val="16"/>
              </w:rPr>
              <w:t>Vertical_LAN</w:t>
            </w:r>
            <w:proofErr w:type="spellEnd"/>
            <w:r w:rsidRPr="006A3866">
              <w:rPr>
                <w:rFonts w:ascii="Arial" w:eastAsia="MS Mincho" w:hAnsi="Arial" w:cs="Arial"/>
                <w:color w:val="auto"/>
                <w:sz w:val="16"/>
                <w:szCs w:val="16"/>
              </w:rPr>
              <w:t xml:space="preserve"> – TSN (Naples</w:t>
            </w:r>
            <w:ins w:id="125" w:author="Puneet Jain" w:date="2019-11-20T10:35:00Z">
              <w:r w:rsidR="000D2E0D" w:rsidRPr="006A3866">
                <w:rPr>
                  <w:rFonts w:ascii="Arial" w:eastAsia="MS Mincho" w:hAnsi="Arial" w:cs="Arial"/>
                  <w:color w:val="auto"/>
                  <w:sz w:val="16"/>
                  <w:szCs w:val="16"/>
                </w:rPr>
                <w:t xml:space="preserve"> </w:t>
              </w:r>
            </w:ins>
            <w:r w:rsidR="000D2E0D" w:rsidRPr="006A3866">
              <w:rPr>
                <w:rFonts w:ascii="Arial" w:eastAsia="MS Mincho" w:hAnsi="Arial" w:cs="Arial"/>
                <w:color w:val="auto"/>
                <w:sz w:val="16"/>
                <w:szCs w:val="16"/>
              </w:rPr>
              <w:t>2/3</w:t>
            </w:r>
            <w:r w:rsidRPr="006A3866">
              <w:rPr>
                <w:rFonts w:ascii="Arial" w:eastAsia="MS Mincho" w:hAnsi="Arial" w:cs="Arial"/>
                <w:color w:val="auto"/>
                <w:sz w:val="16"/>
                <w:szCs w:val="16"/>
              </w:rPr>
              <w:t>)</w:t>
            </w:r>
          </w:p>
        </w:tc>
        <w:tc>
          <w:tcPr>
            <w:tcW w:w="2835" w:type="dxa"/>
            <w:shd w:val="clear" w:color="auto" w:fill="BFBFBF" w:themeFill="background1" w:themeFillShade="BF"/>
          </w:tcPr>
          <w:p w:rsidR="004F50EC" w:rsidRPr="006A3866" w:rsidRDefault="004F50EC" w:rsidP="004F50EC">
            <w:pPr>
              <w:spacing w:before="2" w:after="0"/>
              <w:ind w:left="28"/>
              <w:rPr>
                <w:rFonts w:ascii="Arial" w:hAnsi="Arial" w:cs="Arial"/>
                <w:color w:val="auto"/>
                <w:sz w:val="16"/>
                <w:szCs w:val="16"/>
              </w:rPr>
            </w:pPr>
          </w:p>
        </w:tc>
        <w:tc>
          <w:tcPr>
            <w:tcW w:w="3246" w:type="dxa"/>
            <w:shd w:val="clear" w:color="auto" w:fill="BFBFBF" w:themeFill="background1" w:themeFillShade="BF"/>
          </w:tcPr>
          <w:p w:rsidR="004F50EC" w:rsidRPr="006A3866" w:rsidRDefault="004F50EC" w:rsidP="004F50EC">
            <w:pPr>
              <w:spacing w:before="2" w:after="0"/>
              <w:ind w:left="28"/>
              <w:rPr>
                <w:rFonts w:ascii="Arial" w:hAnsi="Arial" w:cs="Arial"/>
                <w:color w:val="auto"/>
                <w:sz w:val="16"/>
                <w:szCs w:val="16"/>
              </w:rPr>
            </w:pPr>
          </w:p>
        </w:tc>
      </w:tr>
      <w:tr w:rsidR="004F50EC" w:rsidRPr="006A3866" w:rsidTr="00941126">
        <w:trPr>
          <w:trHeight w:val="366"/>
          <w:jc w:val="center"/>
        </w:trPr>
        <w:tc>
          <w:tcPr>
            <w:tcW w:w="568" w:type="dxa"/>
            <w:vMerge w:val="restart"/>
            <w:tcBorders>
              <w:right w:val="single" w:sz="12" w:space="0" w:color="auto"/>
            </w:tcBorders>
            <w:shd w:val="clear" w:color="auto" w:fill="auto"/>
          </w:tcPr>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14:00</w:t>
            </w:r>
          </w:p>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Q3</w:t>
            </w:r>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b/>
                <w:color w:val="auto"/>
                <w:sz w:val="16"/>
                <w:szCs w:val="16"/>
              </w:rPr>
              <w:t>15:30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rPr>
            </w:pPr>
            <w:r w:rsidRPr="006A3866">
              <w:rPr>
                <w:rFonts w:ascii="Arial" w:hAnsi="Arial" w:cs="Arial"/>
                <w:color w:val="auto"/>
                <w:sz w:val="16"/>
                <w:szCs w:val="16"/>
              </w:rPr>
              <w:t xml:space="preserve">♠ </w:t>
            </w:r>
            <w:proofErr w:type="spellStart"/>
            <w:r w:rsidRPr="006A3866">
              <w:rPr>
                <w:rFonts w:ascii="Arial" w:hAnsi="Arial" w:cs="Arial"/>
                <w:color w:val="auto"/>
                <w:sz w:val="16"/>
                <w:szCs w:val="16"/>
              </w:rPr>
              <w:t>FS_eNPN</w:t>
            </w:r>
            <w:proofErr w:type="spellEnd"/>
            <w:r w:rsidRPr="006A3866">
              <w:rPr>
                <w:rFonts w:ascii="Arial" w:hAnsi="Arial" w:cs="Arial"/>
                <w:color w:val="auto"/>
                <w:sz w:val="16"/>
                <w:szCs w:val="16"/>
              </w:rPr>
              <w:t xml:space="preserve"> (8.3) - 29</w:t>
            </w:r>
          </w:p>
        </w:tc>
        <w:tc>
          <w:tcPr>
            <w:tcW w:w="2977" w:type="dxa"/>
            <w:tcBorders>
              <w:left w:val="single" w:sz="12" w:space="0" w:color="auto"/>
              <w:bottom w:val="single" w:sz="4" w:space="0" w:color="000000"/>
              <w:right w:val="single" w:sz="12" w:space="0" w:color="auto"/>
            </w:tcBorders>
            <w:shd w:val="clear" w:color="auto" w:fill="auto"/>
          </w:tcPr>
          <w:p w:rsidR="004F50EC" w:rsidRPr="006A3866" w:rsidRDefault="004F50EC" w:rsidP="004F50EC">
            <w:pPr>
              <w:pStyle w:val="agenda-entry"/>
              <w:spacing w:before="2"/>
              <w:rPr>
                <w:sz w:val="16"/>
                <w:szCs w:val="16"/>
              </w:rPr>
            </w:pPr>
            <w:r w:rsidRPr="006A3866">
              <w:rPr>
                <w:sz w:val="16"/>
                <w:szCs w:val="16"/>
              </w:rPr>
              <w:t xml:space="preserve">♠   </w:t>
            </w:r>
            <w:proofErr w:type="spellStart"/>
            <w:r w:rsidRPr="006A3866">
              <w:rPr>
                <w:sz w:val="16"/>
                <w:szCs w:val="16"/>
              </w:rPr>
              <w:t>FS_IIoT</w:t>
            </w:r>
            <w:proofErr w:type="spellEnd"/>
            <w:r w:rsidRPr="006A3866">
              <w:rPr>
                <w:sz w:val="16"/>
                <w:szCs w:val="16"/>
              </w:rPr>
              <w:t xml:space="preserve"> (8.10) - 17</w:t>
            </w:r>
          </w:p>
          <w:p w:rsidR="004F50EC" w:rsidRPr="006A3866" w:rsidRDefault="004F50EC" w:rsidP="004F50EC">
            <w:pPr>
              <w:spacing w:before="2" w:after="0"/>
              <w:rPr>
                <w:rFonts w:ascii="Arial" w:hAnsi="Arial" w:cs="Arial"/>
                <w:color w:val="auto"/>
                <w:sz w:val="16"/>
                <w:szCs w:val="16"/>
              </w:rPr>
            </w:pP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4F50EC" w:rsidRPr="006A3866" w:rsidRDefault="004F50EC" w:rsidP="004F50EC">
            <w:pPr>
              <w:suppressAutoHyphens/>
              <w:overflowPunct/>
              <w:autoSpaceDE/>
              <w:autoSpaceDN/>
              <w:adjustRightInd/>
              <w:spacing w:after="0"/>
              <w:textAlignment w:val="auto"/>
              <w:rPr>
                <w:rFonts w:ascii="Arial" w:hAnsi="Arial" w:cs="Arial"/>
                <w:b/>
                <w:color w:val="auto"/>
                <w:sz w:val="16"/>
                <w:szCs w:val="16"/>
              </w:rPr>
            </w:pPr>
            <w:r w:rsidRPr="006A3866">
              <w:rPr>
                <w:rFonts w:ascii="Arial" w:hAnsi="Arial" w:cs="Arial"/>
                <w:color w:val="auto"/>
                <w:sz w:val="16"/>
                <w:szCs w:val="16"/>
              </w:rPr>
              <w:t>♠ FS_5G_ProSe (8.6) - 50</w:t>
            </w:r>
          </w:p>
          <w:p w:rsidR="004F50EC" w:rsidRPr="006A3866" w:rsidRDefault="004F50EC" w:rsidP="004F50EC">
            <w:pPr>
              <w:spacing w:before="2" w:after="0"/>
              <w:rPr>
                <w:rFonts w:ascii="Arial" w:hAnsi="Arial" w:cs="Arial"/>
                <w:color w:val="auto"/>
                <w:sz w:val="16"/>
                <w:szCs w:val="16"/>
              </w:rPr>
            </w:pPr>
          </w:p>
          <w:p w:rsidR="004F50EC" w:rsidRPr="006A3866" w:rsidRDefault="004F50EC" w:rsidP="004F50EC">
            <w:pPr>
              <w:spacing w:before="2" w:after="0"/>
              <w:rPr>
                <w:rFonts w:ascii="Arial" w:hAnsi="Arial" w:cs="Arial"/>
                <w:color w:val="auto"/>
                <w:sz w:val="16"/>
                <w:szCs w:val="16"/>
              </w:rPr>
            </w:pPr>
          </w:p>
        </w:tc>
        <w:tc>
          <w:tcPr>
            <w:tcW w:w="2835" w:type="dxa"/>
            <w:tcBorders>
              <w:left w:val="single" w:sz="12" w:space="0" w:color="auto"/>
              <w:bottom w:val="single" w:sz="4" w:space="0" w:color="000000"/>
            </w:tcBorders>
            <w:shd w:val="clear" w:color="auto" w:fill="auto"/>
          </w:tcPr>
          <w:p w:rsidR="004F50EC" w:rsidRPr="006A3866" w:rsidRDefault="004F50EC" w:rsidP="004F50EC">
            <w:pPr>
              <w:spacing w:before="2" w:after="0"/>
              <w:rPr>
                <w:ins w:id="126" w:author="Puneet Jain" w:date="2019-11-20T10:27:00Z"/>
                <w:rFonts w:ascii="Arial" w:hAnsi="Arial" w:cs="Arial"/>
                <w:sz w:val="16"/>
                <w:szCs w:val="16"/>
                <w:shd w:val="clear" w:color="auto" w:fill="FBA7A7"/>
              </w:rPr>
            </w:pPr>
            <w:ins w:id="127" w:author="Puneet Jain" w:date="2019-11-20T10:27:00Z">
              <w:r w:rsidRPr="006A3866">
                <w:rPr>
                  <w:rFonts w:ascii="Arial" w:hAnsi="Arial" w:cs="Arial"/>
                  <w:sz w:val="16"/>
                  <w:szCs w:val="16"/>
                  <w:lang w:val="de-DE"/>
                </w:rPr>
                <w:t xml:space="preserve">♠ </w:t>
              </w:r>
              <w:r w:rsidRPr="006A3866">
                <w:rPr>
                  <w:rFonts w:ascii="Arial" w:hAnsi="Arial" w:cs="Arial"/>
                  <w:sz w:val="16"/>
                  <w:szCs w:val="16"/>
                </w:rPr>
                <w:t xml:space="preserve">  </w:t>
              </w:r>
              <w:proofErr w:type="spellStart"/>
              <w:r w:rsidRPr="006A3866">
                <w:rPr>
                  <w:rFonts w:ascii="Arial" w:hAnsi="Arial" w:cs="Arial"/>
                  <w:sz w:val="16"/>
                  <w:szCs w:val="16"/>
                </w:rPr>
                <w:t>FS_enh_EC</w:t>
              </w:r>
              <w:proofErr w:type="spellEnd"/>
              <w:r w:rsidRPr="006A3866">
                <w:rPr>
                  <w:rFonts w:ascii="Arial" w:hAnsi="Arial" w:cs="Arial"/>
                  <w:sz w:val="16"/>
                  <w:szCs w:val="16"/>
                </w:rPr>
                <w:t xml:space="preserve"> (8.5)</w:t>
              </w:r>
            </w:ins>
            <w:ins w:id="128" w:author="Puneet Jain" w:date="2019-11-20T13:09:00Z">
              <w:r w:rsidR="00C1698F" w:rsidRPr="006A3866">
                <w:rPr>
                  <w:rFonts w:ascii="Arial" w:hAnsi="Arial" w:cs="Arial"/>
                  <w:sz w:val="16"/>
                  <w:szCs w:val="16"/>
                </w:rPr>
                <w:t xml:space="preserve"> - 9</w:t>
              </w:r>
            </w:ins>
          </w:p>
          <w:p w:rsidR="004F50EC" w:rsidRPr="006A3866" w:rsidRDefault="004F50EC" w:rsidP="004F50EC">
            <w:pPr>
              <w:spacing w:before="2" w:after="0"/>
              <w:rPr>
                <w:rFonts w:ascii="Arial" w:hAnsi="Arial" w:cs="Arial"/>
                <w:color w:val="auto"/>
                <w:sz w:val="16"/>
                <w:szCs w:val="16"/>
                <w:shd w:val="clear" w:color="auto" w:fill="FBA7A7"/>
              </w:rPr>
            </w:pPr>
          </w:p>
        </w:tc>
        <w:tc>
          <w:tcPr>
            <w:tcW w:w="3246" w:type="dxa"/>
            <w:vMerge w:val="restart"/>
            <w:shd w:val="clear" w:color="auto" w:fill="auto"/>
          </w:tcPr>
          <w:p w:rsidR="00C03B28" w:rsidRDefault="00C03B28" w:rsidP="004F50EC">
            <w:pPr>
              <w:spacing w:before="2" w:after="0"/>
              <w:ind w:left="28"/>
              <w:rPr>
                <w:ins w:id="129" w:author="Puneet Jain" w:date="2019-11-20T13:29:00Z"/>
                <w:rFonts w:ascii="Arial" w:hAnsi="Arial" w:cs="Arial"/>
                <w:b/>
                <w:color w:val="auto"/>
                <w:sz w:val="16"/>
                <w:szCs w:val="16"/>
                <w:highlight w:val="yellow"/>
              </w:rPr>
            </w:pPr>
            <w:ins w:id="130" w:author="Puneet Jain" w:date="2019-11-20T13:29:00Z">
              <w:r>
                <w:rPr>
                  <w:rFonts w:ascii="Arial" w:hAnsi="Arial" w:cs="Arial"/>
                  <w:b/>
                  <w:color w:val="auto"/>
                  <w:sz w:val="16"/>
                  <w:szCs w:val="16"/>
                  <w:highlight w:val="yellow"/>
                </w:rPr>
                <w:t xml:space="preserve">13:00 </w:t>
              </w:r>
            </w:ins>
            <w:ins w:id="131" w:author="Puneet Jain" w:date="2019-11-20T13:30:00Z">
              <w:r>
                <w:rPr>
                  <w:rFonts w:ascii="Arial" w:hAnsi="Arial" w:cs="Arial"/>
                  <w:b/>
                  <w:color w:val="auto"/>
                  <w:sz w:val="16"/>
                  <w:szCs w:val="16"/>
                  <w:highlight w:val="yellow"/>
                </w:rPr>
                <w:t>Start of single stream</w:t>
              </w:r>
            </w:ins>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b/>
                <w:color w:val="auto"/>
                <w:sz w:val="16"/>
                <w:szCs w:val="16"/>
                <w:highlight w:val="yellow"/>
              </w:rPr>
              <w:t>13:30</w:t>
            </w:r>
            <w:r w:rsidRPr="006A3866">
              <w:rPr>
                <w:rFonts w:ascii="Arial" w:hAnsi="Arial" w:cs="Arial"/>
                <w:b/>
                <w:color w:val="auto"/>
                <w:sz w:val="16"/>
                <w:szCs w:val="16"/>
              </w:rPr>
              <w:t xml:space="preserve"> </w:t>
            </w:r>
            <w:r w:rsidRPr="006A3866">
              <w:rPr>
                <w:rFonts w:ascii="Arial" w:hAnsi="Arial" w:cs="Arial"/>
                <w:color w:val="auto"/>
                <w:sz w:val="16"/>
                <w:szCs w:val="16"/>
              </w:rPr>
              <w:t xml:space="preserve">List of agreed </w:t>
            </w:r>
            <w:proofErr w:type="spellStart"/>
            <w:r w:rsidRPr="006A3866">
              <w:rPr>
                <w:rFonts w:ascii="Arial" w:hAnsi="Arial" w:cs="Arial"/>
                <w:color w:val="auto"/>
                <w:sz w:val="16"/>
                <w:szCs w:val="16"/>
              </w:rPr>
              <w:t>tdocs</w:t>
            </w:r>
            <w:proofErr w:type="spellEnd"/>
            <w:r w:rsidRPr="006A3866">
              <w:rPr>
                <w:rFonts w:ascii="Arial" w:hAnsi="Arial" w:cs="Arial"/>
                <w:color w:val="auto"/>
                <w:sz w:val="16"/>
                <w:szCs w:val="16"/>
              </w:rPr>
              <w:t xml:space="preserve"> for block approval</w:t>
            </w:r>
          </w:p>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color w:val="auto"/>
                <w:sz w:val="16"/>
                <w:szCs w:val="16"/>
              </w:rPr>
              <w:t>♠ Revisions</w:t>
            </w:r>
            <w:r w:rsidRPr="006A3866">
              <w:rPr>
                <w:rFonts w:ascii="Arial" w:hAnsi="Arial" w:cs="Arial"/>
                <w:b/>
                <w:color w:val="auto"/>
                <w:sz w:val="16"/>
                <w:szCs w:val="16"/>
              </w:rPr>
              <w:t xml:space="preserve"> </w:t>
            </w:r>
          </w:p>
          <w:p w:rsidR="004F50EC" w:rsidRPr="006A3866" w:rsidRDefault="004F50EC" w:rsidP="004F50EC">
            <w:pPr>
              <w:spacing w:before="2" w:after="0"/>
              <w:ind w:left="28"/>
              <w:rPr>
                <w:rFonts w:ascii="Arial" w:hAnsi="Arial" w:cs="Arial"/>
                <w:b/>
                <w:color w:val="auto"/>
                <w:sz w:val="16"/>
                <w:szCs w:val="16"/>
              </w:rPr>
            </w:pPr>
          </w:p>
          <w:p w:rsidR="004F50EC" w:rsidRPr="006A3866" w:rsidRDefault="004F50EC" w:rsidP="004F50EC">
            <w:pPr>
              <w:spacing w:before="2" w:after="0"/>
              <w:ind w:left="28"/>
              <w:rPr>
                <w:rFonts w:ascii="Arial" w:hAnsi="Arial" w:cs="Arial"/>
                <w:color w:val="auto"/>
                <w:sz w:val="16"/>
                <w:szCs w:val="16"/>
              </w:rPr>
            </w:pPr>
          </w:p>
          <w:p w:rsidR="004F50EC" w:rsidRPr="006A3866" w:rsidRDefault="004F50EC" w:rsidP="004F50EC">
            <w:pPr>
              <w:spacing w:before="2" w:after="0"/>
              <w:rPr>
                <w:rFonts w:ascii="Arial" w:hAnsi="Arial" w:cs="Arial"/>
                <w:color w:val="auto"/>
                <w:sz w:val="16"/>
                <w:szCs w:val="16"/>
              </w:rPr>
            </w:pPr>
          </w:p>
          <w:p w:rsidR="004F50EC" w:rsidRPr="006A3866" w:rsidRDefault="004F50EC" w:rsidP="004F50EC">
            <w:pPr>
              <w:spacing w:before="2" w:after="0"/>
              <w:ind w:left="28"/>
              <w:rPr>
                <w:rFonts w:ascii="Arial" w:hAnsi="Arial" w:cs="Arial"/>
                <w:b/>
                <w:color w:val="auto"/>
                <w:sz w:val="16"/>
                <w:szCs w:val="16"/>
              </w:rPr>
            </w:pPr>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b/>
                <w:color w:val="auto"/>
                <w:sz w:val="16"/>
                <w:szCs w:val="16"/>
                <w:highlight w:val="yellow"/>
              </w:rPr>
              <w:lastRenderedPageBreak/>
              <w:t>15:00</w:t>
            </w:r>
            <w:r w:rsidRPr="006A3866">
              <w:rPr>
                <w:rFonts w:ascii="Arial" w:hAnsi="Arial" w:cs="Arial"/>
                <w:b/>
                <w:color w:val="auto"/>
                <w:sz w:val="16"/>
                <w:szCs w:val="16"/>
              </w:rPr>
              <w:t xml:space="preserve"> </w:t>
            </w:r>
            <w:r w:rsidRPr="006A3866">
              <w:rPr>
                <w:rFonts w:ascii="Arial" w:hAnsi="Arial" w:cs="Arial"/>
                <w:color w:val="auto"/>
                <w:sz w:val="16"/>
                <w:szCs w:val="16"/>
              </w:rPr>
              <w:t xml:space="preserve">block approval of agreed </w:t>
            </w:r>
            <w:proofErr w:type="spellStart"/>
            <w:r w:rsidRPr="006A3866">
              <w:rPr>
                <w:rFonts w:ascii="Arial" w:hAnsi="Arial" w:cs="Arial"/>
                <w:color w:val="auto"/>
                <w:sz w:val="16"/>
                <w:szCs w:val="16"/>
              </w:rPr>
              <w:t>tdocs</w:t>
            </w:r>
            <w:proofErr w:type="spellEnd"/>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color w:val="auto"/>
                <w:sz w:val="16"/>
                <w:szCs w:val="16"/>
              </w:rPr>
              <w:t xml:space="preserve">Agreed </w:t>
            </w:r>
            <w:proofErr w:type="spellStart"/>
            <w:r w:rsidRPr="006A3866">
              <w:rPr>
                <w:rFonts w:ascii="Arial" w:hAnsi="Arial" w:cs="Arial"/>
                <w:color w:val="auto"/>
                <w:sz w:val="16"/>
                <w:szCs w:val="16"/>
              </w:rPr>
              <w:t>tdocs</w:t>
            </w:r>
            <w:proofErr w:type="spellEnd"/>
            <w:r w:rsidRPr="006A3866">
              <w:rPr>
                <w:rFonts w:ascii="Arial" w:hAnsi="Arial" w:cs="Arial"/>
                <w:color w:val="auto"/>
                <w:sz w:val="16"/>
                <w:szCs w:val="16"/>
              </w:rPr>
              <w:t xml:space="preserve"> not available by the time of the block approval may be turned to status OPEN on request.</w:t>
            </w:r>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color w:val="auto"/>
                <w:sz w:val="16"/>
                <w:szCs w:val="16"/>
              </w:rPr>
              <w:t xml:space="preserve">♠ Revisions, </w:t>
            </w:r>
          </w:p>
          <w:p w:rsidR="004F50EC" w:rsidRPr="006A3866" w:rsidRDefault="004F50EC" w:rsidP="004F50EC">
            <w:pPr>
              <w:snapToGrid w:val="0"/>
              <w:spacing w:after="0"/>
              <w:rPr>
                <w:rFonts w:ascii="Arial" w:eastAsia="MS Mincho" w:hAnsi="Arial" w:cs="Arial"/>
                <w:color w:val="auto"/>
                <w:sz w:val="16"/>
                <w:szCs w:val="16"/>
              </w:rPr>
            </w:pPr>
            <w:r w:rsidRPr="006A3866">
              <w:rPr>
                <w:rFonts w:ascii="Arial" w:hAnsi="Arial" w:cs="Arial"/>
                <w:color w:val="auto"/>
                <w:sz w:val="16"/>
                <w:szCs w:val="16"/>
              </w:rPr>
              <w:t>AOB (10)</w:t>
            </w:r>
            <w:r w:rsidRPr="006A3866">
              <w:rPr>
                <w:rFonts w:ascii="Arial" w:hAnsi="Arial" w:cs="Arial"/>
                <w:b/>
                <w:color w:val="auto"/>
                <w:sz w:val="16"/>
                <w:szCs w:val="16"/>
              </w:rPr>
              <w:t xml:space="preserve"> </w:t>
            </w:r>
          </w:p>
        </w:tc>
      </w:tr>
      <w:tr w:rsidR="004F50EC" w:rsidRPr="006A3866" w:rsidTr="00941126">
        <w:trPr>
          <w:trHeight w:val="397"/>
          <w:jc w:val="center"/>
        </w:trPr>
        <w:tc>
          <w:tcPr>
            <w:tcW w:w="568" w:type="dxa"/>
            <w:vMerge/>
            <w:tcBorders>
              <w:right w:val="single" w:sz="4" w:space="0" w:color="000000"/>
            </w:tcBorders>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4F50EC" w:rsidRPr="006A3866" w:rsidRDefault="004F50EC" w:rsidP="004F50EC">
            <w:pPr>
              <w:pStyle w:val="agenda-entry"/>
              <w:spacing w:before="2"/>
              <w:rPr>
                <w:sz w:val="16"/>
                <w:szCs w:val="16"/>
                <w:highlight w:val="yellow"/>
              </w:rPr>
            </w:pPr>
            <w:r w:rsidRPr="006A3866">
              <w:rPr>
                <w:sz w:val="16"/>
                <w:szCs w:val="16"/>
                <w:highlight w:val="green"/>
              </w:rPr>
              <w:t>eV2XARC (7.1) - 59</w:t>
            </w:r>
          </w:p>
        </w:tc>
        <w:tc>
          <w:tcPr>
            <w:tcW w:w="2977" w:type="dxa"/>
            <w:tcBorders>
              <w:top w:val="single" w:sz="4" w:space="0" w:color="000000"/>
              <w:left w:val="single" w:sz="4" w:space="0" w:color="000000"/>
              <w:bottom w:val="single" w:sz="4" w:space="0" w:color="000000"/>
              <w:right w:val="single" w:sz="4" w:space="0" w:color="000000"/>
            </w:tcBorders>
            <w:shd w:val="thinVertStripe" w:color="D9D9D9" w:fill="auto"/>
          </w:tcPr>
          <w:p w:rsidR="004F50EC" w:rsidRPr="006A3866" w:rsidRDefault="004F50EC" w:rsidP="004F50EC">
            <w:pPr>
              <w:pStyle w:val="agenda-entry"/>
              <w:spacing w:before="2"/>
              <w:rPr>
                <w:rFonts w:eastAsia="MS Mincho"/>
                <w:sz w:val="16"/>
                <w:szCs w:val="16"/>
                <w:highlight w:val="yellow"/>
              </w:rPr>
            </w:pPr>
            <w:r w:rsidRPr="006A3866">
              <w:rPr>
                <w:sz w:val="16"/>
                <w:szCs w:val="16"/>
                <w:highlight w:val="yellow"/>
                <w:shd w:val="clear" w:color="auto" w:fill="BDD6EE"/>
              </w:rPr>
              <w:t>5G_eLCS (7.6) - 26</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4F50EC" w:rsidRPr="006A3866" w:rsidRDefault="004F50EC" w:rsidP="004F50EC">
            <w:pPr>
              <w:suppressAutoHyphens/>
              <w:overflowPunct/>
              <w:autoSpaceDE/>
              <w:autoSpaceDN/>
              <w:adjustRightInd/>
              <w:spacing w:after="0"/>
              <w:textAlignment w:val="auto"/>
              <w:rPr>
                <w:rFonts w:ascii="Arial" w:eastAsia="MS Mincho" w:hAnsi="Arial" w:cs="Arial"/>
                <w:color w:val="auto"/>
                <w:sz w:val="16"/>
                <w:szCs w:val="16"/>
                <w:highlight w:val="yellow"/>
              </w:rPr>
            </w:pPr>
            <w:proofErr w:type="spellStart"/>
            <w:r w:rsidRPr="006A3866">
              <w:rPr>
                <w:rFonts w:ascii="Arial" w:hAnsi="Arial" w:cs="Arial"/>
                <w:color w:val="auto"/>
                <w:sz w:val="16"/>
                <w:szCs w:val="16"/>
                <w:highlight w:val="yellow"/>
              </w:rPr>
              <w:t>eNA</w:t>
            </w:r>
            <w:proofErr w:type="spellEnd"/>
            <w:r w:rsidRPr="006A3866">
              <w:rPr>
                <w:rFonts w:ascii="Arial" w:hAnsi="Arial" w:cs="Arial"/>
                <w:color w:val="auto"/>
                <w:sz w:val="16"/>
                <w:szCs w:val="16"/>
                <w:highlight w:val="yellow"/>
              </w:rPr>
              <w:t xml:space="preserve"> (7.5) - 48</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4F50EC" w:rsidRPr="006A3866" w:rsidRDefault="004F50EC" w:rsidP="004F50EC">
            <w:pPr>
              <w:pStyle w:val="agenda-entry"/>
              <w:spacing w:before="2"/>
              <w:rPr>
                <w:ins w:id="132" w:author="Puneet Jain" w:date="2019-11-20T10:27:00Z"/>
                <w:sz w:val="16"/>
                <w:szCs w:val="16"/>
                <w:highlight w:val="yellow"/>
              </w:rPr>
            </w:pPr>
            <w:ins w:id="133" w:author="Puneet Jain" w:date="2019-11-20T10:27:00Z">
              <w:r w:rsidRPr="006A3866">
                <w:rPr>
                  <w:sz w:val="16"/>
                  <w:szCs w:val="16"/>
                  <w:highlight w:val="yellow"/>
                </w:rPr>
                <w:t>3GPP maintenance (5.1)</w:t>
              </w:r>
            </w:ins>
            <w:ins w:id="134" w:author="Puneet Jain" w:date="2019-11-20T12:50:00Z">
              <w:r w:rsidR="000D38A9" w:rsidRPr="006A3866">
                <w:rPr>
                  <w:sz w:val="16"/>
                  <w:szCs w:val="16"/>
                  <w:highlight w:val="yellow"/>
                </w:rPr>
                <w:t xml:space="preserve"> - 4</w:t>
              </w:r>
            </w:ins>
          </w:p>
          <w:p w:rsidR="000D38A9" w:rsidRPr="006A3866" w:rsidRDefault="00C1698F" w:rsidP="000D38A9">
            <w:pPr>
              <w:suppressAutoHyphens/>
              <w:overflowPunct/>
              <w:autoSpaceDE/>
              <w:autoSpaceDN/>
              <w:adjustRightInd/>
              <w:spacing w:after="0"/>
              <w:textAlignment w:val="auto"/>
              <w:rPr>
                <w:ins w:id="135" w:author="Puneet Jain" w:date="2019-11-20T13:09:00Z"/>
                <w:rFonts w:ascii="Arial" w:hAnsi="Arial" w:cs="Arial"/>
                <w:color w:val="auto"/>
                <w:sz w:val="16"/>
                <w:szCs w:val="16"/>
                <w:highlight w:val="yellow"/>
              </w:rPr>
            </w:pPr>
            <w:ins w:id="136" w:author="Puneet Jain" w:date="2019-11-20T13:09:00Z">
              <w:r w:rsidRPr="006A3866">
                <w:rPr>
                  <w:rFonts w:ascii="Arial" w:hAnsi="Arial" w:cs="Arial"/>
                  <w:color w:val="auto"/>
                  <w:sz w:val="16"/>
                  <w:szCs w:val="16"/>
                  <w:highlight w:val="yellow"/>
                </w:rPr>
                <w:t>FS_eNA_ph2 (8.2) – 10</w:t>
              </w:r>
            </w:ins>
          </w:p>
          <w:p w:rsidR="00BE178D" w:rsidRPr="006A3866" w:rsidRDefault="00BE178D" w:rsidP="00BE178D">
            <w:pPr>
              <w:suppressAutoHyphens/>
              <w:overflowPunct/>
              <w:autoSpaceDE/>
              <w:autoSpaceDN/>
              <w:adjustRightInd/>
              <w:spacing w:after="0"/>
              <w:textAlignment w:val="auto"/>
              <w:rPr>
                <w:ins w:id="137" w:author="Puneet Jain" w:date="2019-11-20T19:46:00Z"/>
                <w:rFonts w:ascii="Arial" w:hAnsi="Arial" w:cs="Arial"/>
                <w:sz w:val="16"/>
                <w:szCs w:val="16"/>
                <w:lang w:val="en-US"/>
              </w:rPr>
            </w:pPr>
            <w:ins w:id="138" w:author="Puneet Jain" w:date="2019-11-20T19:46:00Z">
              <w:r w:rsidRPr="006A3866">
                <w:rPr>
                  <w:rFonts w:ascii="Arial" w:hAnsi="Arial" w:cs="Arial"/>
                  <w:sz w:val="16"/>
                  <w:szCs w:val="16"/>
                  <w:highlight w:val="yellow"/>
                  <w:lang w:val="en-US"/>
                </w:rPr>
                <w:t>5G (6.3) SM/SC</w:t>
              </w:r>
              <w:r w:rsidRPr="006A3866">
                <w:rPr>
                  <w:rFonts w:ascii="Arial" w:hAnsi="Arial" w:cs="Arial"/>
                  <w:sz w:val="16"/>
                  <w:szCs w:val="16"/>
                  <w:lang w:val="en-US"/>
                </w:rPr>
                <w:t xml:space="preserve"> - 6</w:t>
              </w:r>
            </w:ins>
          </w:p>
          <w:p w:rsidR="00C1698F" w:rsidRPr="006A3866" w:rsidRDefault="00C1698F" w:rsidP="000D38A9">
            <w:pPr>
              <w:suppressAutoHyphens/>
              <w:overflowPunct/>
              <w:autoSpaceDE/>
              <w:autoSpaceDN/>
              <w:adjustRightInd/>
              <w:spacing w:after="0"/>
              <w:textAlignment w:val="auto"/>
              <w:rPr>
                <w:rFonts w:ascii="Arial" w:hAnsi="Arial" w:cs="Arial"/>
                <w:sz w:val="16"/>
                <w:szCs w:val="16"/>
                <w:highlight w:val="yellow"/>
              </w:rPr>
            </w:pPr>
          </w:p>
        </w:tc>
        <w:tc>
          <w:tcPr>
            <w:tcW w:w="3246" w:type="dxa"/>
            <w:vMerge/>
            <w:tcBorders>
              <w:left w:val="single" w:sz="12" w:space="0" w:color="000000"/>
            </w:tcBorders>
            <w:shd w:val="clear" w:color="auto" w:fill="auto"/>
          </w:tcPr>
          <w:p w:rsidR="004F50EC" w:rsidRPr="006A3866" w:rsidRDefault="004F50EC" w:rsidP="004F50EC">
            <w:pPr>
              <w:spacing w:before="2" w:after="0"/>
              <w:ind w:left="28"/>
              <w:rPr>
                <w:rFonts w:ascii="Arial" w:hAnsi="Arial" w:cs="Arial"/>
                <w:b/>
                <w:color w:val="auto"/>
                <w:sz w:val="16"/>
                <w:szCs w:val="16"/>
              </w:rPr>
            </w:pPr>
          </w:p>
        </w:tc>
      </w:tr>
      <w:tr w:rsidR="004F50EC" w:rsidRPr="006A3866" w:rsidTr="00796C42">
        <w:trPr>
          <w:trHeight w:val="867"/>
          <w:jc w:val="center"/>
        </w:trPr>
        <w:tc>
          <w:tcPr>
            <w:tcW w:w="568" w:type="dxa"/>
            <w:vMerge/>
            <w:tcBorders>
              <w:right w:val="single" w:sz="12" w:space="0" w:color="auto"/>
            </w:tcBorders>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4F50EC" w:rsidRPr="006A3866" w:rsidRDefault="004F50EC" w:rsidP="004F50EC">
            <w:pPr>
              <w:spacing w:before="2" w:after="0"/>
              <w:rPr>
                <w:rFonts w:ascii="Arial" w:hAnsi="Arial" w:cs="Arial"/>
                <w:color w:val="auto"/>
                <w:sz w:val="16"/>
                <w:szCs w:val="16"/>
                <w:highlight w:val="cyan"/>
              </w:rPr>
            </w:pPr>
            <w:r w:rsidRPr="006A3866">
              <w:rPr>
                <w:rFonts w:ascii="Arial" w:hAnsi="Arial" w:cs="Arial"/>
                <w:color w:val="auto"/>
                <w:sz w:val="16"/>
                <w:szCs w:val="16"/>
                <w:highlight w:val="cyan"/>
              </w:rPr>
              <w:t>FS_5GSAT_ARCH (8.1) – 29</w:t>
            </w:r>
          </w:p>
          <w:p w:rsidR="004F50EC" w:rsidRPr="006A3866" w:rsidRDefault="004F50EC" w:rsidP="004F50EC">
            <w:pPr>
              <w:spacing w:before="2" w:after="0"/>
              <w:rPr>
                <w:rFonts w:ascii="Arial" w:eastAsia="MS Mincho" w:hAnsi="Arial" w:cs="Arial"/>
                <w:color w:val="auto"/>
                <w:sz w:val="16"/>
                <w:szCs w:val="16"/>
                <w:highlight w:val="cyan"/>
              </w:rPr>
            </w:pPr>
          </w:p>
        </w:tc>
        <w:tc>
          <w:tcPr>
            <w:tcW w:w="2977" w:type="dxa"/>
            <w:tcBorders>
              <w:top w:val="single" w:sz="4" w:space="0" w:color="000000"/>
              <w:left w:val="single" w:sz="12" w:space="0" w:color="auto"/>
              <w:right w:val="single" w:sz="12" w:space="0" w:color="auto"/>
            </w:tcBorders>
            <w:shd w:val="thinDiagStripe" w:color="D9D9D9" w:fill="auto"/>
          </w:tcPr>
          <w:p w:rsidR="004F50EC" w:rsidRPr="006A3866" w:rsidRDefault="004F50EC" w:rsidP="004F50EC">
            <w:pPr>
              <w:pStyle w:val="agenda-entry"/>
              <w:spacing w:before="2"/>
              <w:rPr>
                <w:sz w:val="16"/>
                <w:szCs w:val="16"/>
                <w:highlight w:val="cyan"/>
              </w:rPr>
            </w:pPr>
            <w:r w:rsidRPr="006A3866">
              <w:rPr>
                <w:sz w:val="16"/>
                <w:szCs w:val="16"/>
                <w:highlight w:val="cyan"/>
              </w:rPr>
              <w:t>eIMS5G_SBA (7.10.4) – 4</w:t>
            </w:r>
          </w:p>
          <w:p w:rsidR="004F50EC" w:rsidRPr="006A3866" w:rsidRDefault="004F50EC" w:rsidP="004F50EC">
            <w:pPr>
              <w:pStyle w:val="agenda-entry"/>
              <w:spacing w:before="2"/>
              <w:rPr>
                <w:sz w:val="16"/>
                <w:szCs w:val="16"/>
                <w:highlight w:val="yellow"/>
              </w:rPr>
            </w:pPr>
            <w:r w:rsidRPr="006A3866">
              <w:rPr>
                <w:sz w:val="16"/>
                <w:szCs w:val="16"/>
                <w:highlight w:val="cyan"/>
              </w:rPr>
              <w:t>RACS (7.10.3) - 32</w:t>
            </w:r>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4F50EC" w:rsidRPr="006A3866" w:rsidRDefault="004F50EC" w:rsidP="004F50EC">
            <w:pPr>
              <w:pStyle w:val="agenda-entry"/>
              <w:spacing w:before="2"/>
              <w:rPr>
                <w:sz w:val="16"/>
                <w:szCs w:val="16"/>
                <w:highlight w:val="cyan"/>
              </w:rPr>
            </w:pPr>
            <w:r w:rsidRPr="006A3866">
              <w:rPr>
                <w:sz w:val="16"/>
                <w:szCs w:val="16"/>
                <w:highlight w:val="cyan"/>
              </w:rPr>
              <w:t>5G_SRVCC (7.10.8) – 5</w:t>
            </w:r>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lang w:val="en-US"/>
              </w:rPr>
            </w:pPr>
            <w:r w:rsidRPr="006A3866">
              <w:rPr>
                <w:rFonts w:ascii="Arial" w:hAnsi="Arial" w:cs="Arial"/>
                <w:color w:val="auto"/>
                <w:sz w:val="16"/>
                <w:szCs w:val="16"/>
                <w:highlight w:val="cyan"/>
              </w:rPr>
              <w:t>5G (6.2) AC/MM/CM</w:t>
            </w:r>
            <w:r w:rsidRPr="006A3866">
              <w:rPr>
                <w:rFonts w:ascii="Arial" w:hAnsi="Arial" w:cs="Arial"/>
                <w:color w:val="auto"/>
                <w:sz w:val="16"/>
                <w:szCs w:val="16"/>
                <w:highlight w:val="cyan"/>
                <w:lang w:val="en-US"/>
              </w:rPr>
              <w:t xml:space="preserve"> – 9</w:t>
            </w:r>
          </w:p>
          <w:p w:rsidR="004F50EC" w:rsidRPr="006A3866" w:rsidRDefault="004F50EC" w:rsidP="004F50EC">
            <w:pPr>
              <w:pStyle w:val="agenda-entry"/>
              <w:spacing w:before="2"/>
              <w:rPr>
                <w:sz w:val="16"/>
                <w:szCs w:val="16"/>
                <w:highlight w:val="cyan"/>
              </w:rPr>
            </w:pPr>
            <w:proofErr w:type="spellStart"/>
            <w:r w:rsidRPr="006A3866">
              <w:rPr>
                <w:sz w:val="16"/>
                <w:szCs w:val="16"/>
                <w:highlight w:val="cyan"/>
              </w:rPr>
              <w:t>UDICoM</w:t>
            </w:r>
            <w:proofErr w:type="spellEnd"/>
            <w:r w:rsidRPr="006A3866">
              <w:rPr>
                <w:sz w:val="16"/>
                <w:szCs w:val="16"/>
                <w:highlight w:val="cyan"/>
              </w:rPr>
              <w:t xml:space="preserve"> (7.10.5) - 1</w:t>
            </w:r>
          </w:p>
          <w:p w:rsidR="004F50EC" w:rsidRPr="006A3866" w:rsidRDefault="004F50EC" w:rsidP="004F50EC">
            <w:pPr>
              <w:pStyle w:val="agenda-entry"/>
              <w:spacing w:before="2"/>
              <w:rPr>
                <w:sz w:val="16"/>
                <w:szCs w:val="16"/>
                <w:shd w:val="clear" w:color="auto" w:fill="BDD6EE"/>
                <w:lang w:val="en-US"/>
              </w:rPr>
            </w:pPr>
          </w:p>
        </w:tc>
        <w:tc>
          <w:tcPr>
            <w:tcW w:w="2835" w:type="dxa"/>
            <w:tcBorders>
              <w:top w:val="single" w:sz="4" w:space="0" w:color="000000"/>
              <w:left w:val="single" w:sz="12" w:space="0" w:color="auto"/>
              <w:bottom w:val="single" w:sz="12" w:space="0" w:color="000000"/>
            </w:tcBorders>
            <w:shd w:val="thinDiagStripe" w:color="D9D9D9" w:fill="auto"/>
          </w:tcPr>
          <w:p w:rsidR="004F50EC" w:rsidRPr="006A3866" w:rsidRDefault="004F50EC" w:rsidP="004F50EC">
            <w:pPr>
              <w:suppressAutoHyphens/>
              <w:overflowPunct/>
              <w:autoSpaceDE/>
              <w:autoSpaceDN/>
              <w:adjustRightInd/>
              <w:spacing w:after="0"/>
              <w:textAlignment w:val="auto"/>
              <w:rPr>
                <w:ins w:id="139" w:author="Puneet Jain" w:date="2019-11-20T10:27:00Z"/>
                <w:rFonts w:ascii="Arial" w:hAnsi="Arial" w:cs="Arial"/>
                <w:sz w:val="16"/>
                <w:szCs w:val="16"/>
                <w:highlight w:val="cyan"/>
              </w:rPr>
            </w:pPr>
            <w:ins w:id="140" w:author="Puneet Jain" w:date="2019-11-20T10:27:00Z">
              <w:r w:rsidRPr="006A3866">
                <w:rPr>
                  <w:rFonts w:ascii="Arial" w:hAnsi="Arial" w:cs="Arial"/>
                  <w:sz w:val="16"/>
                  <w:szCs w:val="16"/>
                  <w:highlight w:val="cyan"/>
                </w:rPr>
                <w:t xml:space="preserve">5G (6.9) Interworking and Migration </w:t>
              </w:r>
            </w:ins>
            <w:ins w:id="141" w:author="Puneet Jain" w:date="2019-11-20T12:58:00Z">
              <w:r w:rsidR="004A2DF1" w:rsidRPr="006A3866">
                <w:rPr>
                  <w:rFonts w:ascii="Arial" w:hAnsi="Arial" w:cs="Arial"/>
                  <w:sz w:val="16"/>
                  <w:szCs w:val="16"/>
                  <w:highlight w:val="cyan"/>
                </w:rPr>
                <w:t>- 8</w:t>
              </w:r>
            </w:ins>
          </w:p>
          <w:p w:rsidR="004F50EC" w:rsidRPr="006A3866" w:rsidRDefault="00C1698F" w:rsidP="006A3866">
            <w:pPr>
              <w:spacing w:before="2" w:after="0"/>
              <w:rPr>
                <w:rFonts w:ascii="Arial" w:hAnsi="Arial" w:cs="Arial"/>
                <w:color w:val="auto"/>
                <w:sz w:val="16"/>
                <w:szCs w:val="16"/>
                <w:highlight w:val="cyan"/>
              </w:rPr>
            </w:pPr>
            <w:ins w:id="142" w:author="Puneet Jain" w:date="2019-11-20T13:10:00Z">
              <w:r w:rsidRPr="006A3866">
                <w:rPr>
                  <w:rFonts w:ascii="Arial" w:hAnsi="Arial" w:cs="Arial"/>
                  <w:sz w:val="16"/>
                  <w:szCs w:val="16"/>
                  <w:highlight w:val="cyan"/>
                </w:rPr>
                <w:t>RACS (7.10.3) 14</w:t>
              </w:r>
            </w:ins>
          </w:p>
        </w:tc>
        <w:tc>
          <w:tcPr>
            <w:tcW w:w="3246" w:type="dxa"/>
            <w:vMerge/>
            <w:tcBorders>
              <w:bottom w:val="single" w:sz="12" w:space="0" w:color="000000"/>
            </w:tcBorders>
            <w:shd w:val="clear" w:color="auto" w:fill="auto"/>
          </w:tcPr>
          <w:p w:rsidR="004F50EC" w:rsidRPr="006A3866" w:rsidRDefault="004F50EC" w:rsidP="004F50EC">
            <w:pPr>
              <w:spacing w:before="2" w:after="0"/>
              <w:ind w:left="28"/>
              <w:rPr>
                <w:rFonts w:ascii="Arial" w:hAnsi="Arial" w:cs="Arial"/>
                <w:b/>
                <w:color w:val="auto"/>
                <w:sz w:val="16"/>
                <w:szCs w:val="16"/>
                <w:lang w:val="en-US"/>
              </w:rPr>
            </w:pPr>
          </w:p>
        </w:tc>
      </w:tr>
      <w:tr w:rsidR="004F50EC" w:rsidRPr="006A3866" w:rsidTr="00AC0CBD">
        <w:trPr>
          <w:trHeight w:val="539"/>
          <w:jc w:val="center"/>
        </w:trPr>
        <w:tc>
          <w:tcPr>
            <w:tcW w:w="568" w:type="dxa"/>
            <w:vMerge w:val="restart"/>
            <w:tcBorders>
              <w:right w:val="single" w:sz="12" w:space="0" w:color="auto"/>
            </w:tcBorders>
            <w:shd w:val="clear" w:color="auto" w:fill="auto"/>
          </w:tcPr>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16:00</w:t>
            </w:r>
          </w:p>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Q4</w:t>
            </w:r>
          </w:p>
          <w:p w:rsidR="004F50EC" w:rsidRPr="006A3866" w:rsidRDefault="004F50EC" w:rsidP="004F50EC">
            <w:pPr>
              <w:spacing w:before="2" w:after="0"/>
              <w:ind w:left="28"/>
              <w:rPr>
                <w:rFonts w:ascii="Arial" w:hAnsi="Arial" w:cs="Arial"/>
                <w:color w:val="auto"/>
                <w:sz w:val="16"/>
                <w:szCs w:val="16"/>
              </w:rPr>
            </w:pPr>
            <w:r w:rsidRPr="006A3866">
              <w:rPr>
                <w:rFonts w:ascii="Arial" w:hAnsi="Arial" w:cs="Arial"/>
                <w:b/>
                <w:color w:val="auto"/>
                <w:sz w:val="16"/>
                <w:szCs w:val="16"/>
              </w:rPr>
              <w:t>17:30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4F50EC" w:rsidRPr="006A3866" w:rsidRDefault="004F50EC" w:rsidP="004F50EC">
            <w:pPr>
              <w:spacing w:before="2" w:after="0"/>
              <w:rPr>
                <w:rFonts w:ascii="Arial" w:hAnsi="Arial" w:cs="Arial"/>
                <w:color w:val="auto"/>
                <w:sz w:val="16"/>
                <w:szCs w:val="16"/>
              </w:rPr>
            </w:pPr>
            <w:r w:rsidRPr="006A3866">
              <w:rPr>
                <w:rFonts w:ascii="Arial" w:hAnsi="Arial" w:cs="Arial"/>
                <w:color w:val="auto"/>
                <w:sz w:val="16"/>
                <w:szCs w:val="16"/>
              </w:rPr>
              <w:t xml:space="preserve">♠  </w:t>
            </w:r>
            <w:r w:rsidRPr="006A3866">
              <w:rPr>
                <w:rFonts w:ascii="Arial" w:hAnsi="Arial" w:cs="Arial"/>
                <w:color w:val="auto"/>
                <w:sz w:val="16"/>
                <w:szCs w:val="16"/>
                <w:lang w:val="en-US"/>
              </w:rPr>
              <w:t xml:space="preserve"> </w:t>
            </w:r>
            <w:r w:rsidRPr="006A3866">
              <w:rPr>
                <w:rFonts w:ascii="Arial" w:hAnsi="Arial" w:cs="Arial"/>
                <w:color w:val="auto"/>
                <w:sz w:val="16"/>
                <w:szCs w:val="16"/>
              </w:rPr>
              <w:t>FS_5G_ProSe (8.6) - 50</w:t>
            </w:r>
          </w:p>
        </w:tc>
        <w:tc>
          <w:tcPr>
            <w:tcW w:w="2977" w:type="dxa"/>
            <w:tcBorders>
              <w:left w:val="single" w:sz="12" w:space="0" w:color="auto"/>
              <w:bottom w:val="single" w:sz="4" w:space="0" w:color="000000"/>
              <w:right w:val="single" w:sz="12" w:space="0" w:color="auto"/>
            </w:tcBorders>
            <w:shd w:val="clear" w:color="auto" w:fill="auto"/>
          </w:tcPr>
          <w:p w:rsidR="004F50EC" w:rsidRPr="006A3866" w:rsidRDefault="004F50EC" w:rsidP="004F50EC">
            <w:pPr>
              <w:suppressAutoHyphens/>
              <w:overflowPunct/>
              <w:autoSpaceDE/>
              <w:autoSpaceDN/>
              <w:adjustRightInd/>
              <w:spacing w:after="0"/>
              <w:textAlignment w:val="auto"/>
              <w:rPr>
                <w:rFonts w:ascii="Arial" w:hAnsi="Arial" w:cs="Arial"/>
                <w:b/>
                <w:color w:val="auto"/>
                <w:sz w:val="16"/>
                <w:szCs w:val="16"/>
              </w:rPr>
            </w:pPr>
            <w:r w:rsidRPr="006A3866">
              <w:rPr>
                <w:rFonts w:ascii="Arial" w:hAnsi="Arial" w:cs="Arial"/>
                <w:color w:val="auto"/>
                <w:sz w:val="16"/>
                <w:szCs w:val="16"/>
              </w:rPr>
              <w:t xml:space="preserve">♠ </w:t>
            </w:r>
            <w:r w:rsidRPr="006A3866">
              <w:rPr>
                <w:rFonts w:ascii="Arial" w:hAnsi="Arial" w:cs="Arial"/>
                <w:color w:val="auto"/>
                <w:sz w:val="16"/>
                <w:szCs w:val="16"/>
                <w:lang w:val="en-US"/>
              </w:rPr>
              <w:t xml:space="preserve">FS_MUSIM </w:t>
            </w:r>
            <w:r w:rsidRPr="006A3866">
              <w:rPr>
                <w:rFonts w:ascii="Arial" w:hAnsi="Arial" w:cs="Arial"/>
                <w:color w:val="auto"/>
                <w:sz w:val="16"/>
                <w:szCs w:val="16"/>
              </w:rPr>
              <w:t>(8.4) - 45</w:t>
            </w:r>
          </w:p>
          <w:p w:rsidR="004F50EC" w:rsidRPr="006A3866" w:rsidRDefault="004F50EC" w:rsidP="004F50EC">
            <w:pPr>
              <w:spacing w:before="2" w:after="0"/>
              <w:ind w:left="28"/>
              <w:rPr>
                <w:rFonts w:ascii="Arial" w:hAnsi="Arial" w:cs="Arial"/>
                <w:color w:val="auto"/>
                <w:sz w:val="16"/>
                <w:szCs w:val="16"/>
              </w:rPr>
            </w:pP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9427BD" w:rsidRDefault="004F50EC" w:rsidP="004F50EC">
            <w:pPr>
              <w:pStyle w:val="agenda-entry"/>
              <w:tabs>
                <w:tab w:val="left" w:pos="1920"/>
              </w:tabs>
              <w:spacing w:before="2"/>
              <w:rPr>
                <w:ins w:id="143" w:author="Puneet Jain" w:date="2019-11-20T13:35:00Z"/>
                <w:color w:val="FF0000"/>
                <w:sz w:val="16"/>
                <w:szCs w:val="16"/>
              </w:rPr>
            </w:pPr>
            <w:r w:rsidRPr="006A3866">
              <w:rPr>
                <w:sz w:val="16"/>
                <w:szCs w:val="16"/>
              </w:rPr>
              <w:t xml:space="preserve">♠   </w:t>
            </w:r>
            <w:ins w:id="144" w:author="Puneet Jain" w:date="2019-11-20T13:34:00Z">
              <w:r w:rsidR="009427BD" w:rsidRPr="009427BD">
                <w:rPr>
                  <w:b/>
                  <w:color w:val="FF0000"/>
                  <w:sz w:val="16"/>
                  <w:szCs w:val="16"/>
                </w:rPr>
                <w:t>15:45 – 17:15:</w:t>
              </w:r>
              <w:r w:rsidR="009427BD" w:rsidRPr="009427BD">
                <w:rPr>
                  <w:color w:val="FF0000"/>
                  <w:sz w:val="16"/>
                  <w:szCs w:val="16"/>
                </w:rPr>
                <w:t xml:space="preserve"> </w:t>
              </w:r>
            </w:ins>
          </w:p>
          <w:p w:rsidR="004F50EC" w:rsidRPr="006A3866" w:rsidRDefault="004F50EC" w:rsidP="004F50EC">
            <w:pPr>
              <w:pStyle w:val="agenda-entry"/>
              <w:tabs>
                <w:tab w:val="left" w:pos="1920"/>
              </w:tabs>
              <w:spacing w:before="2"/>
              <w:rPr>
                <w:sz w:val="16"/>
                <w:szCs w:val="16"/>
              </w:rPr>
            </w:pPr>
            <w:r w:rsidRPr="006A3866">
              <w:rPr>
                <w:sz w:val="16"/>
                <w:szCs w:val="16"/>
              </w:rPr>
              <w:t>FS_eNS_ph2 (8.8) - 25</w:t>
            </w:r>
          </w:p>
          <w:p w:rsidR="004F50EC" w:rsidRPr="006A3866" w:rsidRDefault="004F50EC" w:rsidP="004F50EC">
            <w:pPr>
              <w:pStyle w:val="agenda-entry"/>
              <w:spacing w:before="2"/>
              <w:rPr>
                <w:sz w:val="16"/>
                <w:szCs w:val="16"/>
              </w:rPr>
            </w:pPr>
          </w:p>
        </w:tc>
        <w:tc>
          <w:tcPr>
            <w:tcW w:w="2835" w:type="dxa"/>
            <w:tcBorders>
              <w:left w:val="single" w:sz="12" w:space="0" w:color="auto"/>
              <w:bottom w:val="single" w:sz="4" w:space="0" w:color="000000"/>
            </w:tcBorders>
            <w:shd w:val="clear" w:color="auto" w:fill="auto"/>
          </w:tcPr>
          <w:p w:rsidR="004F50EC" w:rsidRPr="006A3866" w:rsidRDefault="004F50EC" w:rsidP="004F50EC">
            <w:pPr>
              <w:suppressAutoHyphens/>
              <w:overflowPunct/>
              <w:autoSpaceDE/>
              <w:autoSpaceDN/>
              <w:adjustRightInd/>
              <w:spacing w:after="0"/>
              <w:textAlignment w:val="auto"/>
              <w:rPr>
                <w:ins w:id="145" w:author="Puneet Jain" w:date="2019-11-20T10:27:00Z"/>
                <w:rFonts w:ascii="Arial" w:hAnsi="Arial" w:cs="Arial"/>
                <w:b/>
                <w:color w:val="FF0000"/>
                <w:sz w:val="16"/>
                <w:szCs w:val="16"/>
              </w:rPr>
            </w:pPr>
            <w:ins w:id="146" w:author="Puneet Jain" w:date="2019-11-20T10:27:00Z">
              <w:r w:rsidRPr="006A3866">
                <w:rPr>
                  <w:rFonts w:ascii="Arial" w:hAnsi="Arial" w:cs="Arial"/>
                  <w:sz w:val="16"/>
                  <w:szCs w:val="16"/>
                </w:rPr>
                <w:t xml:space="preserve">♠ </w:t>
              </w:r>
              <w:r w:rsidRPr="006A3866">
                <w:rPr>
                  <w:rFonts w:ascii="Arial" w:hAnsi="Arial" w:cs="Arial"/>
                  <w:sz w:val="16"/>
                  <w:szCs w:val="16"/>
                  <w:lang w:val="en-US"/>
                </w:rPr>
                <w:t xml:space="preserve">FS_MUSIM </w:t>
              </w:r>
              <w:r w:rsidRPr="006A3866">
                <w:rPr>
                  <w:rFonts w:ascii="Arial" w:hAnsi="Arial" w:cs="Arial"/>
                  <w:sz w:val="16"/>
                  <w:szCs w:val="16"/>
                </w:rPr>
                <w:t>(8.4)</w:t>
              </w:r>
            </w:ins>
            <w:r w:rsidR="00332C06">
              <w:rPr>
                <w:rFonts w:ascii="Arial" w:hAnsi="Arial" w:cs="Arial"/>
                <w:sz w:val="16"/>
                <w:szCs w:val="16"/>
              </w:rPr>
              <w:t xml:space="preserve"> - 10</w:t>
            </w:r>
          </w:p>
          <w:p w:rsidR="004F50EC" w:rsidRPr="006A3866" w:rsidRDefault="004F50EC" w:rsidP="004F50EC">
            <w:pPr>
              <w:spacing w:before="2" w:after="0"/>
              <w:ind w:left="28"/>
              <w:rPr>
                <w:rFonts w:ascii="Arial" w:hAnsi="Arial" w:cs="Arial"/>
                <w:color w:val="auto"/>
                <w:sz w:val="16"/>
                <w:szCs w:val="16"/>
              </w:rPr>
            </w:pPr>
            <w:ins w:id="147" w:author="Puneet Jain" w:date="2019-11-20T10:27:00Z">
              <w:r w:rsidRPr="006A3866">
                <w:rPr>
                  <w:rFonts w:ascii="Arial" w:hAnsi="Arial" w:cs="Arial"/>
                  <w:sz w:val="16"/>
                  <w:szCs w:val="16"/>
                </w:rPr>
                <w:t>FS_5MBS (8.7)</w:t>
              </w:r>
            </w:ins>
            <w:r w:rsidR="00332C06">
              <w:rPr>
                <w:rFonts w:ascii="Arial" w:hAnsi="Arial" w:cs="Arial"/>
                <w:sz w:val="16"/>
                <w:szCs w:val="16"/>
              </w:rPr>
              <w:t xml:space="preserve"> - 9</w:t>
            </w:r>
            <w:ins w:id="148" w:author="Puneet Jain" w:date="2019-11-20T13:25:00Z">
              <w:r w:rsidR="000D643E">
                <w:rPr>
                  <w:rFonts w:ascii="Arial" w:hAnsi="Arial" w:cs="Arial"/>
                  <w:sz w:val="16"/>
                  <w:szCs w:val="16"/>
                </w:rPr>
                <w:t xml:space="preserve"> </w:t>
              </w:r>
            </w:ins>
          </w:p>
        </w:tc>
        <w:tc>
          <w:tcPr>
            <w:tcW w:w="3246" w:type="dxa"/>
            <w:vMerge w:val="restart"/>
            <w:shd w:val="clear" w:color="auto" w:fill="auto"/>
          </w:tcPr>
          <w:p w:rsidR="004F50EC" w:rsidRPr="006A3866" w:rsidRDefault="004F50EC" w:rsidP="004F50EC">
            <w:pPr>
              <w:snapToGrid w:val="0"/>
              <w:spacing w:after="0"/>
              <w:rPr>
                <w:rFonts w:ascii="Arial" w:eastAsia="MS Mincho" w:hAnsi="Arial" w:cs="Arial"/>
                <w:b/>
                <w:color w:val="auto"/>
                <w:sz w:val="16"/>
                <w:szCs w:val="16"/>
              </w:rPr>
            </w:pPr>
            <w:r w:rsidRPr="006A3866">
              <w:rPr>
                <w:rFonts w:ascii="Arial" w:hAnsi="Arial" w:cs="Arial"/>
                <w:b/>
                <w:color w:val="auto"/>
                <w:sz w:val="16"/>
                <w:szCs w:val="16"/>
                <w:highlight w:val="yellow"/>
              </w:rPr>
              <w:t>16:00</w:t>
            </w:r>
            <w:r w:rsidRPr="006A3866">
              <w:rPr>
                <w:rFonts w:ascii="Arial" w:hAnsi="Arial" w:cs="Arial"/>
                <w:b/>
                <w:color w:val="auto"/>
                <w:sz w:val="16"/>
                <w:szCs w:val="16"/>
              </w:rPr>
              <w:t xml:space="preserve"> Close of meeting (11)</w:t>
            </w:r>
          </w:p>
        </w:tc>
      </w:tr>
      <w:tr w:rsidR="004F50EC" w:rsidRPr="006A3866" w:rsidTr="00AC0CBD">
        <w:trPr>
          <w:trHeight w:val="408"/>
          <w:jc w:val="center"/>
        </w:trPr>
        <w:tc>
          <w:tcPr>
            <w:tcW w:w="568" w:type="dxa"/>
            <w:vMerge/>
            <w:tcBorders>
              <w:right w:val="single" w:sz="4" w:space="0" w:color="000000"/>
            </w:tcBorders>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4F50EC" w:rsidRPr="006A3866" w:rsidRDefault="004F50EC" w:rsidP="004F50EC">
            <w:pPr>
              <w:spacing w:before="2" w:after="0"/>
              <w:rPr>
                <w:rFonts w:ascii="Arial" w:hAnsi="Arial" w:cs="Arial"/>
                <w:color w:val="auto"/>
                <w:sz w:val="16"/>
                <w:szCs w:val="16"/>
                <w:highlight w:val="green"/>
              </w:rPr>
            </w:pPr>
            <w:proofErr w:type="spellStart"/>
            <w:r w:rsidRPr="006A3866">
              <w:rPr>
                <w:rFonts w:ascii="Arial" w:hAnsi="Arial" w:cs="Arial"/>
                <w:color w:val="auto"/>
                <w:sz w:val="16"/>
                <w:szCs w:val="16"/>
                <w:highlight w:val="yellow"/>
              </w:rPr>
              <w:t>eNA</w:t>
            </w:r>
            <w:proofErr w:type="spellEnd"/>
            <w:r w:rsidRPr="006A3866">
              <w:rPr>
                <w:rFonts w:ascii="Arial" w:hAnsi="Arial" w:cs="Arial"/>
                <w:color w:val="auto"/>
                <w:sz w:val="16"/>
                <w:szCs w:val="16"/>
                <w:highlight w:val="yellow"/>
              </w:rPr>
              <w:t xml:space="preserve"> (7.5) - 48</w:t>
            </w:r>
          </w:p>
        </w:tc>
        <w:tc>
          <w:tcPr>
            <w:tcW w:w="2977" w:type="dxa"/>
            <w:tcBorders>
              <w:top w:val="single" w:sz="4" w:space="0" w:color="000000"/>
              <w:left w:val="single" w:sz="4" w:space="0" w:color="000000"/>
              <w:bottom w:val="single" w:sz="4" w:space="0" w:color="000000"/>
              <w:right w:val="single" w:sz="4" w:space="0" w:color="000000"/>
            </w:tcBorders>
            <w:shd w:val="thinVertStripe" w:color="D9D9D9" w:themeColor="background1" w:themeShade="D9" w:fill="auto"/>
          </w:tcPr>
          <w:p w:rsidR="004F50EC" w:rsidRPr="006A3866" w:rsidRDefault="004F50EC" w:rsidP="004F50EC">
            <w:pPr>
              <w:pStyle w:val="agenda-entry"/>
              <w:spacing w:before="2"/>
              <w:rPr>
                <w:sz w:val="16"/>
                <w:szCs w:val="16"/>
              </w:rPr>
            </w:pPr>
            <w:r w:rsidRPr="006A3866">
              <w:rPr>
                <w:sz w:val="16"/>
                <w:szCs w:val="16"/>
                <w:highlight w:val="yellow"/>
              </w:rPr>
              <w:t>5G_eSBA (7.8) - 28</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9427BD" w:rsidRDefault="009427BD" w:rsidP="004F50EC">
            <w:pPr>
              <w:suppressAutoHyphens/>
              <w:overflowPunct/>
              <w:autoSpaceDE/>
              <w:autoSpaceDN/>
              <w:adjustRightInd/>
              <w:spacing w:after="0"/>
              <w:textAlignment w:val="auto"/>
              <w:rPr>
                <w:ins w:id="149" w:author="Puneet Jain" w:date="2019-11-20T13:35:00Z"/>
                <w:rFonts w:ascii="Arial" w:hAnsi="Arial" w:cs="Arial"/>
                <w:color w:val="FF0000"/>
                <w:sz w:val="16"/>
                <w:szCs w:val="16"/>
              </w:rPr>
            </w:pPr>
            <w:ins w:id="150" w:author="Puneet Jain" w:date="2019-11-20T13:35:00Z">
              <w:r w:rsidRPr="009427BD">
                <w:rPr>
                  <w:rFonts w:ascii="Arial" w:hAnsi="Arial" w:cs="Arial"/>
                  <w:b/>
                  <w:color w:val="FF0000"/>
                  <w:sz w:val="16"/>
                  <w:szCs w:val="16"/>
                </w:rPr>
                <w:t>15:45 – 17:15:</w:t>
              </w:r>
              <w:r w:rsidRPr="009427BD">
                <w:rPr>
                  <w:rFonts w:ascii="Arial" w:hAnsi="Arial" w:cs="Arial"/>
                  <w:color w:val="FF0000"/>
                  <w:sz w:val="16"/>
                  <w:szCs w:val="16"/>
                </w:rPr>
                <w:t xml:space="preserve"> </w:t>
              </w:r>
            </w:ins>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highlight w:val="yellow"/>
              </w:rPr>
            </w:pPr>
            <w:r w:rsidRPr="006A3866">
              <w:rPr>
                <w:rFonts w:ascii="Arial" w:hAnsi="Arial" w:cs="Arial"/>
                <w:color w:val="auto"/>
                <w:sz w:val="16"/>
                <w:szCs w:val="16"/>
                <w:highlight w:val="yellow"/>
              </w:rPr>
              <w:t>5G_URLLC (7.10.1) - 20</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4F50EC" w:rsidRPr="006A3866" w:rsidRDefault="004F50EC" w:rsidP="004F50EC">
            <w:pPr>
              <w:pStyle w:val="agenda-entry"/>
              <w:spacing w:before="2"/>
              <w:rPr>
                <w:ins w:id="151" w:author="Puneet Jain" w:date="2019-11-20T12:51:00Z"/>
                <w:sz w:val="16"/>
                <w:szCs w:val="16"/>
              </w:rPr>
            </w:pPr>
            <w:ins w:id="152" w:author="Puneet Jain" w:date="2019-11-20T10:27:00Z">
              <w:r w:rsidRPr="006A3866">
                <w:rPr>
                  <w:sz w:val="16"/>
                  <w:szCs w:val="16"/>
                  <w:highlight w:val="yellow"/>
                </w:rPr>
                <w:t>5G_eSBA (7.8)</w:t>
              </w:r>
            </w:ins>
            <w:ins w:id="153" w:author="Puneet Jain" w:date="2019-11-20T12:50:00Z">
              <w:r w:rsidR="000D38A9" w:rsidRPr="006A3866">
                <w:rPr>
                  <w:sz w:val="16"/>
                  <w:szCs w:val="16"/>
                </w:rPr>
                <w:t xml:space="preserve"> </w:t>
              </w:r>
            </w:ins>
            <w:ins w:id="154" w:author="Puneet Jain" w:date="2019-11-20T12:51:00Z">
              <w:r w:rsidR="000D38A9" w:rsidRPr="006A3866">
                <w:rPr>
                  <w:sz w:val="16"/>
                  <w:szCs w:val="16"/>
                </w:rPr>
                <w:t>–</w:t>
              </w:r>
            </w:ins>
            <w:ins w:id="155" w:author="Puneet Jain" w:date="2019-11-20T12:50:00Z">
              <w:r w:rsidR="000D38A9" w:rsidRPr="006A3866">
                <w:rPr>
                  <w:sz w:val="16"/>
                  <w:szCs w:val="16"/>
                </w:rPr>
                <w:t xml:space="preserve"> 16</w:t>
              </w:r>
            </w:ins>
          </w:p>
          <w:p w:rsidR="000D38A9" w:rsidRPr="006A3866" w:rsidRDefault="000D38A9" w:rsidP="004F50EC">
            <w:pPr>
              <w:pStyle w:val="agenda-entry"/>
              <w:spacing w:before="2"/>
              <w:rPr>
                <w:sz w:val="16"/>
                <w:szCs w:val="16"/>
              </w:rPr>
            </w:pPr>
          </w:p>
        </w:tc>
        <w:tc>
          <w:tcPr>
            <w:tcW w:w="3246" w:type="dxa"/>
            <w:vMerge/>
            <w:tcBorders>
              <w:top w:val="nil"/>
              <w:left w:val="single" w:sz="12" w:space="0" w:color="000000"/>
            </w:tcBorders>
            <w:shd w:val="clear" w:color="auto" w:fill="auto"/>
          </w:tcPr>
          <w:p w:rsidR="004F50EC" w:rsidRPr="006A3866" w:rsidRDefault="004F50EC" w:rsidP="004F50EC">
            <w:pPr>
              <w:spacing w:before="2" w:after="0"/>
              <w:ind w:left="28"/>
              <w:rPr>
                <w:rFonts w:ascii="Arial" w:hAnsi="Arial" w:cs="Arial"/>
                <w:b/>
                <w:color w:val="auto"/>
                <w:sz w:val="16"/>
                <w:szCs w:val="16"/>
              </w:rPr>
            </w:pPr>
          </w:p>
        </w:tc>
      </w:tr>
      <w:tr w:rsidR="004F50EC" w:rsidRPr="006A3866" w:rsidTr="00AC0CBD">
        <w:trPr>
          <w:trHeight w:val="397"/>
          <w:jc w:val="center"/>
        </w:trPr>
        <w:tc>
          <w:tcPr>
            <w:tcW w:w="568" w:type="dxa"/>
            <w:vMerge/>
            <w:tcBorders>
              <w:right w:val="single" w:sz="12" w:space="0" w:color="auto"/>
            </w:tcBorders>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4F50EC" w:rsidRPr="006A3866" w:rsidRDefault="004F50EC" w:rsidP="004F50EC">
            <w:pPr>
              <w:spacing w:before="2" w:after="0"/>
              <w:ind w:left="28"/>
              <w:rPr>
                <w:rFonts w:ascii="Arial" w:hAnsi="Arial" w:cs="Arial"/>
                <w:color w:val="auto"/>
                <w:sz w:val="16"/>
                <w:szCs w:val="16"/>
                <w:highlight w:val="cyan"/>
              </w:rPr>
            </w:pPr>
            <w:r w:rsidRPr="006A3866">
              <w:rPr>
                <w:rFonts w:ascii="Arial" w:hAnsi="Arial" w:cs="Arial"/>
                <w:color w:val="auto"/>
                <w:sz w:val="16"/>
                <w:szCs w:val="16"/>
                <w:highlight w:val="cyan"/>
              </w:rPr>
              <w:t>5G (6.4) Security 7</w:t>
            </w:r>
          </w:p>
          <w:p w:rsidR="004F50EC" w:rsidRPr="006A3866" w:rsidRDefault="004F50EC" w:rsidP="004F50EC">
            <w:pPr>
              <w:spacing w:before="2" w:after="0"/>
              <w:ind w:left="28"/>
              <w:rPr>
                <w:rFonts w:ascii="Arial" w:hAnsi="Arial" w:cs="Arial"/>
                <w:color w:val="auto"/>
                <w:sz w:val="16"/>
                <w:szCs w:val="16"/>
                <w:highlight w:val="cyan"/>
              </w:rPr>
            </w:pPr>
            <w:r w:rsidRPr="006A3866">
              <w:rPr>
                <w:rFonts w:ascii="Arial" w:hAnsi="Arial" w:cs="Arial"/>
                <w:color w:val="auto"/>
                <w:sz w:val="16"/>
                <w:szCs w:val="16"/>
                <w:highlight w:val="cyan"/>
              </w:rPr>
              <w:t>5G (6.5) QoS 9</w:t>
            </w:r>
          </w:p>
          <w:p w:rsidR="004F50EC" w:rsidRPr="006A3866" w:rsidRDefault="004F50EC" w:rsidP="004F50EC">
            <w:pPr>
              <w:spacing w:before="2" w:after="0"/>
              <w:rPr>
                <w:rFonts w:ascii="Arial" w:hAnsi="Arial" w:cs="Arial"/>
                <w:color w:val="auto"/>
                <w:sz w:val="16"/>
                <w:szCs w:val="16"/>
              </w:rPr>
            </w:pPr>
            <w:r w:rsidRPr="006A3866">
              <w:rPr>
                <w:rFonts w:ascii="Arial" w:hAnsi="Arial" w:cs="Arial"/>
                <w:color w:val="auto"/>
                <w:sz w:val="16"/>
                <w:szCs w:val="16"/>
                <w:highlight w:val="cyan"/>
              </w:rPr>
              <w:t xml:space="preserve"> 5G (6.7) 3GPP specific - 0</w:t>
            </w:r>
          </w:p>
        </w:tc>
        <w:tc>
          <w:tcPr>
            <w:tcW w:w="2977" w:type="dxa"/>
            <w:tcBorders>
              <w:top w:val="single" w:sz="4" w:space="0" w:color="000000"/>
              <w:left w:val="single" w:sz="12" w:space="0" w:color="auto"/>
              <w:right w:val="single" w:sz="12" w:space="0" w:color="auto"/>
            </w:tcBorders>
            <w:shd w:val="thinDiagStripe" w:color="D9D9D9" w:themeColor="background1" w:themeShade="D9" w:fill="auto"/>
          </w:tcPr>
          <w:p w:rsidR="004F50EC" w:rsidRPr="006A3866" w:rsidRDefault="004F50EC" w:rsidP="004F50EC">
            <w:pPr>
              <w:spacing w:before="2" w:after="0"/>
              <w:rPr>
                <w:rFonts w:ascii="Arial" w:hAnsi="Arial" w:cs="Arial"/>
                <w:color w:val="auto"/>
                <w:sz w:val="16"/>
                <w:szCs w:val="16"/>
                <w:highlight w:val="cyan"/>
                <w:shd w:val="clear" w:color="auto" w:fill="FBA7A7"/>
              </w:rPr>
            </w:pPr>
            <w:r w:rsidRPr="006A3866">
              <w:rPr>
                <w:rFonts w:ascii="Arial" w:hAnsi="Arial" w:cs="Arial"/>
                <w:color w:val="auto"/>
                <w:sz w:val="16"/>
                <w:szCs w:val="16"/>
                <w:highlight w:val="cyan"/>
                <w:shd w:val="clear" w:color="auto" w:fill="FBA7A7"/>
              </w:rPr>
              <w:t>5WWC (7.2) - 25</w:t>
            </w:r>
          </w:p>
          <w:p w:rsidR="004F50EC" w:rsidRPr="006A3866" w:rsidRDefault="004F50EC" w:rsidP="004F50EC">
            <w:pPr>
              <w:spacing w:before="2" w:after="0"/>
              <w:rPr>
                <w:rFonts w:ascii="Arial" w:hAnsi="Arial" w:cs="Arial"/>
                <w:color w:val="auto"/>
                <w:sz w:val="16"/>
                <w:szCs w:val="16"/>
              </w:rPr>
            </w:pPr>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9427BD" w:rsidRDefault="009427BD" w:rsidP="004F50EC">
            <w:pPr>
              <w:spacing w:before="2" w:after="0"/>
              <w:rPr>
                <w:ins w:id="156" w:author="Puneet Jain" w:date="2019-11-20T13:35:00Z"/>
                <w:rFonts w:ascii="Arial" w:hAnsi="Arial" w:cs="Arial"/>
                <w:color w:val="FF0000"/>
                <w:sz w:val="16"/>
                <w:szCs w:val="16"/>
              </w:rPr>
            </w:pPr>
            <w:ins w:id="157" w:author="Puneet Jain" w:date="2019-11-20T13:35:00Z">
              <w:r w:rsidRPr="007911DD">
                <w:rPr>
                  <w:rFonts w:ascii="Arial" w:hAnsi="Arial" w:cs="Arial"/>
                  <w:b/>
                  <w:color w:val="FF0000"/>
                  <w:sz w:val="16"/>
                  <w:szCs w:val="16"/>
                </w:rPr>
                <w:t>15:45 – 17:15:</w:t>
              </w:r>
              <w:r w:rsidRPr="007911DD">
                <w:rPr>
                  <w:rFonts w:ascii="Arial" w:hAnsi="Arial" w:cs="Arial"/>
                  <w:color w:val="FF0000"/>
                  <w:sz w:val="16"/>
                  <w:szCs w:val="16"/>
                </w:rPr>
                <w:t xml:space="preserve"> </w:t>
              </w:r>
            </w:ins>
          </w:p>
          <w:p w:rsidR="004F50EC" w:rsidRPr="006A3866" w:rsidRDefault="004F50EC" w:rsidP="004F50EC">
            <w:pPr>
              <w:spacing w:before="2" w:after="0"/>
              <w:rPr>
                <w:rFonts w:ascii="Arial" w:hAnsi="Arial" w:cs="Arial"/>
                <w:color w:val="auto"/>
                <w:sz w:val="16"/>
                <w:szCs w:val="16"/>
                <w:highlight w:val="cyan"/>
              </w:rPr>
            </w:pPr>
            <w:r w:rsidRPr="006A3866">
              <w:rPr>
                <w:rFonts w:ascii="Arial" w:hAnsi="Arial" w:cs="Arial"/>
                <w:color w:val="auto"/>
                <w:sz w:val="16"/>
                <w:szCs w:val="16"/>
                <w:highlight w:val="cyan"/>
              </w:rPr>
              <w:t>5G (6.11) Framework - 1</w:t>
            </w:r>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shd w:val="clear" w:color="auto" w:fill="BDD6EE"/>
                <w:lang w:val="en-US"/>
              </w:rPr>
            </w:pPr>
            <w:r w:rsidRPr="006A3866">
              <w:rPr>
                <w:rFonts w:ascii="Arial" w:hAnsi="Arial" w:cs="Arial"/>
                <w:color w:val="auto"/>
                <w:sz w:val="16"/>
                <w:szCs w:val="16"/>
                <w:highlight w:val="cyan"/>
              </w:rPr>
              <w:t>5G (6.10) non-3GPP specific - 3</w:t>
            </w:r>
          </w:p>
          <w:p w:rsidR="004F50EC" w:rsidRPr="006A3866" w:rsidRDefault="004F50EC" w:rsidP="004F50EC">
            <w:pPr>
              <w:spacing w:before="2" w:after="0"/>
              <w:rPr>
                <w:rFonts w:ascii="Arial" w:hAnsi="Arial" w:cs="Arial"/>
                <w:color w:val="auto"/>
                <w:sz w:val="16"/>
                <w:szCs w:val="16"/>
              </w:rPr>
            </w:pPr>
            <w:r w:rsidRPr="006A3866">
              <w:rPr>
                <w:rFonts w:ascii="Arial" w:hAnsi="Arial" w:cs="Arial"/>
                <w:color w:val="auto"/>
                <w:sz w:val="16"/>
                <w:szCs w:val="16"/>
                <w:highlight w:val="cyan"/>
              </w:rPr>
              <w:t>FS_5GSAT_ARCH (8.1) – 29</w:t>
            </w:r>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shd w:val="clear" w:color="auto" w:fill="FFC000"/>
              </w:rPr>
            </w:pPr>
          </w:p>
        </w:tc>
        <w:tc>
          <w:tcPr>
            <w:tcW w:w="2835" w:type="dxa"/>
            <w:tcBorders>
              <w:top w:val="single" w:sz="4" w:space="0" w:color="000000"/>
              <w:left w:val="single" w:sz="12" w:space="0" w:color="auto"/>
            </w:tcBorders>
            <w:shd w:val="thinDiagStripe" w:color="D9D9D9" w:fill="auto"/>
          </w:tcPr>
          <w:p w:rsidR="00C1698F" w:rsidRPr="006A3866" w:rsidRDefault="00C1698F" w:rsidP="004F50EC">
            <w:pPr>
              <w:spacing w:before="2" w:after="0"/>
              <w:rPr>
                <w:ins w:id="158" w:author="Puneet Jain" w:date="2019-11-20T13:10:00Z"/>
                <w:rFonts w:ascii="Arial" w:hAnsi="Arial" w:cs="Arial"/>
                <w:sz w:val="16"/>
                <w:szCs w:val="16"/>
                <w:highlight w:val="cyan"/>
              </w:rPr>
            </w:pPr>
            <w:ins w:id="159" w:author="Puneet Jain" w:date="2019-11-20T13:10:00Z">
              <w:r w:rsidRPr="006A3866">
                <w:rPr>
                  <w:rFonts w:ascii="Arial" w:hAnsi="Arial" w:cs="Arial"/>
                  <w:sz w:val="16"/>
                  <w:szCs w:val="16"/>
                  <w:highlight w:val="cyan"/>
                </w:rPr>
                <w:t xml:space="preserve">FS_5GSAT_ARCH (8.1) – </w:t>
              </w:r>
            </w:ins>
            <w:ins w:id="160" w:author="Puneet Jain" w:date="2019-11-21T17:44:00Z">
              <w:r w:rsidR="009B2FDF">
                <w:rPr>
                  <w:rFonts w:ascii="Arial" w:hAnsi="Arial" w:cs="Arial"/>
                  <w:sz w:val="16"/>
                  <w:szCs w:val="16"/>
                  <w:highlight w:val="cyan"/>
                </w:rPr>
                <w:t>20</w:t>
              </w:r>
            </w:ins>
          </w:p>
          <w:p w:rsidR="004F50EC" w:rsidRPr="006A3866" w:rsidRDefault="004F50EC" w:rsidP="004F50EC">
            <w:pPr>
              <w:spacing w:before="2" w:after="0"/>
              <w:rPr>
                <w:ins w:id="161" w:author="Puneet Jain" w:date="2019-11-20T10:27:00Z"/>
                <w:rFonts w:ascii="Arial" w:hAnsi="Arial" w:cs="Arial"/>
                <w:sz w:val="16"/>
                <w:szCs w:val="16"/>
                <w:highlight w:val="cyan"/>
                <w:shd w:val="clear" w:color="auto" w:fill="FBA7A7"/>
              </w:rPr>
            </w:pPr>
            <w:ins w:id="162" w:author="Puneet Jain" w:date="2019-11-20T10:27:00Z">
              <w:r w:rsidRPr="006A3866">
                <w:rPr>
                  <w:rFonts w:ascii="Arial" w:hAnsi="Arial" w:cs="Arial"/>
                  <w:sz w:val="16"/>
                  <w:szCs w:val="16"/>
                  <w:highlight w:val="cyan"/>
                  <w:shd w:val="clear" w:color="auto" w:fill="FBA7A7"/>
                </w:rPr>
                <w:t>5WWC (7.2)</w:t>
              </w:r>
            </w:ins>
          </w:p>
          <w:p w:rsidR="004F50EC" w:rsidRPr="006A3866" w:rsidRDefault="004F50EC" w:rsidP="004F50EC">
            <w:pPr>
              <w:spacing w:before="2" w:after="0"/>
              <w:rPr>
                <w:ins w:id="163" w:author="Puneet Jain" w:date="2019-11-20T10:27:00Z"/>
                <w:rFonts w:ascii="Arial" w:hAnsi="Arial" w:cs="Arial"/>
                <w:sz w:val="16"/>
                <w:szCs w:val="16"/>
                <w:highlight w:val="cyan"/>
              </w:rPr>
            </w:pPr>
            <w:ins w:id="164" w:author="Puneet Jain" w:date="2019-11-20T10:27:00Z">
              <w:r w:rsidRPr="006A3866">
                <w:rPr>
                  <w:rFonts w:ascii="Arial" w:hAnsi="Arial" w:cs="Arial"/>
                  <w:sz w:val="16"/>
                  <w:szCs w:val="16"/>
                  <w:highlight w:val="cyan"/>
                </w:rPr>
                <w:t>ATSSS (7.3)</w:t>
              </w:r>
            </w:ins>
          </w:p>
          <w:p w:rsidR="004F50EC" w:rsidRPr="006A3866" w:rsidRDefault="004F50EC" w:rsidP="004F50EC">
            <w:pPr>
              <w:spacing w:before="2" w:after="0"/>
              <w:rPr>
                <w:rFonts w:ascii="Arial" w:eastAsia="MS Mincho" w:hAnsi="Arial" w:cs="Arial"/>
                <w:color w:val="auto"/>
                <w:sz w:val="16"/>
                <w:szCs w:val="16"/>
              </w:rPr>
            </w:pPr>
          </w:p>
        </w:tc>
        <w:tc>
          <w:tcPr>
            <w:tcW w:w="3246" w:type="dxa"/>
            <w:vMerge/>
            <w:tcBorders>
              <w:top w:val="nil"/>
            </w:tcBorders>
            <w:shd w:val="clear" w:color="auto" w:fill="auto"/>
          </w:tcPr>
          <w:p w:rsidR="004F50EC" w:rsidRPr="006A3866" w:rsidRDefault="004F50EC" w:rsidP="004F50EC">
            <w:pPr>
              <w:spacing w:before="2" w:after="0"/>
              <w:ind w:left="28"/>
              <w:rPr>
                <w:rFonts w:ascii="Arial" w:hAnsi="Arial" w:cs="Arial"/>
                <w:b/>
                <w:color w:val="auto"/>
                <w:sz w:val="16"/>
                <w:szCs w:val="16"/>
                <w:lang w:val="en-US"/>
              </w:rPr>
            </w:pPr>
          </w:p>
        </w:tc>
      </w:tr>
      <w:tr w:rsidR="004F50EC" w:rsidRPr="006A3866" w:rsidTr="00AC0CBD">
        <w:trPr>
          <w:trHeight w:val="348"/>
          <w:jc w:val="center"/>
        </w:trPr>
        <w:tc>
          <w:tcPr>
            <w:tcW w:w="568" w:type="dxa"/>
            <w:vMerge w:val="restart"/>
            <w:shd w:val="clear" w:color="auto" w:fill="auto"/>
          </w:tcPr>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18:00</w:t>
            </w:r>
          </w:p>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Q5</w:t>
            </w:r>
          </w:p>
          <w:p w:rsidR="004F50EC" w:rsidRPr="006A3866" w:rsidRDefault="004F50EC" w:rsidP="004F50EC">
            <w:pPr>
              <w:spacing w:before="2" w:after="0"/>
              <w:ind w:left="28"/>
              <w:rPr>
                <w:rFonts w:ascii="Arial" w:hAnsi="Arial" w:cs="Arial"/>
                <w:b/>
                <w:color w:val="auto"/>
                <w:sz w:val="16"/>
                <w:szCs w:val="16"/>
              </w:rPr>
            </w:pPr>
            <w:r w:rsidRPr="006A3866">
              <w:rPr>
                <w:rFonts w:ascii="Arial" w:hAnsi="Arial" w:cs="Arial"/>
                <w:b/>
                <w:color w:val="auto"/>
                <w:sz w:val="16"/>
                <w:szCs w:val="16"/>
              </w:rPr>
              <w:t>19:30</w:t>
            </w:r>
          </w:p>
        </w:tc>
        <w:tc>
          <w:tcPr>
            <w:tcW w:w="2819" w:type="dxa"/>
            <w:tcBorders>
              <w:top w:val="single" w:sz="12" w:space="0" w:color="auto"/>
              <w:bottom w:val="single" w:sz="4" w:space="0" w:color="auto"/>
            </w:tcBorders>
            <w:shd w:val="clear" w:color="auto" w:fill="auto"/>
          </w:tcPr>
          <w:p w:rsidR="004F50EC" w:rsidRPr="006A3866" w:rsidRDefault="004F50EC" w:rsidP="004F50EC">
            <w:pPr>
              <w:spacing w:before="2" w:after="0"/>
              <w:rPr>
                <w:rFonts w:ascii="Arial" w:hAnsi="Arial" w:cs="Arial"/>
                <w:color w:val="auto"/>
                <w:sz w:val="16"/>
                <w:szCs w:val="16"/>
              </w:rPr>
            </w:pPr>
            <w:r w:rsidRPr="006A3866">
              <w:rPr>
                <w:rFonts w:ascii="Arial" w:hAnsi="Arial" w:cs="Arial"/>
                <w:color w:val="auto"/>
                <w:sz w:val="16"/>
                <w:szCs w:val="16"/>
              </w:rPr>
              <w:t xml:space="preserve">♠ </w:t>
            </w:r>
            <w:proofErr w:type="spellStart"/>
            <w:r w:rsidRPr="006A3866">
              <w:rPr>
                <w:rFonts w:ascii="Arial" w:hAnsi="Arial" w:cs="Arial"/>
                <w:color w:val="auto"/>
                <w:sz w:val="16"/>
                <w:szCs w:val="16"/>
              </w:rPr>
              <w:t>FS_enh_EC</w:t>
            </w:r>
            <w:proofErr w:type="spellEnd"/>
            <w:r w:rsidRPr="006A3866">
              <w:rPr>
                <w:rFonts w:ascii="Arial" w:hAnsi="Arial" w:cs="Arial"/>
                <w:color w:val="auto"/>
                <w:sz w:val="16"/>
                <w:szCs w:val="16"/>
              </w:rPr>
              <w:t xml:space="preserve"> (8.5) - 33</w:t>
            </w:r>
          </w:p>
        </w:tc>
        <w:tc>
          <w:tcPr>
            <w:tcW w:w="2977" w:type="dxa"/>
            <w:tcBorders>
              <w:bottom w:val="single" w:sz="4" w:space="0" w:color="000000"/>
            </w:tcBorders>
            <w:shd w:val="clear" w:color="auto"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shd w:val="clear" w:color="auto" w:fill="FBA7A7"/>
              </w:rPr>
            </w:pPr>
            <w:r w:rsidRPr="006A3866">
              <w:rPr>
                <w:rFonts w:ascii="Arial" w:hAnsi="Arial" w:cs="Arial"/>
                <w:color w:val="auto"/>
                <w:sz w:val="16"/>
                <w:szCs w:val="16"/>
              </w:rPr>
              <w:t xml:space="preserve">♠   </w:t>
            </w:r>
            <w:proofErr w:type="spellStart"/>
            <w:r w:rsidRPr="006A3866">
              <w:rPr>
                <w:rFonts w:ascii="Arial" w:hAnsi="Arial" w:cs="Arial"/>
                <w:color w:val="auto"/>
                <w:sz w:val="16"/>
                <w:szCs w:val="16"/>
              </w:rPr>
              <w:t>Vertical_LAN</w:t>
            </w:r>
            <w:proofErr w:type="spellEnd"/>
            <w:r w:rsidRPr="006A3866">
              <w:rPr>
                <w:rFonts w:ascii="Arial" w:hAnsi="Arial" w:cs="Arial"/>
                <w:color w:val="auto"/>
                <w:sz w:val="16"/>
                <w:szCs w:val="16"/>
              </w:rPr>
              <w:t xml:space="preserve"> (7.7.2) TSN</w:t>
            </w:r>
            <w:r w:rsidRPr="006A3866">
              <w:rPr>
                <w:rFonts w:ascii="Arial" w:hAnsi="Arial" w:cs="Arial"/>
                <w:color w:val="auto"/>
                <w:sz w:val="16"/>
                <w:szCs w:val="16"/>
                <w:shd w:val="clear" w:color="auto" w:fill="FBA7A7"/>
              </w:rPr>
              <w:t xml:space="preserve"> -57</w:t>
            </w:r>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rPr>
            </w:pPr>
            <w:proofErr w:type="spellStart"/>
            <w:r w:rsidRPr="006A3866">
              <w:rPr>
                <w:rFonts w:ascii="Arial" w:hAnsi="Arial" w:cs="Arial"/>
                <w:color w:val="auto"/>
                <w:sz w:val="16"/>
                <w:szCs w:val="16"/>
              </w:rPr>
              <w:t>Vertical_LAN</w:t>
            </w:r>
            <w:proofErr w:type="spellEnd"/>
            <w:r w:rsidRPr="006A3866">
              <w:rPr>
                <w:rFonts w:ascii="Arial" w:hAnsi="Arial" w:cs="Arial"/>
                <w:color w:val="auto"/>
                <w:sz w:val="16"/>
                <w:szCs w:val="16"/>
              </w:rPr>
              <w:t xml:space="preserve"> (7.7.3) type a/b - 52</w:t>
            </w:r>
          </w:p>
        </w:tc>
        <w:tc>
          <w:tcPr>
            <w:tcW w:w="2835" w:type="dxa"/>
            <w:tcBorders>
              <w:top w:val="single" w:sz="12" w:space="0" w:color="auto"/>
              <w:bottom w:val="single" w:sz="4" w:space="0" w:color="000000"/>
            </w:tcBorders>
            <w:shd w:val="clear" w:color="auto" w:fill="auto"/>
          </w:tcPr>
          <w:p w:rsidR="004F50EC" w:rsidRPr="006A3866" w:rsidRDefault="004F50EC" w:rsidP="004F50EC">
            <w:pPr>
              <w:spacing w:before="2" w:after="0"/>
              <w:rPr>
                <w:rFonts w:ascii="Arial" w:eastAsia="MS Mincho" w:hAnsi="Arial" w:cs="Arial"/>
                <w:color w:val="auto"/>
                <w:sz w:val="16"/>
                <w:szCs w:val="16"/>
              </w:rPr>
            </w:pPr>
            <w:r w:rsidRPr="006A3866">
              <w:rPr>
                <w:rFonts w:ascii="Arial" w:hAnsi="Arial" w:cs="Arial"/>
                <w:color w:val="auto"/>
                <w:sz w:val="16"/>
                <w:szCs w:val="16"/>
              </w:rPr>
              <w:t xml:space="preserve">♠ </w:t>
            </w:r>
            <w:r w:rsidRPr="006A3866">
              <w:rPr>
                <w:rFonts w:ascii="Arial" w:hAnsi="Arial" w:cs="Arial"/>
                <w:b/>
                <w:color w:val="FF0000"/>
                <w:sz w:val="16"/>
                <w:szCs w:val="16"/>
              </w:rPr>
              <w:t>17:30:</w:t>
            </w:r>
            <w:r w:rsidRPr="006A3866">
              <w:rPr>
                <w:rFonts w:ascii="Arial" w:hAnsi="Arial" w:cs="Arial"/>
                <w:color w:val="FF0000"/>
                <w:sz w:val="16"/>
                <w:szCs w:val="16"/>
              </w:rPr>
              <w:t xml:space="preserve"> </w:t>
            </w:r>
            <w:r w:rsidRPr="006A3866">
              <w:rPr>
                <w:rFonts w:ascii="Arial" w:hAnsi="Arial" w:cs="Arial"/>
                <w:color w:val="auto"/>
                <w:sz w:val="16"/>
                <w:szCs w:val="16"/>
              </w:rPr>
              <w:t>Work planning (9.2)</w:t>
            </w:r>
          </w:p>
        </w:tc>
        <w:tc>
          <w:tcPr>
            <w:tcW w:w="2835" w:type="dxa"/>
            <w:shd w:val="clear" w:color="auto" w:fill="auto"/>
          </w:tcPr>
          <w:p w:rsidR="004F50EC" w:rsidRPr="006A3866" w:rsidRDefault="004F50EC" w:rsidP="004F50EC">
            <w:pPr>
              <w:spacing w:before="2" w:after="0"/>
              <w:rPr>
                <w:ins w:id="165" w:author="Puneet Jain" w:date="2019-11-20T10:27:00Z"/>
                <w:rFonts w:ascii="Arial" w:hAnsi="Arial" w:cs="Arial"/>
                <w:sz w:val="16"/>
                <w:szCs w:val="16"/>
              </w:rPr>
            </w:pPr>
            <w:ins w:id="166" w:author="Puneet Jain" w:date="2019-11-20T10:27:00Z">
              <w:r w:rsidRPr="006A3866">
                <w:rPr>
                  <w:rFonts w:ascii="Arial" w:hAnsi="Arial" w:cs="Arial"/>
                  <w:sz w:val="16"/>
                  <w:szCs w:val="16"/>
                </w:rPr>
                <w:t xml:space="preserve">♠  </w:t>
              </w:r>
              <w:r w:rsidRPr="006A3866">
                <w:rPr>
                  <w:rFonts w:ascii="Arial" w:hAnsi="Arial" w:cs="Arial"/>
                  <w:sz w:val="16"/>
                  <w:szCs w:val="16"/>
                  <w:lang w:val="en-US"/>
                </w:rPr>
                <w:t xml:space="preserve"> </w:t>
              </w:r>
              <w:r w:rsidRPr="006A3866">
                <w:rPr>
                  <w:rFonts w:ascii="Arial" w:hAnsi="Arial" w:cs="Arial"/>
                  <w:sz w:val="16"/>
                  <w:szCs w:val="16"/>
                </w:rPr>
                <w:t>FS_5G_ProSe (8.6)</w:t>
              </w:r>
            </w:ins>
            <w:ins w:id="167" w:author="Puneet Jain" w:date="2019-11-21T18:02:00Z">
              <w:r w:rsidR="00FB541E">
                <w:rPr>
                  <w:rFonts w:ascii="Arial" w:hAnsi="Arial" w:cs="Arial"/>
                  <w:sz w:val="16"/>
                  <w:szCs w:val="16"/>
                </w:rPr>
                <w:t xml:space="preserve"> - 22</w:t>
              </w:r>
            </w:ins>
          </w:p>
          <w:p w:rsidR="004F50EC" w:rsidRPr="006A3866" w:rsidRDefault="004F50EC" w:rsidP="004F50EC">
            <w:pPr>
              <w:spacing w:before="2" w:after="0"/>
              <w:rPr>
                <w:rFonts w:ascii="Arial" w:hAnsi="Arial" w:cs="Arial"/>
                <w:color w:val="auto"/>
                <w:sz w:val="16"/>
                <w:szCs w:val="16"/>
              </w:rPr>
            </w:pPr>
            <w:ins w:id="168" w:author="Puneet Jain" w:date="2019-11-20T10:27:00Z">
              <w:r w:rsidRPr="006A3866">
                <w:rPr>
                  <w:rFonts w:ascii="Arial" w:hAnsi="Arial" w:cs="Arial"/>
                  <w:sz w:val="16"/>
                  <w:szCs w:val="16"/>
                </w:rPr>
                <w:t xml:space="preserve">   </w:t>
              </w:r>
            </w:ins>
          </w:p>
        </w:tc>
        <w:tc>
          <w:tcPr>
            <w:tcW w:w="3246" w:type="dxa"/>
            <w:vMerge w:val="restart"/>
            <w:shd w:val="clear" w:color="auto" w:fill="auto"/>
          </w:tcPr>
          <w:p w:rsidR="004F50EC" w:rsidRPr="006A3866" w:rsidRDefault="004F50EC" w:rsidP="004F50EC">
            <w:pPr>
              <w:spacing w:before="2" w:after="0"/>
              <w:ind w:left="28"/>
              <w:rPr>
                <w:rFonts w:ascii="Arial" w:eastAsia="MS Mincho" w:hAnsi="Arial" w:cs="Arial"/>
                <w:b/>
                <w:color w:val="auto"/>
                <w:sz w:val="16"/>
                <w:szCs w:val="16"/>
              </w:rPr>
            </w:pPr>
            <w:r w:rsidRPr="006A3866">
              <w:rPr>
                <w:rFonts w:ascii="Arial" w:hAnsi="Arial" w:cs="Arial"/>
                <w:b/>
                <w:color w:val="auto"/>
                <w:sz w:val="16"/>
                <w:szCs w:val="16"/>
              </w:rPr>
              <w:t xml:space="preserve">Approved </w:t>
            </w:r>
            <w:proofErr w:type="spellStart"/>
            <w:r w:rsidRPr="006A3866">
              <w:rPr>
                <w:rFonts w:ascii="Arial" w:hAnsi="Arial" w:cs="Arial"/>
                <w:b/>
                <w:color w:val="auto"/>
                <w:sz w:val="16"/>
                <w:szCs w:val="16"/>
              </w:rPr>
              <w:t>tdocs</w:t>
            </w:r>
            <w:proofErr w:type="spellEnd"/>
            <w:r w:rsidRPr="006A3866">
              <w:rPr>
                <w:rFonts w:ascii="Arial" w:hAnsi="Arial" w:cs="Arial"/>
                <w:b/>
                <w:color w:val="auto"/>
                <w:sz w:val="16"/>
                <w:szCs w:val="16"/>
              </w:rPr>
              <w:t xml:space="preserve"> not available after the meeting may be unapproved and go for email approval instead.</w:t>
            </w:r>
          </w:p>
        </w:tc>
      </w:tr>
      <w:tr w:rsidR="004F50EC" w:rsidRPr="006A3866" w:rsidTr="00AC0CBD">
        <w:trPr>
          <w:trHeight w:val="347"/>
          <w:jc w:val="center"/>
        </w:trPr>
        <w:tc>
          <w:tcPr>
            <w:tcW w:w="568" w:type="dxa"/>
            <w:vMerge/>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auto"/>
              <w:bottom w:val="single" w:sz="4" w:space="0" w:color="000000"/>
              <w:right w:val="single" w:sz="12" w:space="0" w:color="000000"/>
            </w:tcBorders>
            <w:shd w:val="thinVertStripe" w:color="D9D9D9" w:fill="auto"/>
          </w:tcPr>
          <w:p w:rsidR="004F50EC" w:rsidRPr="006A3866" w:rsidRDefault="004F50EC" w:rsidP="004F50EC">
            <w:pPr>
              <w:spacing w:before="2" w:after="0"/>
              <w:rPr>
                <w:rFonts w:ascii="Arial" w:hAnsi="Arial" w:cs="Arial"/>
                <w:color w:val="auto"/>
                <w:sz w:val="16"/>
                <w:szCs w:val="16"/>
                <w:highlight w:val="yellow"/>
              </w:rPr>
            </w:pPr>
            <w:r w:rsidRPr="006A3866">
              <w:rPr>
                <w:rFonts w:ascii="Arial" w:hAnsi="Arial" w:cs="Arial"/>
                <w:sz w:val="16"/>
                <w:szCs w:val="16"/>
                <w:highlight w:val="green"/>
              </w:rPr>
              <w:t>eV2XARC (7.1) - 59</w:t>
            </w:r>
          </w:p>
        </w:tc>
        <w:tc>
          <w:tcPr>
            <w:tcW w:w="2977" w:type="dxa"/>
            <w:tcBorders>
              <w:top w:val="single" w:sz="4" w:space="0" w:color="000000"/>
              <w:left w:val="single" w:sz="12" w:space="0" w:color="000000"/>
              <w:bottom w:val="single" w:sz="4" w:space="0" w:color="000000"/>
              <w:right w:val="single" w:sz="12" w:space="0" w:color="000000"/>
            </w:tcBorders>
            <w:shd w:val="thinVertStripe" w:color="D9D9D9" w:themeColor="background1" w:themeShade="D9"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yellow"/>
              </w:rPr>
              <w:t xml:space="preserve"> FS_eNA_ph2 (8.2) - 50</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rPr>
            </w:pPr>
          </w:p>
        </w:tc>
        <w:tc>
          <w:tcPr>
            <w:tcW w:w="2835" w:type="dxa"/>
            <w:tcBorders>
              <w:left w:val="single" w:sz="12" w:space="0" w:color="000000"/>
            </w:tcBorders>
            <w:shd w:val="thinVertStripe" w:color="D9D9D9" w:fill="auto"/>
          </w:tcPr>
          <w:p w:rsidR="004F50EC" w:rsidRPr="006A3866" w:rsidRDefault="004F50EC" w:rsidP="004F50EC">
            <w:pPr>
              <w:spacing w:before="2" w:after="0"/>
              <w:rPr>
                <w:ins w:id="169" w:author="Puneet Jain" w:date="2019-11-20T10:27:00Z"/>
                <w:rFonts w:ascii="Arial" w:hAnsi="Arial" w:cs="Arial"/>
                <w:sz w:val="16"/>
                <w:szCs w:val="16"/>
                <w:highlight w:val="yellow"/>
              </w:rPr>
            </w:pPr>
            <w:proofErr w:type="spellStart"/>
            <w:ins w:id="170" w:author="Puneet Jain" w:date="2019-11-20T10:27:00Z">
              <w:r w:rsidRPr="006A3866">
                <w:rPr>
                  <w:rFonts w:ascii="Arial" w:hAnsi="Arial" w:cs="Arial"/>
                  <w:sz w:val="16"/>
                  <w:szCs w:val="16"/>
                  <w:highlight w:val="yellow"/>
                </w:rPr>
                <w:t>eNA</w:t>
              </w:r>
              <w:proofErr w:type="spellEnd"/>
              <w:r w:rsidRPr="006A3866">
                <w:rPr>
                  <w:rFonts w:ascii="Arial" w:hAnsi="Arial" w:cs="Arial"/>
                  <w:sz w:val="16"/>
                  <w:szCs w:val="16"/>
                  <w:highlight w:val="yellow"/>
                </w:rPr>
                <w:t xml:space="preserve"> (7.5)</w:t>
              </w:r>
            </w:ins>
            <w:ins w:id="171" w:author="Puneet Jain" w:date="2019-11-20T12:52:00Z">
              <w:r w:rsidR="00DD3141" w:rsidRPr="006A3866">
                <w:rPr>
                  <w:rFonts w:ascii="Arial" w:hAnsi="Arial" w:cs="Arial"/>
                  <w:sz w:val="16"/>
                  <w:szCs w:val="16"/>
                  <w:highlight w:val="yellow"/>
                </w:rPr>
                <w:t xml:space="preserve"> </w:t>
              </w:r>
            </w:ins>
            <w:ins w:id="172" w:author="Puneet Jain" w:date="2019-11-20T12:55:00Z">
              <w:r w:rsidR="00DD3141" w:rsidRPr="006A3866">
                <w:rPr>
                  <w:rFonts w:ascii="Arial" w:hAnsi="Arial" w:cs="Arial"/>
                  <w:sz w:val="16"/>
                  <w:szCs w:val="16"/>
                  <w:highlight w:val="yellow"/>
                </w:rPr>
                <w:t>–</w:t>
              </w:r>
            </w:ins>
            <w:ins w:id="173" w:author="Puneet Jain" w:date="2019-11-20T12:52:00Z">
              <w:r w:rsidR="00DD3141" w:rsidRPr="006A3866">
                <w:rPr>
                  <w:rFonts w:ascii="Arial" w:hAnsi="Arial" w:cs="Arial"/>
                  <w:sz w:val="16"/>
                  <w:szCs w:val="16"/>
                  <w:highlight w:val="yellow"/>
                </w:rPr>
                <w:t xml:space="preserve"> 25</w:t>
              </w:r>
            </w:ins>
            <w:ins w:id="174" w:author="Puneet Jain" w:date="2019-11-20T12:55:00Z">
              <w:r w:rsidR="00DD3141" w:rsidRPr="006A3866">
                <w:rPr>
                  <w:rFonts w:ascii="Arial" w:hAnsi="Arial" w:cs="Arial"/>
                  <w:sz w:val="16"/>
                  <w:szCs w:val="16"/>
                  <w:highlight w:val="yellow"/>
                </w:rPr>
                <w:t>+</w:t>
              </w:r>
            </w:ins>
          </w:p>
          <w:p w:rsidR="004F50EC" w:rsidRPr="006A3866" w:rsidRDefault="004F50EC" w:rsidP="004F50EC">
            <w:pPr>
              <w:spacing w:before="2" w:after="0"/>
              <w:rPr>
                <w:rFonts w:ascii="Arial" w:hAnsi="Arial" w:cs="Arial"/>
                <w:color w:val="auto"/>
                <w:sz w:val="16"/>
                <w:szCs w:val="16"/>
                <w:highlight w:val="green"/>
              </w:rPr>
            </w:pPr>
          </w:p>
        </w:tc>
        <w:tc>
          <w:tcPr>
            <w:tcW w:w="3246" w:type="dxa"/>
            <w:vMerge/>
            <w:shd w:val="clear" w:color="auto" w:fill="auto"/>
          </w:tcPr>
          <w:p w:rsidR="004F50EC" w:rsidRPr="006A3866" w:rsidRDefault="004F50EC" w:rsidP="004F50EC">
            <w:pPr>
              <w:snapToGrid w:val="0"/>
              <w:spacing w:after="0"/>
              <w:rPr>
                <w:rFonts w:ascii="Arial" w:hAnsi="Arial" w:cs="Arial"/>
                <w:b/>
                <w:color w:val="auto"/>
                <w:sz w:val="16"/>
                <w:szCs w:val="16"/>
              </w:rPr>
            </w:pPr>
          </w:p>
        </w:tc>
      </w:tr>
      <w:tr w:rsidR="004F50EC" w:rsidRPr="006A3866" w:rsidTr="00941126">
        <w:trPr>
          <w:trHeight w:val="435"/>
          <w:jc w:val="center"/>
        </w:trPr>
        <w:tc>
          <w:tcPr>
            <w:tcW w:w="568" w:type="dxa"/>
            <w:vMerge/>
            <w:shd w:val="clear" w:color="auto" w:fill="auto"/>
          </w:tcPr>
          <w:p w:rsidR="004F50EC" w:rsidRPr="006A3866" w:rsidRDefault="004F50EC" w:rsidP="004F50EC">
            <w:pPr>
              <w:spacing w:before="2" w:after="0"/>
              <w:ind w:left="28"/>
              <w:rPr>
                <w:rFonts w:ascii="Arial" w:hAnsi="Arial" w:cs="Arial"/>
                <w:b/>
                <w:color w:val="auto"/>
                <w:sz w:val="16"/>
                <w:szCs w:val="16"/>
              </w:rPr>
            </w:pPr>
          </w:p>
        </w:tc>
        <w:tc>
          <w:tcPr>
            <w:tcW w:w="2819" w:type="dxa"/>
            <w:tcBorders>
              <w:top w:val="single" w:sz="4" w:space="0" w:color="000000"/>
            </w:tcBorders>
            <w:shd w:val="clear" w:color="auto" w:fill="auto"/>
          </w:tcPr>
          <w:p w:rsidR="004F50EC" w:rsidRPr="006A3866" w:rsidRDefault="004F50EC" w:rsidP="004F50EC">
            <w:pPr>
              <w:spacing w:before="2" w:after="0"/>
              <w:rPr>
                <w:rFonts w:ascii="Arial" w:hAnsi="Arial" w:cs="Arial"/>
                <w:color w:val="auto"/>
                <w:sz w:val="16"/>
                <w:szCs w:val="16"/>
              </w:rPr>
            </w:pPr>
            <w:r w:rsidRPr="006A3866">
              <w:rPr>
                <w:rFonts w:ascii="Arial" w:hAnsi="Arial" w:cs="Arial"/>
                <w:color w:val="auto"/>
                <w:sz w:val="16"/>
                <w:szCs w:val="16"/>
                <w:highlight w:val="cyan"/>
              </w:rPr>
              <w:t>RACS (7.10.3) - 32</w:t>
            </w:r>
          </w:p>
        </w:tc>
        <w:tc>
          <w:tcPr>
            <w:tcW w:w="2977" w:type="dxa"/>
            <w:tcBorders>
              <w:top w:val="single" w:sz="4" w:space="0" w:color="000000"/>
              <w:bottom w:val="single" w:sz="4" w:space="0" w:color="000000"/>
            </w:tcBorders>
            <w:shd w:val="thinDiagStripe" w:color="D9D9D9"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highlight w:val="cyan"/>
              </w:rPr>
            </w:pPr>
            <w:r w:rsidRPr="006A3866">
              <w:rPr>
                <w:rFonts w:ascii="Arial" w:hAnsi="Arial" w:cs="Arial"/>
                <w:color w:val="auto"/>
                <w:sz w:val="16"/>
                <w:szCs w:val="16"/>
                <w:highlight w:val="cyan"/>
              </w:rPr>
              <w:t>5G (6.1) non-slicing - 37</w:t>
            </w:r>
          </w:p>
          <w:p w:rsidR="004F50EC" w:rsidRPr="006A3866" w:rsidRDefault="004F50EC" w:rsidP="004F50EC">
            <w:pPr>
              <w:spacing w:before="2" w:after="0"/>
              <w:rPr>
                <w:rFonts w:ascii="Arial" w:hAnsi="Arial" w:cs="Arial"/>
                <w:color w:val="auto"/>
                <w:sz w:val="16"/>
                <w:szCs w:val="16"/>
                <w:highlight w:val="cyan"/>
                <w:shd w:val="clear" w:color="auto" w:fill="FBA7A7"/>
              </w:rPr>
            </w:pPr>
          </w:p>
        </w:tc>
        <w:tc>
          <w:tcPr>
            <w:tcW w:w="2835" w:type="dxa"/>
            <w:tcBorders>
              <w:top w:val="single" w:sz="4" w:space="0" w:color="000000"/>
              <w:bottom w:val="single" w:sz="4" w:space="0" w:color="000000"/>
            </w:tcBorders>
            <w:shd w:val="thinDiagStripe" w:color="D9D9D9" w:fill="auto"/>
          </w:tcPr>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shd w:val="clear" w:color="auto" w:fill="FFC000"/>
              </w:rPr>
            </w:pPr>
          </w:p>
        </w:tc>
        <w:tc>
          <w:tcPr>
            <w:tcW w:w="2835" w:type="dxa"/>
            <w:shd w:val="thinDiagStripe" w:color="D9D9D9" w:fill="auto"/>
          </w:tcPr>
          <w:p w:rsidR="004F50EC" w:rsidRPr="006A3866" w:rsidRDefault="004F50EC" w:rsidP="004F50EC">
            <w:pPr>
              <w:spacing w:before="2" w:after="0"/>
              <w:ind w:left="28"/>
              <w:rPr>
                <w:ins w:id="175" w:author="Puneet Jain" w:date="2019-11-20T10:27:00Z"/>
                <w:rFonts w:ascii="Arial" w:hAnsi="Arial" w:cs="Arial"/>
                <w:sz w:val="16"/>
                <w:szCs w:val="16"/>
                <w:highlight w:val="cyan"/>
              </w:rPr>
            </w:pPr>
            <w:ins w:id="176" w:author="Puneet Jain" w:date="2019-11-20T10:27:00Z">
              <w:r w:rsidRPr="006A3866">
                <w:rPr>
                  <w:rFonts w:ascii="Arial" w:hAnsi="Arial" w:cs="Arial"/>
                  <w:sz w:val="16"/>
                  <w:szCs w:val="16"/>
                  <w:highlight w:val="cyan"/>
                </w:rPr>
                <w:t>5G (6.4) Security</w:t>
              </w:r>
            </w:ins>
            <w:ins w:id="177" w:author="Puneet Jain" w:date="2019-11-20T13:00:00Z">
              <w:r w:rsidR="004A2DF1" w:rsidRPr="006A3866">
                <w:rPr>
                  <w:rFonts w:ascii="Arial" w:hAnsi="Arial" w:cs="Arial"/>
                  <w:sz w:val="16"/>
                  <w:szCs w:val="16"/>
                  <w:highlight w:val="cyan"/>
                </w:rPr>
                <w:t xml:space="preserve"> - 3</w:t>
              </w:r>
            </w:ins>
          </w:p>
          <w:p w:rsidR="004F50EC" w:rsidRPr="006A3866" w:rsidRDefault="004F50EC" w:rsidP="004F50EC">
            <w:pPr>
              <w:spacing w:before="2" w:after="0"/>
              <w:ind w:left="28"/>
              <w:rPr>
                <w:ins w:id="178" w:author="Puneet Jain" w:date="2019-11-20T10:27:00Z"/>
                <w:rFonts w:ascii="Arial" w:hAnsi="Arial" w:cs="Arial"/>
                <w:sz w:val="16"/>
                <w:szCs w:val="16"/>
                <w:highlight w:val="cyan"/>
              </w:rPr>
            </w:pPr>
            <w:ins w:id="179" w:author="Puneet Jain" w:date="2019-11-20T10:27:00Z">
              <w:r w:rsidRPr="006A3866">
                <w:rPr>
                  <w:rFonts w:ascii="Arial" w:hAnsi="Arial" w:cs="Arial"/>
                  <w:sz w:val="16"/>
                  <w:szCs w:val="16"/>
                  <w:highlight w:val="cyan"/>
                </w:rPr>
                <w:t>5G (6.5) QoS</w:t>
              </w:r>
            </w:ins>
            <w:ins w:id="180" w:author="Puneet Jain" w:date="2019-11-20T13:00:00Z">
              <w:r w:rsidR="004A2DF1" w:rsidRPr="006A3866">
                <w:rPr>
                  <w:rFonts w:ascii="Arial" w:hAnsi="Arial" w:cs="Arial"/>
                  <w:sz w:val="16"/>
                  <w:szCs w:val="16"/>
                  <w:highlight w:val="cyan"/>
                </w:rPr>
                <w:t xml:space="preserve"> - 7</w:t>
              </w:r>
            </w:ins>
          </w:p>
          <w:p w:rsidR="004F50EC" w:rsidRDefault="004F50EC" w:rsidP="006A3866">
            <w:pPr>
              <w:spacing w:before="2" w:after="0"/>
              <w:rPr>
                <w:ins w:id="181" w:author="Puneet Jain" w:date="2019-11-21T17:47:00Z"/>
                <w:rFonts w:ascii="Arial" w:hAnsi="Arial" w:cs="Arial"/>
                <w:sz w:val="16"/>
                <w:szCs w:val="16"/>
                <w:highlight w:val="cyan"/>
              </w:rPr>
            </w:pPr>
            <w:ins w:id="182" w:author="Puneet Jain" w:date="2019-11-20T10:27:00Z">
              <w:r w:rsidRPr="006A3866">
                <w:rPr>
                  <w:rFonts w:ascii="Arial" w:hAnsi="Arial" w:cs="Arial"/>
                  <w:sz w:val="16"/>
                  <w:szCs w:val="16"/>
                  <w:highlight w:val="cyan"/>
                </w:rPr>
                <w:t xml:space="preserve"> 5G (6.1) non-slicing</w:t>
              </w:r>
            </w:ins>
            <w:ins w:id="183" w:author="Puneet Jain" w:date="2019-11-20T13:00:00Z">
              <w:r w:rsidR="004A2DF1" w:rsidRPr="006A3866">
                <w:rPr>
                  <w:rFonts w:ascii="Arial" w:hAnsi="Arial" w:cs="Arial"/>
                  <w:sz w:val="16"/>
                  <w:szCs w:val="16"/>
                  <w:highlight w:val="cyan"/>
                </w:rPr>
                <w:t xml:space="preserve"> - 9</w:t>
              </w:r>
            </w:ins>
            <w:ins w:id="184" w:author="Puneet Jain" w:date="2019-11-20T10:27:00Z">
              <w:r w:rsidRPr="006A3866">
                <w:rPr>
                  <w:rFonts w:ascii="Arial" w:hAnsi="Arial" w:cs="Arial"/>
                  <w:sz w:val="16"/>
                  <w:szCs w:val="16"/>
                  <w:highlight w:val="cyan"/>
                </w:rPr>
                <w:t xml:space="preserve"> </w:t>
              </w:r>
            </w:ins>
          </w:p>
          <w:p w:rsidR="00850778" w:rsidRPr="006A3866" w:rsidRDefault="00850778" w:rsidP="00850778">
            <w:pPr>
              <w:suppressAutoHyphens/>
              <w:overflowPunct/>
              <w:autoSpaceDE/>
              <w:autoSpaceDN/>
              <w:adjustRightInd/>
              <w:spacing w:after="0"/>
              <w:textAlignment w:val="auto"/>
              <w:rPr>
                <w:ins w:id="185" w:author="Puneet Jain" w:date="2019-11-21T17:47:00Z"/>
                <w:rFonts w:ascii="Arial" w:hAnsi="Arial" w:cs="Arial"/>
                <w:color w:val="auto"/>
                <w:sz w:val="16"/>
                <w:szCs w:val="16"/>
                <w:lang w:val="en-US"/>
              </w:rPr>
            </w:pPr>
            <w:ins w:id="186" w:author="Puneet Jain" w:date="2019-11-21T17:47:00Z">
              <w:r>
                <w:rPr>
                  <w:rFonts w:ascii="Arial" w:hAnsi="Arial" w:cs="Arial"/>
                  <w:color w:val="auto"/>
                  <w:sz w:val="16"/>
                  <w:szCs w:val="16"/>
                  <w:highlight w:val="cyan"/>
                </w:rPr>
                <w:t xml:space="preserve"> </w:t>
              </w:r>
              <w:r w:rsidRPr="006A3866">
                <w:rPr>
                  <w:rFonts w:ascii="Arial" w:hAnsi="Arial" w:cs="Arial"/>
                  <w:color w:val="auto"/>
                  <w:sz w:val="16"/>
                  <w:szCs w:val="16"/>
                  <w:highlight w:val="cyan"/>
                </w:rPr>
                <w:t>5G (6.2) AC/MM/CM</w:t>
              </w:r>
              <w:r w:rsidRPr="006A3866">
                <w:rPr>
                  <w:rFonts w:ascii="Arial" w:hAnsi="Arial" w:cs="Arial"/>
                  <w:color w:val="auto"/>
                  <w:sz w:val="16"/>
                  <w:szCs w:val="16"/>
                  <w:highlight w:val="cyan"/>
                  <w:lang w:val="en-US"/>
                </w:rPr>
                <w:t xml:space="preserve"> – </w:t>
              </w:r>
              <w:r>
                <w:rPr>
                  <w:rFonts w:ascii="Arial" w:hAnsi="Arial" w:cs="Arial"/>
                  <w:color w:val="auto"/>
                  <w:sz w:val="16"/>
                  <w:szCs w:val="16"/>
                  <w:lang w:val="en-US"/>
                </w:rPr>
                <w:t>2</w:t>
              </w:r>
            </w:ins>
          </w:p>
          <w:p w:rsidR="00850778" w:rsidRPr="006A3866" w:rsidRDefault="00850778" w:rsidP="006A3866">
            <w:pPr>
              <w:spacing w:before="2" w:after="0"/>
              <w:rPr>
                <w:ins w:id="187" w:author="Puneet Jain" w:date="2019-11-20T10:27:00Z"/>
                <w:rFonts w:ascii="Arial" w:hAnsi="Arial" w:cs="Arial"/>
                <w:sz w:val="16"/>
                <w:szCs w:val="16"/>
                <w:highlight w:val="cyan"/>
              </w:rPr>
            </w:pPr>
          </w:p>
          <w:p w:rsidR="004F50EC" w:rsidRPr="006A3866" w:rsidRDefault="004F50EC" w:rsidP="004F50EC">
            <w:pPr>
              <w:suppressAutoHyphens/>
              <w:overflowPunct/>
              <w:autoSpaceDE/>
              <w:autoSpaceDN/>
              <w:adjustRightInd/>
              <w:spacing w:after="0"/>
              <w:textAlignment w:val="auto"/>
              <w:rPr>
                <w:rFonts w:ascii="Arial" w:hAnsi="Arial" w:cs="Arial"/>
                <w:color w:val="auto"/>
                <w:sz w:val="16"/>
                <w:szCs w:val="16"/>
              </w:rPr>
            </w:pPr>
          </w:p>
        </w:tc>
        <w:tc>
          <w:tcPr>
            <w:tcW w:w="3246" w:type="dxa"/>
            <w:vMerge/>
            <w:shd w:val="clear" w:color="auto" w:fill="auto"/>
          </w:tcPr>
          <w:p w:rsidR="004F50EC" w:rsidRPr="006A3866" w:rsidRDefault="004F50EC" w:rsidP="004F50EC">
            <w:pPr>
              <w:snapToGrid w:val="0"/>
              <w:spacing w:after="0"/>
              <w:rPr>
                <w:rFonts w:ascii="Arial" w:hAnsi="Arial" w:cs="Arial"/>
                <w:b/>
                <w:color w:val="auto"/>
                <w:sz w:val="16"/>
                <w:szCs w:val="16"/>
              </w:rPr>
            </w:pPr>
          </w:p>
        </w:tc>
      </w:tr>
    </w:tbl>
    <w:bookmarkEnd w:id="6"/>
    <w:p w:rsidR="00685E2C" w:rsidRPr="00215BFC" w:rsidRDefault="008B63B4" w:rsidP="00685E2C">
      <w:pPr>
        <w:suppressAutoHyphens/>
        <w:overflowPunct/>
        <w:autoSpaceDE/>
        <w:autoSpaceDN/>
        <w:adjustRightInd/>
        <w:spacing w:after="0"/>
        <w:textAlignment w:val="auto"/>
        <w:rPr>
          <w:rFonts w:ascii="Arial" w:hAnsi="Arial" w:cs="Arial"/>
          <w:sz w:val="18"/>
          <w:szCs w:val="18"/>
        </w:rPr>
      </w:pPr>
      <w:r>
        <w:rPr>
          <w:rFonts w:ascii="Arial" w:hAnsi="Arial" w:cs="Arial"/>
          <w:b/>
          <w:color w:val="FF0000"/>
        </w:rPr>
        <w:br w:type="textWrapping" w:clear="all"/>
      </w:r>
      <w:r w:rsidR="006F4B5F" w:rsidRPr="00993F95">
        <w:rPr>
          <w:rFonts w:ascii="Arial" w:eastAsia="Batang" w:hAnsi="Arial" w:cs="Arial"/>
          <w:color w:val="auto"/>
          <w:sz w:val="18"/>
          <w:szCs w:val="18"/>
          <w:highlight w:val="yellow"/>
          <w:shd w:val="clear" w:color="auto" w:fill="E5B8B7"/>
          <w:lang w:eastAsia="ar-SA"/>
        </w:rPr>
        <w:t>Tao</w:t>
      </w:r>
      <w:r w:rsidR="006F4B5F">
        <w:rPr>
          <w:rFonts w:ascii="Arial" w:eastAsia="Batang" w:hAnsi="Arial" w:cs="Arial"/>
          <w:color w:val="auto"/>
          <w:sz w:val="18"/>
          <w:szCs w:val="18"/>
          <w:lang w:eastAsia="ar-SA"/>
        </w:rPr>
        <w:tab/>
      </w:r>
      <w:r w:rsidR="006F4B5F" w:rsidRPr="00993F95">
        <w:rPr>
          <w:rFonts w:ascii="Arial" w:hAnsi="Arial" w:cs="Arial"/>
          <w:sz w:val="18"/>
          <w:szCs w:val="18"/>
          <w:highlight w:val="cyan"/>
        </w:rPr>
        <w:t>Andy</w:t>
      </w:r>
      <w:r w:rsidR="006F4B5F">
        <w:rPr>
          <w:rFonts w:ascii="Arial" w:hAnsi="Arial" w:cs="Arial"/>
          <w:sz w:val="18"/>
          <w:szCs w:val="18"/>
        </w:rPr>
        <w:tab/>
      </w:r>
      <w:r w:rsidR="006F4B5F" w:rsidRPr="00993F95">
        <w:rPr>
          <w:rFonts w:ascii="Arial" w:hAnsi="Arial" w:cs="Arial"/>
          <w:sz w:val="18"/>
          <w:szCs w:val="18"/>
          <w:highlight w:val="green"/>
        </w:rPr>
        <w:t>LaeYoung</w:t>
      </w:r>
    </w:p>
    <w:p w:rsidR="00B268C0" w:rsidRDefault="00B268C0" w:rsidP="00B268C0">
      <w:pPr>
        <w:rPr>
          <w:rFonts w:ascii="Arial" w:hAnsi="Arial" w:cs="Arial"/>
          <w:b/>
          <w:color w:val="FF0000"/>
        </w:rPr>
      </w:pPr>
    </w:p>
    <w:p w:rsidR="00D0326B" w:rsidRDefault="00D0326B" w:rsidP="00B268C0">
      <w:pPr>
        <w:rPr>
          <w:rFonts w:ascii="Arial" w:hAnsi="Arial" w:cs="Arial"/>
          <w:b/>
          <w:color w:val="FF0000"/>
        </w:rPr>
      </w:pPr>
    </w:p>
    <w:p w:rsidR="00B268C0" w:rsidRPr="00215BFC" w:rsidRDefault="00B268C0" w:rsidP="00B268C0">
      <w:pPr>
        <w:rPr>
          <w:rFonts w:ascii="Arial" w:hAnsi="Arial" w:cs="Arial"/>
          <w:b/>
          <w:color w:val="FF0000"/>
        </w:rPr>
      </w:pPr>
      <w:r w:rsidRPr="00215BFC">
        <w:rPr>
          <w:rFonts w:ascii="Arial" w:hAnsi="Arial" w:cs="Arial"/>
          <w:b/>
          <w:color w:val="FF0000"/>
        </w:rPr>
        <w:t xml:space="preserve">NOTE: Times on the agenda are estimates. The schedule may change during the meeting. </w:t>
      </w:r>
      <w:bookmarkEnd w:id="3"/>
      <w:r w:rsidRPr="00215BFC">
        <w:rPr>
          <w:rFonts w:ascii="Arial" w:hAnsi="Arial" w:cs="Arial"/>
          <w:b/>
          <w:color w:val="FF0000"/>
        </w:rPr>
        <w:t xml:space="preserve"> </w:t>
      </w:r>
      <w:bookmarkEnd w:id="4"/>
      <w:bookmarkEnd w:id="5"/>
    </w:p>
    <w:p w:rsidR="00B268C0" w:rsidRPr="00215BFC" w:rsidRDefault="00B268C0" w:rsidP="00B268C0">
      <w:pPr>
        <w:pageBreakBefore/>
        <w:rPr>
          <w:b/>
          <w:sz w:val="24"/>
          <w:u w:val="single"/>
        </w:rPr>
      </w:pPr>
      <w:r w:rsidRPr="00215BFC">
        <w:rPr>
          <w:b/>
          <w:sz w:val="24"/>
          <w:u w:val="single"/>
        </w:rPr>
        <w:lastRenderedPageBreak/>
        <w:t>5. Meeting room allocation</w:t>
      </w:r>
    </w:p>
    <w:tbl>
      <w:tblPr>
        <w:tblpPr w:leftFromText="180" w:rightFromText="180" w:vertAnchor="text" w:horzAnchor="page" w:tblpX="5224"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thinVertStripe" w:color="D9D9D9" w:fill="auto"/>
        <w:tblLook w:val="04A0" w:firstRow="1" w:lastRow="0" w:firstColumn="1" w:lastColumn="0" w:noHBand="0" w:noVBand="1"/>
      </w:tblPr>
      <w:tblGrid>
        <w:gridCol w:w="2136"/>
      </w:tblGrid>
      <w:tr w:rsidR="00B268C0" w:rsidRPr="00215BFC" w:rsidTr="00311A1F">
        <w:trPr>
          <w:trHeight w:hRule="exact" w:val="437"/>
        </w:trPr>
        <w:tc>
          <w:tcPr>
            <w:tcW w:w="2136" w:type="dxa"/>
            <w:shd w:val="thinVertStripe" w:color="D9D9D9" w:fill="auto"/>
          </w:tcPr>
          <w:p w:rsidR="00B268C0" w:rsidRPr="00215BFC" w:rsidRDefault="00B268C0" w:rsidP="00311A1F">
            <w:pPr>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Main meeting room</w:t>
      </w:r>
      <w:r w:rsidR="002523BB">
        <w:t xml:space="preserve"> (1</w:t>
      </w:r>
      <w:r w:rsidR="0090557A">
        <w:t>7</w:t>
      </w:r>
      <w:r w:rsidR="00F871BE">
        <w:t>0</w:t>
      </w:r>
      <w:r w:rsidR="002523BB">
        <w:t>)</w:t>
      </w:r>
      <w:r w:rsidRPr="00215BFC">
        <w:t xml:space="preserve">:   </w:t>
      </w:r>
      <w:r w:rsidR="0090557A">
        <w:t>Naples 6/7</w:t>
      </w:r>
    </w:p>
    <w:p w:rsidR="00B268C0" w:rsidRPr="00215BFC" w:rsidRDefault="00B268C0" w:rsidP="00B268C0">
      <w:pPr>
        <w:spacing w:after="120" w:line="480" w:lineRule="auto"/>
      </w:pPr>
      <w:r w:rsidRPr="00215BFC">
        <w:t>Breakout room 1</w:t>
      </w:r>
      <w:r w:rsidR="002523BB">
        <w:t xml:space="preserve"> (</w:t>
      </w:r>
      <w:r w:rsidR="0090557A">
        <w:t>70</w:t>
      </w:r>
      <w:r w:rsidR="002523BB">
        <w:t>)</w:t>
      </w:r>
      <w:r w:rsidRPr="00215BFC">
        <w:t xml:space="preserve">:     </w:t>
      </w:r>
      <w:r w:rsidR="0090557A">
        <w:t>Naples 2/3</w:t>
      </w:r>
    </w:p>
    <w:tbl>
      <w:tblPr>
        <w:tblpPr w:leftFromText="181" w:rightFromText="181" w:vertAnchor="text" w:horzAnchor="page" w:tblpX="5202"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diagStripe" w:color="D9D9D9" w:fill="auto"/>
        <w:tblLook w:val="04A0" w:firstRow="1" w:lastRow="0" w:firstColumn="1" w:lastColumn="0" w:noHBand="0" w:noVBand="1"/>
      </w:tblPr>
      <w:tblGrid>
        <w:gridCol w:w="2136"/>
      </w:tblGrid>
      <w:tr w:rsidR="00B268C0" w:rsidRPr="00215BFC" w:rsidTr="00311A1F">
        <w:trPr>
          <w:trHeight w:hRule="exact" w:val="434"/>
        </w:trPr>
        <w:tc>
          <w:tcPr>
            <w:tcW w:w="2136" w:type="dxa"/>
            <w:shd w:val="diagStripe" w:color="D9D9D9" w:fill="auto"/>
          </w:tcPr>
          <w:p w:rsidR="00B268C0" w:rsidRPr="00215BFC" w:rsidRDefault="00B268C0" w:rsidP="00311A1F">
            <w:pPr>
              <w:spacing w:after="120" w:line="480" w:lineRule="auto"/>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Breakout room 2</w:t>
      </w:r>
      <w:r w:rsidR="002523BB">
        <w:t xml:space="preserve"> (</w:t>
      </w:r>
      <w:r w:rsidR="0090557A">
        <w:t>40</w:t>
      </w:r>
      <w:r w:rsidR="002523BB">
        <w:t>)</w:t>
      </w:r>
      <w:r w:rsidRPr="00215BFC">
        <w:t xml:space="preserve">:    </w:t>
      </w:r>
      <w:r w:rsidR="0090557A">
        <w:t>Naples 4</w:t>
      </w:r>
    </w:p>
    <w:p w:rsidR="00B268C0" w:rsidRPr="00215BFC" w:rsidRDefault="00B268C0" w:rsidP="00B268C0">
      <w:pPr>
        <w:spacing w:after="120" w:line="480" w:lineRule="auto"/>
      </w:pPr>
    </w:p>
    <w:p w:rsidR="00A54033" w:rsidRDefault="00A54033"/>
    <w:p w:rsidR="00F871BE" w:rsidRDefault="00F871BE"/>
    <w:sectPr w:rsidR="00F871BE" w:rsidSect="00B268C0">
      <w:headerReference w:type="even" r:id="rId10"/>
      <w:headerReference w:type="default" r:id="rId11"/>
      <w:footerReference w:type="default" r:id="rId12"/>
      <w:pgSz w:w="16840" w:h="11907" w:orient="landscape" w:code="9"/>
      <w:pgMar w:top="720" w:right="720" w:bottom="720" w:left="720"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CD6" w:rsidRDefault="00FF1CD6">
      <w:pPr>
        <w:spacing w:after="0"/>
      </w:pPr>
      <w:r>
        <w:separator/>
      </w:r>
    </w:p>
  </w:endnote>
  <w:endnote w:type="continuationSeparator" w:id="0">
    <w:p w:rsidR="00FF1CD6" w:rsidRDefault="00FF1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5F" w:rsidRDefault="00E8625F">
    <w:pPr>
      <w:framePr w:w="646" w:h="244" w:hRule="exact" w:wrap="around" w:vAnchor="text" w:hAnchor="margin" w:y="-5"/>
      <w:rPr>
        <w:rFonts w:ascii="Arial" w:hAnsi="Arial" w:cs="Arial"/>
        <w:b/>
        <w:bCs/>
        <w:i/>
        <w:iCs/>
        <w:sz w:val="18"/>
      </w:rPr>
    </w:pPr>
    <w:r>
      <w:rPr>
        <w:rFonts w:ascii="Arial" w:hAnsi="Arial" w:cs="Arial"/>
        <w:b/>
        <w:bCs/>
        <w:i/>
        <w:iCs/>
        <w:sz w:val="18"/>
      </w:rPr>
      <w:t>3GPP</w:t>
    </w:r>
  </w:p>
  <w:p w:rsidR="00E8625F" w:rsidRDefault="00E8625F">
    <w:pPr>
      <w:framePr w:w="1126" w:h="244" w:hRule="exact" w:wrap="around" w:vAnchor="text" w:hAnchor="page" w:x="9631" w:y="-5"/>
      <w:rPr>
        <w:rFonts w:ascii="Arial" w:hAnsi="Arial" w:cs="Arial"/>
        <w:b/>
        <w:bCs/>
        <w:i/>
        <w:iCs/>
        <w:sz w:val="18"/>
      </w:rPr>
    </w:pPr>
    <w:r>
      <w:rPr>
        <w:rFonts w:ascii="Arial" w:hAnsi="Arial" w:cs="Arial"/>
        <w:b/>
        <w:bCs/>
        <w:i/>
        <w:iCs/>
        <w:sz w:val="18"/>
      </w:rPr>
      <w:t>SA WG2 TD</w:t>
    </w:r>
  </w:p>
  <w:p w:rsidR="00E8625F" w:rsidRDefault="00E862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CD6" w:rsidRDefault="00FF1CD6">
      <w:pPr>
        <w:spacing w:after="0"/>
      </w:pPr>
      <w:r>
        <w:separator/>
      </w:r>
    </w:p>
  </w:footnote>
  <w:footnote w:type="continuationSeparator" w:id="0">
    <w:p w:rsidR="00FF1CD6" w:rsidRDefault="00FF1C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5F" w:rsidRDefault="00E8625F"/>
  <w:p w:rsidR="00E8625F" w:rsidRDefault="00E862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5F" w:rsidRPr="00490F8C" w:rsidRDefault="00E8625F">
    <w:pPr>
      <w:framePr w:w="2851" w:h="244" w:hRule="exact" w:wrap="around" w:vAnchor="text" w:hAnchor="page" w:x="1156" w:y="-1"/>
      <w:rPr>
        <w:rFonts w:ascii="Arial" w:hAnsi="Arial" w:cs="Arial"/>
        <w:b/>
        <w:bCs/>
        <w:sz w:val="18"/>
        <w:lang w:val="fr-FR"/>
      </w:rPr>
    </w:pPr>
    <w:r w:rsidRPr="00490F8C">
      <w:rPr>
        <w:rFonts w:ascii="Arial" w:hAnsi="Arial" w:cs="Arial"/>
        <w:b/>
        <w:bCs/>
        <w:sz w:val="18"/>
        <w:lang w:val="fr-FR"/>
      </w:rPr>
      <w:t>SA WG2 Temporary Document</w:t>
    </w:r>
  </w:p>
  <w:p w:rsidR="00E8625F" w:rsidRPr="00490F8C" w:rsidRDefault="00E8625F">
    <w:pPr>
      <w:framePr w:w="946" w:h="272" w:hRule="exact" w:wrap="around" w:vAnchor="text" w:hAnchor="margin" w:xAlign="center" w:y="-1"/>
      <w:rPr>
        <w:rFonts w:ascii="Arial" w:hAnsi="Arial" w:cs="Arial"/>
        <w:b/>
        <w:bCs/>
        <w:sz w:val="18"/>
        <w:lang w:val="fr-FR"/>
      </w:rPr>
    </w:pPr>
    <w:r w:rsidRPr="00490F8C">
      <w:rPr>
        <w:rFonts w:ascii="Arial" w:hAnsi="Arial" w:cs="Arial"/>
        <w:b/>
        <w:bCs/>
        <w:sz w:val="18"/>
        <w:lang w:val="fr-FR"/>
      </w:rPr>
      <w:t xml:space="preserve">Page </w:t>
    </w:r>
    <w:r>
      <w:rPr>
        <w:rFonts w:ascii="Arial" w:hAnsi="Arial" w:cs="Arial"/>
        <w:b/>
        <w:bCs/>
        <w:sz w:val="18"/>
      </w:rPr>
      <w:fldChar w:fldCharType="begin"/>
    </w:r>
    <w:r w:rsidRPr="00490F8C">
      <w:rPr>
        <w:rFonts w:ascii="Arial" w:hAnsi="Arial" w:cs="Arial"/>
        <w:b/>
        <w:bCs/>
        <w:sz w:val="18"/>
        <w:lang w:val="fr-FR"/>
      </w:rPr>
      <w:instrText xml:space="preserve">page </w:instrText>
    </w:r>
    <w:r>
      <w:rPr>
        <w:rFonts w:ascii="Arial" w:hAnsi="Arial" w:cs="Arial"/>
        <w:b/>
        <w:bCs/>
        <w:sz w:val="18"/>
      </w:rPr>
      <w:fldChar w:fldCharType="separate"/>
    </w:r>
    <w:r>
      <w:rPr>
        <w:rFonts w:ascii="Arial" w:hAnsi="Arial" w:cs="Arial"/>
        <w:b/>
        <w:bCs/>
        <w:noProof/>
        <w:sz w:val="18"/>
        <w:lang w:val="fr-FR"/>
      </w:rPr>
      <w:t>11</w:t>
    </w:r>
    <w:r>
      <w:rPr>
        <w:rFonts w:ascii="Arial" w:hAnsi="Arial" w:cs="Arial"/>
        <w:b/>
        <w:bCs/>
        <w:sz w:val="18"/>
      </w:rPr>
      <w:fldChar w:fldCharType="end"/>
    </w:r>
  </w:p>
  <w:p w:rsidR="00E8625F" w:rsidRPr="00490F8C" w:rsidRDefault="00E8625F">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C5B67"/>
    <w:multiLevelType w:val="hybridMultilevel"/>
    <w:tmpl w:val="9EA4719C"/>
    <w:lvl w:ilvl="0" w:tplc="0409000F">
      <w:start w:val="1"/>
      <w:numFmt w:val="decimal"/>
      <w:lvlText w:val="%1."/>
      <w:lvlJc w:val="left"/>
      <w:pPr>
        <w:ind w:left="-396" w:hanging="360"/>
      </w:pPr>
    </w:lvl>
    <w:lvl w:ilvl="1" w:tplc="04090019">
      <w:start w:val="1"/>
      <w:numFmt w:val="lowerLetter"/>
      <w:lvlText w:val="%2."/>
      <w:lvlJc w:val="left"/>
      <w:pPr>
        <w:ind w:left="324" w:hanging="360"/>
      </w:pPr>
    </w:lvl>
    <w:lvl w:ilvl="2" w:tplc="0409001B">
      <w:start w:val="1"/>
      <w:numFmt w:val="lowerRoman"/>
      <w:lvlText w:val="%3."/>
      <w:lvlJc w:val="right"/>
      <w:pPr>
        <w:ind w:left="1044" w:hanging="180"/>
      </w:pPr>
    </w:lvl>
    <w:lvl w:ilvl="3" w:tplc="0409000F">
      <w:start w:val="1"/>
      <w:numFmt w:val="decimal"/>
      <w:lvlText w:val="%4."/>
      <w:lvlJc w:val="left"/>
      <w:pPr>
        <w:ind w:left="1764" w:hanging="360"/>
      </w:pPr>
    </w:lvl>
    <w:lvl w:ilvl="4" w:tplc="04090019">
      <w:start w:val="1"/>
      <w:numFmt w:val="lowerLetter"/>
      <w:lvlText w:val="%5."/>
      <w:lvlJc w:val="left"/>
      <w:pPr>
        <w:ind w:left="2484" w:hanging="360"/>
      </w:pPr>
    </w:lvl>
    <w:lvl w:ilvl="5" w:tplc="0409001B">
      <w:start w:val="1"/>
      <w:numFmt w:val="lowerRoman"/>
      <w:lvlText w:val="%6."/>
      <w:lvlJc w:val="right"/>
      <w:pPr>
        <w:ind w:left="3204" w:hanging="180"/>
      </w:pPr>
    </w:lvl>
    <w:lvl w:ilvl="6" w:tplc="0409000F">
      <w:start w:val="1"/>
      <w:numFmt w:val="decimal"/>
      <w:lvlText w:val="%7."/>
      <w:lvlJc w:val="left"/>
      <w:pPr>
        <w:ind w:left="3924" w:hanging="360"/>
      </w:pPr>
    </w:lvl>
    <w:lvl w:ilvl="7" w:tplc="04090019">
      <w:start w:val="1"/>
      <w:numFmt w:val="lowerLetter"/>
      <w:lvlText w:val="%8."/>
      <w:lvlJc w:val="left"/>
      <w:pPr>
        <w:ind w:left="4644" w:hanging="360"/>
      </w:pPr>
    </w:lvl>
    <w:lvl w:ilvl="8" w:tplc="0409001B">
      <w:start w:val="1"/>
      <w:numFmt w:val="lowerRoman"/>
      <w:lvlText w:val="%9."/>
      <w:lvlJc w:val="right"/>
      <w:pPr>
        <w:ind w:left="536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eet Jain">
    <w15:presenceInfo w15:providerId="None" w15:userId="Puneet J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C0"/>
    <w:rsid w:val="00003917"/>
    <w:rsid w:val="00011251"/>
    <w:rsid w:val="00011672"/>
    <w:rsid w:val="00011BC8"/>
    <w:rsid w:val="00012AC0"/>
    <w:rsid w:val="000131DA"/>
    <w:rsid w:val="000169C6"/>
    <w:rsid w:val="00022636"/>
    <w:rsid w:val="0002265E"/>
    <w:rsid w:val="00022CB7"/>
    <w:rsid w:val="0002496E"/>
    <w:rsid w:val="00024AD9"/>
    <w:rsid w:val="00026DCA"/>
    <w:rsid w:val="0004187F"/>
    <w:rsid w:val="000438BD"/>
    <w:rsid w:val="00044818"/>
    <w:rsid w:val="00051DCE"/>
    <w:rsid w:val="000526FD"/>
    <w:rsid w:val="00054F4A"/>
    <w:rsid w:val="00060191"/>
    <w:rsid w:val="00060200"/>
    <w:rsid w:val="00062052"/>
    <w:rsid w:val="00067168"/>
    <w:rsid w:val="0007338B"/>
    <w:rsid w:val="000746B3"/>
    <w:rsid w:val="0007499D"/>
    <w:rsid w:val="00075153"/>
    <w:rsid w:val="000755CA"/>
    <w:rsid w:val="00076CCB"/>
    <w:rsid w:val="000808E3"/>
    <w:rsid w:val="000812D2"/>
    <w:rsid w:val="00081424"/>
    <w:rsid w:val="000844AC"/>
    <w:rsid w:val="00084949"/>
    <w:rsid w:val="000863DA"/>
    <w:rsid w:val="00086F79"/>
    <w:rsid w:val="0009007C"/>
    <w:rsid w:val="00093EC9"/>
    <w:rsid w:val="000955DF"/>
    <w:rsid w:val="000A6788"/>
    <w:rsid w:val="000A6D56"/>
    <w:rsid w:val="000A6DD0"/>
    <w:rsid w:val="000B03F7"/>
    <w:rsid w:val="000B1F00"/>
    <w:rsid w:val="000B287C"/>
    <w:rsid w:val="000B342A"/>
    <w:rsid w:val="000B375F"/>
    <w:rsid w:val="000B67A2"/>
    <w:rsid w:val="000B7D0F"/>
    <w:rsid w:val="000C1011"/>
    <w:rsid w:val="000C1CEA"/>
    <w:rsid w:val="000C4CB1"/>
    <w:rsid w:val="000C5D08"/>
    <w:rsid w:val="000D2E0D"/>
    <w:rsid w:val="000D38A9"/>
    <w:rsid w:val="000D38F4"/>
    <w:rsid w:val="000D39C7"/>
    <w:rsid w:val="000D5C53"/>
    <w:rsid w:val="000D643E"/>
    <w:rsid w:val="000D7DB2"/>
    <w:rsid w:val="000E045E"/>
    <w:rsid w:val="000E0A2F"/>
    <w:rsid w:val="000E2C12"/>
    <w:rsid w:val="000E5DBD"/>
    <w:rsid w:val="000F049B"/>
    <w:rsid w:val="000F1299"/>
    <w:rsid w:val="000F38A1"/>
    <w:rsid w:val="00100747"/>
    <w:rsid w:val="00101E3A"/>
    <w:rsid w:val="0010446B"/>
    <w:rsid w:val="0011059D"/>
    <w:rsid w:val="00112498"/>
    <w:rsid w:val="001131B2"/>
    <w:rsid w:val="00115988"/>
    <w:rsid w:val="00117D53"/>
    <w:rsid w:val="00120027"/>
    <w:rsid w:val="00120BD3"/>
    <w:rsid w:val="001259C5"/>
    <w:rsid w:val="0013363D"/>
    <w:rsid w:val="00134FA2"/>
    <w:rsid w:val="00135074"/>
    <w:rsid w:val="00135490"/>
    <w:rsid w:val="001355ED"/>
    <w:rsid w:val="001359DA"/>
    <w:rsid w:val="00137B6E"/>
    <w:rsid w:val="001411AE"/>
    <w:rsid w:val="00141E54"/>
    <w:rsid w:val="0014358E"/>
    <w:rsid w:val="00143621"/>
    <w:rsid w:val="00144404"/>
    <w:rsid w:val="00147E88"/>
    <w:rsid w:val="001502C1"/>
    <w:rsid w:val="001504E9"/>
    <w:rsid w:val="00151844"/>
    <w:rsid w:val="00153720"/>
    <w:rsid w:val="001564AF"/>
    <w:rsid w:val="00157215"/>
    <w:rsid w:val="001578D3"/>
    <w:rsid w:val="0015795A"/>
    <w:rsid w:val="00160303"/>
    <w:rsid w:val="00160836"/>
    <w:rsid w:val="00161174"/>
    <w:rsid w:val="00164EE8"/>
    <w:rsid w:val="0017074D"/>
    <w:rsid w:val="001739E2"/>
    <w:rsid w:val="0017526A"/>
    <w:rsid w:val="0018395A"/>
    <w:rsid w:val="00185369"/>
    <w:rsid w:val="00186DA2"/>
    <w:rsid w:val="0019090F"/>
    <w:rsid w:val="00192391"/>
    <w:rsid w:val="001947A0"/>
    <w:rsid w:val="001956F7"/>
    <w:rsid w:val="001A057A"/>
    <w:rsid w:val="001A29D5"/>
    <w:rsid w:val="001A2E0C"/>
    <w:rsid w:val="001A5058"/>
    <w:rsid w:val="001A5258"/>
    <w:rsid w:val="001B0913"/>
    <w:rsid w:val="001B24C1"/>
    <w:rsid w:val="001B5BAA"/>
    <w:rsid w:val="001D3C64"/>
    <w:rsid w:val="001D448B"/>
    <w:rsid w:val="001D76E2"/>
    <w:rsid w:val="001D76F1"/>
    <w:rsid w:val="001E2C77"/>
    <w:rsid w:val="001E6963"/>
    <w:rsid w:val="001F0FDA"/>
    <w:rsid w:val="001F1831"/>
    <w:rsid w:val="001F2D7C"/>
    <w:rsid w:val="001F30EE"/>
    <w:rsid w:val="001F3D05"/>
    <w:rsid w:val="001F65F9"/>
    <w:rsid w:val="00207C47"/>
    <w:rsid w:val="0021188A"/>
    <w:rsid w:val="00211CB7"/>
    <w:rsid w:val="00213DF1"/>
    <w:rsid w:val="0021736F"/>
    <w:rsid w:val="00226AC8"/>
    <w:rsid w:val="00230290"/>
    <w:rsid w:val="00231D69"/>
    <w:rsid w:val="002335B2"/>
    <w:rsid w:val="002364EA"/>
    <w:rsid w:val="00240347"/>
    <w:rsid w:val="00247678"/>
    <w:rsid w:val="002523BB"/>
    <w:rsid w:val="00252909"/>
    <w:rsid w:val="00263490"/>
    <w:rsid w:val="00265018"/>
    <w:rsid w:val="0026569E"/>
    <w:rsid w:val="0026721F"/>
    <w:rsid w:val="00267437"/>
    <w:rsid w:val="0027034B"/>
    <w:rsid w:val="00273462"/>
    <w:rsid w:val="002809FB"/>
    <w:rsid w:val="002810C5"/>
    <w:rsid w:val="0028284F"/>
    <w:rsid w:val="00284300"/>
    <w:rsid w:val="002872BE"/>
    <w:rsid w:val="002908C2"/>
    <w:rsid w:val="00290D1F"/>
    <w:rsid w:val="002919F1"/>
    <w:rsid w:val="00291BE4"/>
    <w:rsid w:val="00294DCC"/>
    <w:rsid w:val="00296B07"/>
    <w:rsid w:val="002A5188"/>
    <w:rsid w:val="002B021E"/>
    <w:rsid w:val="002B6218"/>
    <w:rsid w:val="002C02A7"/>
    <w:rsid w:val="002C68CB"/>
    <w:rsid w:val="002D17BA"/>
    <w:rsid w:val="002D1C0D"/>
    <w:rsid w:val="002E0902"/>
    <w:rsid w:val="002E1956"/>
    <w:rsid w:val="002E3236"/>
    <w:rsid w:val="002E59F4"/>
    <w:rsid w:val="002F0546"/>
    <w:rsid w:val="002F2BFB"/>
    <w:rsid w:val="002F5E1C"/>
    <w:rsid w:val="00300879"/>
    <w:rsid w:val="00300A19"/>
    <w:rsid w:val="00302233"/>
    <w:rsid w:val="00305242"/>
    <w:rsid w:val="00305462"/>
    <w:rsid w:val="00307135"/>
    <w:rsid w:val="00311A1F"/>
    <w:rsid w:val="00315271"/>
    <w:rsid w:val="003152C3"/>
    <w:rsid w:val="00316F5C"/>
    <w:rsid w:val="00316F65"/>
    <w:rsid w:val="00317ACC"/>
    <w:rsid w:val="0032104A"/>
    <w:rsid w:val="003222CC"/>
    <w:rsid w:val="00323918"/>
    <w:rsid w:val="003261EB"/>
    <w:rsid w:val="0033028A"/>
    <w:rsid w:val="00331AC0"/>
    <w:rsid w:val="00332C06"/>
    <w:rsid w:val="00335E39"/>
    <w:rsid w:val="00335F96"/>
    <w:rsid w:val="00337030"/>
    <w:rsid w:val="0033762D"/>
    <w:rsid w:val="00340B54"/>
    <w:rsid w:val="00341163"/>
    <w:rsid w:val="00341677"/>
    <w:rsid w:val="00342790"/>
    <w:rsid w:val="00342AEC"/>
    <w:rsid w:val="0034314B"/>
    <w:rsid w:val="0034372F"/>
    <w:rsid w:val="00343CF0"/>
    <w:rsid w:val="00345055"/>
    <w:rsid w:val="00352198"/>
    <w:rsid w:val="00353871"/>
    <w:rsid w:val="00354648"/>
    <w:rsid w:val="00354A9B"/>
    <w:rsid w:val="00357707"/>
    <w:rsid w:val="003603E2"/>
    <w:rsid w:val="00362D04"/>
    <w:rsid w:val="00367486"/>
    <w:rsid w:val="00372B3B"/>
    <w:rsid w:val="00373B80"/>
    <w:rsid w:val="00375BA9"/>
    <w:rsid w:val="00375EE6"/>
    <w:rsid w:val="003801FA"/>
    <w:rsid w:val="0038104B"/>
    <w:rsid w:val="003814F9"/>
    <w:rsid w:val="0038277D"/>
    <w:rsid w:val="00383E05"/>
    <w:rsid w:val="0039367A"/>
    <w:rsid w:val="003970DF"/>
    <w:rsid w:val="003A1A6A"/>
    <w:rsid w:val="003A1DA9"/>
    <w:rsid w:val="003A35CC"/>
    <w:rsid w:val="003A7DBF"/>
    <w:rsid w:val="003B3203"/>
    <w:rsid w:val="003B365A"/>
    <w:rsid w:val="003B3832"/>
    <w:rsid w:val="003B3D10"/>
    <w:rsid w:val="003B6D4C"/>
    <w:rsid w:val="003B6F0E"/>
    <w:rsid w:val="003B6FDC"/>
    <w:rsid w:val="003B7A37"/>
    <w:rsid w:val="003C1A31"/>
    <w:rsid w:val="003C34FF"/>
    <w:rsid w:val="003C763A"/>
    <w:rsid w:val="003D16D6"/>
    <w:rsid w:val="003D18EB"/>
    <w:rsid w:val="003E31BE"/>
    <w:rsid w:val="003E5A16"/>
    <w:rsid w:val="003F0DD1"/>
    <w:rsid w:val="003F1B9C"/>
    <w:rsid w:val="003F5147"/>
    <w:rsid w:val="00400D70"/>
    <w:rsid w:val="00403519"/>
    <w:rsid w:val="0040406B"/>
    <w:rsid w:val="00407FC6"/>
    <w:rsid w:val="0041440F"/>
    <w:rsid w:val="004144D3"/>
    <w:rsid w:val="00416263"/>
    <w:rsid w:val="0043366B"/>
    <w:rsid w:val="00435210"/>
    <w:rsid w:val="0043756F"/>
    <w:rsid w:val="00441646"/>
    <w:rsid w:val="00445CEC"/>
    <w:rsid w:val="00446B56"/>
    <w:rsid w:val="004500B4"/>
    <w:rsid w:val="0045029A"/>
    <w:rsid w:val="00452160"/>
    <w:rsid w:val="004541E6"/>
    <w:rsid w:val="00456547"/>
    <w:rsid w:val="00456C35"/>
    <w:rsid w:val="00457EB4"/>
    <w:rsid w:val="004617D5"/>
    <w:rsid w:val="0046233D"/>
    <w:rsid w:val="00463B7D"/>
    <w:rsid w:val="00470D35"/>
    <w:rsid w:val="00471C4D"/>
    <w:rsid w:val="00472BEC"/>
    <w:rsid w:val="00472C1B"/>
    <w:rsid w:val="00473D5C"/>
    <w:rsid w:val="00480B75"/>
    <w:rsid w:val="00481906"/>
    <w:rsid w:val="0048357C"/>
    <w:rsid w:val="0049009E"/>
    <w:rsid w:val="00495E83"/>
    <w:rsid w:val="00497262"/>
    <w:rsid w:val="0049798D"/>
    <w:rsid w:val="004A2DF1"/>
    <w:rsid w:val="004A37A9"/>
    <w:rsid w:val="004A4823"/>
    <w:rsid w:val="004A6492"/>
    <w:rsid w:val="004B168B"/>
    <w:rsid w:val="004B2296"/>
    <w:rsid w:val="004B2424"/>
    <w:rsid w:val="004B2F69"/>
    <w:rsid w:val="004B62C9"/>
    <w:rsid w:val="004B6AD7"/>
    <w:rsid w:val="004B6DD9"/>
    <w:rsid w:val="004C624F"/>
    <w:rsid w:val="004C7151"/>
    <w:rsid w:val="004C7B56"/>
    <w:rsid w:val="004D2BD9"/>
    <w:rsid w:val="004E1C24"/>
    <w:rsid w:val="004E2F66"/>
    <w:rsid w:val="004E5971"/>
    <w:rsid w:val="004F0935"/>
    <w:rsid w:val="004F3187"/>
    <w:rsid w:val="004F3E29"/>
    <w:rsid w:val="004F3F0C"/>
    <w:rsid w:val="004F481C"/>
    <w:rsid w:val="004F4D43"/>
    <w:rsid w:val="004F50EC"/>
    <w:rsid w:val="004F51E8"/>
    <w:rsid w:val="004F6BE1"/>
    <w:rsid w:val="004F7AAB"/>
    <w:rsid w:val="00500D0E"/>
    <w:rsid w:val="00502BDD"/>
    <w:rsid w:val="0050334D"/>
    <w:rsid w:val="00515793"/>
    <w:rsid w:val="005159B7"/>
    <w:rsid w:val="0052619E"/>
    <w:rsid w:val="00526604"/>
    <w:rsid w:val="005271B5"/>
    <w:rsid w:val="00527402"/>
    <w:rsid w:val="0052741A"/>
    <w:rsid w:val="00536B38"/>
    <w:rsid w:val="00542FD7"/>
    <w:rsid w:val="005464B8"/>
    <w:rsid w:val="00546844"/>
    <w:rsid w:val="0055263E"/>
    <w:rsid w:val="00557B4F"/>
    <w:rsid w:val="00557CE3"/>
    <w:rsid w:val="005612C9"/>
    <w:rsid w:val="0056292F"/>
    <w:rsid w:val="00564DB1"/>
    <w:rsid w:val="00565004"/>
    <w:rsid w:val="005660C7"/>
    <w:rsid w:val="00574848"/>
    <w:rsid w:val="00576682"/>
    <w:rsid w:val="005768B5"/>
    <w:rsid w:val="00581D7A"/>
    <w:rsid w:val="00584537"/>
    <w:rsid w:val="00590AAE"/>
    <w:rsid w:val="00594E7D"/>
    <w:rsid w:val="005953E4"/>
    <w:rsid w:val="005A21B9"/>
    <w:rsid w:val="005A3B66"/>
    <w:rsid w:val="005A5457"/>
    <w:rsid w:val="005A656A"/>
    <w:rsid w:val="005A6B70"/>
    <w:rsid w:val="005B13FF"/>
    <w:rsid w:val="005B41DF"/>
    <w:rsid w:val="005B511C"/>
    <w:rsid w:val="005B5C07"/>
    <w:rsid w:val="005B5E57"/>
    <w:rsid w:val="005C00FA"/>
    <w:rsid w:val="005C0595"/>
    <w:rsid w:val="005C05F6"/>
    <w:rsid w:val="005C4B87"/>
    <w:rsid w:val="005C79B3"/>
    <w:rsid w:val="005D0CD3"/>
    <w:rsid w:val="005D2733"/>
    <w:rsid w:val="005D2C47"/>
    <w:rsid w:val="005D2E1D"/>
    <w:rsid w:val="005D3172"/>
    <w:rsid w:val="005D5D36"/>
    <w:rsid w:val="005E1C40"/>
    <w:rsid w:val="005E1E77"/>
    <w:rsid w:val="005E38F9"/>
    <w:rsid w:val="005E4E4C"/>
    <w:rsid w:val="005F0352"/>
    <w:rsid w:val="005F5692"/>
    <w:rsid w:val="005F7120"/>
    <w:rsid w:val="006032BD"/>
    <w:rsid w:val="00603E1E"/>
    <w:rsid w:val="006043E1"/>
    <w:rsid w:val="006103EB"/>
    <w:rsid w:val="00611C95"/>
    <w:rsid w:val="00613BC2"/>
    <w:rsid w:val="00614127"/>
    <w:rsid w:val="0061482E"/>
    <w:rsid w:val="006171DE"/>
    <w:rsid w:val="00617B1C"/>
    <w:rsid w:val="00620172"/>
    <w:rsid w:val="00624AC6"/>
    <w:rsid w:val="006261CB"/>
    <w:rsid w:val="0063295F"/>
    <w:rsid w:val="0063527A"/>
    <w:rsid w:val="00635796"/>
    <w:rsid w:val="00636FF1"/>
    <w:rsid w:val="00637264"/>
    <w:rsid w:val="00637EA3"/>
    <w:rsid w:val="0064076D"/>
    <w:rsid w:val="0065147B"/>
    <w:rsid w:val="00653A35"/>
    <w:rsid w:val="00660A80"/>
    <w:rsid w:val="00660B50"/>
    <w:rsid w:val="006619BF"/>
    <w:rsid w:val="006639BE"/>
    <w:rsid w:val="006641C1"/>
    <w:rsid w:val="00664ACE"/>
    <w:rsid w:val="00665C6B"/>
    <w:rsid w:val="00665D6A"/>
    <w:rsid w:val="006770D5"/>
    <w:rsid w:val="0068036A"/>
    <w:rsid w:val="0068555F"/>
    <w:rsid w:val="00685E2C"/>
    <w:rsid w:val="0069041B"/>
    <w:rsid w:val="006923A4"/>
    <w:rsid w:val="006926DC"/>
    <w:rsid w:val="00692944"/>
    <w:rsid w:val="00692D79"/>
    <w:rsid w:val="00693D40"/>
    <w:rsid w:val="00695F9A"/>
    <w:rsid w:val="00697EDC"/>
    <w:rsid w:val="006A2394"/>
    <w:rsid w:val="006A2854"/>
    <w:rsid w:val="006A3866"/>
    <w:rsid w:val="006A4036"/>
    <w:rsid w:val="006A5444"/>
    <w:rsid w:val="006A5DFD"/>
    <w:rsid w:val="006A613D"/>
    <w:rsid w:val="006B260D"/>
    <w:rsid w:val="006B281F"/>
    <w:rsid w:val="006B3D56"/>
    <w:rsid w:val="006B5966"/>
    <w:rsid w:val="006C029F"/>
    <w:rsid w:val="006C15DD"/>
    <w:rsid w:val="006C1693"/>
    <w:rsid w:val="006C694D"/>
    <w:rsid w:val="006C6A31"/>
    <w:rsid w:val="006D0D77"/>
    <w:rsid w:val="006D1B98"/>
    <w:rsid w:val="006D4429"/>
    <w:rsid w:val="006D59A2"/>
    <w:rsid w:val="006D5FC8"/>
    <w:rsid w:val="006D68ED"/>
    <w:rsid w:val="006E08DF"/>
    <w:rsid w:val="006E1B7C"/>
    <w:rsid w:val="006E1FC2"/>
    <w:rsid w:val="006E481F"/>
    <w:rsid w:val="006E63AE"/>
    <w:rsid w:val="006E6C75"/>
    <w:rsid w:val="006E7D5B"/>
    <w:rsid w:val="006F1AB6"/>
    <w:rsid w:val="006F273D"/>
    <w:rsid w:val="006F2A8E"/>
    <w:rsid w:val="006F400A"/>
    <w:rsid w:val="006F41EE"/>
    <w:rsid w:val="006F4B5F"/>
    <w:rsid w:val="00700A5B"/>
    <w:rsid w:val="00701F55"/>
    <w:rsid w:val="00702723"/>
    <w:rsid w:val="00704510"/>
    <w:rsid w:val="00707FB1"/>
    <w:rsid w:val="00713A7B"/>
    <w:rsid w:val="00713C53"/>
    <w:rsid w:val="00725288"/>
    <w:rsid w:val="007255BC"/>
    <w:rsid w:val="00730C9E"/>
    <w:rsid w:val="00735614"/>
    <w:rsid w:val="0073708B"/>
    <w:rsid w:val="0074066C"/>
    <w:rsid w:val="0074141B"/>
    <w:rsid w:val="007470E6"/>
    <w:rsid w:val="00747119"/>
    <w:rsid w:val="00747FB5"/>
    <w:rsid w:val="00751982"/>
    <w:rsid w:val="00753773"/>
    <w:rsid w:val="0075514C"/>
    <w:rsid w:val="0076162F"/>
    <w:rsid w:val="00761EDC"/>
    <w:rsid w:val="0076394E"/>
    <w:rsid w:val="007644B3"/>
    <w:rsid w:val="00764AD2"/>
    <w:rsid w:val="00765AC2"/>
    <w:rsid w:val="00766DFF"/>
    <w:rsid w:val="0076729F"/>
    <w:rsid w:val="00771697"/>
    <w:rsid w:val="007730EB"/>
    <w:rsid w:val="00774E50"/>
    <w:rsid w:val="00775AB9"/>
    <w:rsid w:val="007764F5"/>
    <w:rsid w:val="0078396D"/>
    <w:rsid w:val="00784C2E"/>
    <w:rsid w:val="00786391"/>
    <w:rsid w:val="00790530"/>
    <w:rsid w:val="00791A6A"/>
    <w:rsid w:val="00796C42"/>
    <w:rsid w:val="007A0913"/>
    <w:rsid w:val="007A09A0"/>
    <w:rsid w:val="007A1957"/>
    <w:rsid w:val="007A19AB"/>
    <w:rsid w:val="007A5A68"/>
    <w:rsid w:val="007A6525"/>
    <w:rsid w:val="007B3D70"/>
    <w:rsid w:val="007B645A"/>
    <w:rsid w:val="007B6722"/>
    <w:rsid w:val="007C4874"/>
    <w:rsid w:val="007D04B6"/>
    <w:rsid w:val="007D05C3"/>
    <w:rsid w:val="007D1092"/>
    <w:rsid w:val="007D2A35"/>
    <w:rsid w:val="007D38D3"/>
    <w:rsid w:val="007D4342"/>
    <w:rsid w:val="007D6E12"/>
    <w:rsid w:val="007D782E"/>
    <w:rsid w:val="007E24DB"/>
    <w:rsid w:val="007E2847"/>
    <w:rsid w:val="007E361C"/>
    <w:rsid w:val="007E43D9"/>
    <w:rsid w:val="007E5FF0"/>
    <w:rsid w:val="007E6767"/>
    <w:rsid w:val="007E7A03"/>
    <w:rsid w:val="007F236F"/>
    <w:rsid w:val="007F6798"/>
    <w:rsid w:val="007F7797"/>
    <w:rsid w:val="0080155A"/>
    <w:rsid w:val="00801C20"/>
    <w:rsid w:val="00801D65"/>
    <w:rsid w:val="00801D76"/>
    <w:rsid w:val="008026D1"/>
    <w:rsid w:val="00803518"/>
    <w:rsid w:val="008036CE"/>
    <w:rsid w:val="008050DE"/>
    <w:rsid w:val="0080663B"/>
    <w:rsid w:val="00810721"/>
    <w:rsid w:val="00811D5E"/>
    <w:rsid w:val="00812E9C"/>
    <w:rsid w:val="0081356B"/>
    <w:rsid w:val="00814412"/>
    <w:rsid w:val="008201D3"/>
    <w:rsid w:val="008226E4"/>
    <w:rsid w:val="00823BCD"/>
    <w:rsid w:val="0082706D"/>
    <w:rsid w:val="008272B1"/>
    <w:rsid w:val="00827C2E"/>
    <w:rsid w:val="008302B5"/>
    <w:rsid w:val="008324DE"/>
    <w:rsid w:val="00833541"/>
    <w:rsid w:val="00833DFA"/>
    <w:rsid w:val="00835FEF"/>
    <w:rsid w:val="00836A72"/>
    <w:rsid w:val="00850778"/>
    <w:rsid w:val="00850C11"/>
    <w:rsid w:val="008521D5"/>
    <w:rsid w:val="008524F0"/>
    <w:rsid w:val="008531A3"/>
    <w:rsid w:val="0085531E"/>
    <w:rsid w:val="00855771"/>
    <w:rsid w:val="00855A29"/>
    <w:rsid w:val="00855BCD"/>
    <w:rsid w:val="00856579"/>
    <w:rsid w:val="008617D0"/>
    <w:rsid w:val="00863069"/>
    <w:rsid w:val="00864853"/>
    <w:rsid w:val="008672F1"/>
    <w:rsid w:val="00870214"/>
    <w:rsid w:val="00875662"/>
    <w:rsid w:val="008809EF"/>
    <w:rsid w:val="00882011"/>
    <w:rsid w:val="008827CB"/>
    <w:rsid w:val="00884094"/>
    <w:rsid w:val="008878D2"/>
    <w:rsid w:val="00887B19"/>
    <w:rsid w:val="0089444B"/>
    <w:rsid w:val="008A1D46"/>
    <w:rsid w:val="008A36D4"/>
    <w:rsid w:val="008B072F"/>
    <w:rsid w:val="008B0B29"/>
    <w:rsid w:val="008B0D6C"/>
    <w:rsid w:val="008B1CA4"/>
    <w:rsid w:val="008B5DDC"/>
    <w:rsid w:val="008B60B7"/>
    <w:rsid w:val="008B63B4"/>
    <w:rsid w:val="008C0143"/>
    <w:rsid w:val="008C03DD"/>
    <w:rsid w:val="008C497D"/>
    <w:rsid w:val="008C5A2B"/>
    <w:rsid w:val="008C66E6"/>
    <w:rsid w:val="008C68A7"/>
    <w:rsid w:val="008C6FB6"/>
    <w:rsid w:val="008D31C9"/>
    <w:rsid w:val="008D3F12"/>
    <w:rsid w:val="008D669C"/>
    <w:rsid w:val="008D66C4"/>
    <w:rsid w:val="008E1EE3"/>
    <w:rsid w:val="008E2D97"/>
    <w:rsid w:val="008E31CD"/>
    <w:rsid w:val="008E5A5C"/>
    <w:rsid w:val="008E5F93"/>
    <w:rsid w:val="008E6E22"/>
    <w:rsid w:val="008F549D"/>
    <w:rsid w:val="008F6491"/>
    <w:rsid w:val="008F68EC"/>
    <w:rsid w:val="009034FD"/>
    <w:rsid w:val="00904669"/>
    <w:rsid w:val="0090557A"/>
    <w:rsid w:val="009062DF"/>
    <w:rsid w:val="00907647"/>
    <w:rsid w:val="009129A6"/>
    <w:rsid w:val="00913A9F"/>
    <w:rsid w:val="00923D6F"/>
    <w:rsid w:val="00924F67"/>
    <w:rsid w:val="00927B1B"/>
    <w:rsid w:val="0093092D"/>
    <w:rsid w:val="00934EB8"/>
    <w:rsid w:val="00935515"/>
    <w:rsid w:val="00941126"/>
    <w:rsid w:val="009427BD"/>
    <w:rsid w:val="00944BE6"/>
    <w:rsid w:val="00945319"/>
    <w:rsid w:val="00947B9D"/>
    <w:rsid w:val="009518FD"/>
    <w:rsid w:val="00952473"/>
    <w:rsid w:val="00952913"/>
    <w:rsid w:val="0095391E"/>
    <w:rsid w:val="00956EE8"/>
    <w:rsid w:val="009571CE"/>
    <w:rsid w:val="00957F45"/>
    <w:rsid w:val="00962E8E"/>
    <w:rsid w:val="0096352B"/>
    <w:rsid w:val="0096714C"/>
    <w:rsid w:val="00970089"/>
    <w:rsid w:val="009729DB"/>
    <w:rsid w:val="009742CB"/>
    <w:rsid w:val="009745C9"/>
    <w:rsid w:val="00975435"/>
    <w:rsid w:val="009754B9"/>
    <w:rsid w:val="0097665E"/>
    <w:rsid w:val="00983A6C"/>
    <w:rsid w:val="00993F95"/>
    <w:rsid w:val="009963BB"/>
    <w:rsid w:val="00996AD8"/>
    <w:rsid w:val="009A108C"/>
    <w:rsid w:val="009A4D67"/>
    <w:rsid w:val="009A734F"/>
    <w:rsid w:val="009A77E3"/>
    <w:rsid w:val="009B168D"/>
    <w:rsid w:val="009B2FDF"/>
    <w:rsid w:val="009B32E8"/>
    <w:rsid w:val="009B3B3D"/>
    <w:rsid w:val="009B48C6"/>
    <w:rsid w:val="009B50E2"/>
    <w:rsid w:val="009B5417"/>
    <w:rsid w:val="009C153C"/>
    <w:rsid w:val="009C6DCB"/>
    <w:rsid w:val="009D076C"/>
    <w:rsid w:val="009D6956"/>
    <w:rsid w:val="009E0B96"/>
    <w:rsid w:val="009E16F6"/>
    <w:rsid w:val="009E1BD8"/>
    <w:rsid w:val="009E4B35"/>
    <w:rsid w:val="009E75BB"/>
    <w:rsid w:val="009F06C0"/>
    <w:rsid w:val="009F235E"/>
    <w:rsid w:val="009F285C"/>
    <w:rsid w:val="009F2D87"/>
    <w:rsid w:val="009F5254"/>
    <w:rsid w:val="009F63E5"/>
    <w:rsid w:val="00A02142"/>
    <w:rsid w:val="00A02AC3"/>
    <w:rsid w:val="00A02B26"/>
    <w:rsid w:val="00A0589E"/>
    <w:rsid w:val="00A0603C"/>
    <w:rsid w:val="00A06B06"/>
    <w:rsid w:val="00A07EA6"/>
    <w:rsid w:val="00A10944"/>
    <w:rsid w:val="00A10F73"/>
    <w:rsid w:val="00A124E5"/>
    <w:rsid w:val="00A17226"/>
    <w:rsid w:val="00A24A32"/>
    <w:rsid w:val="00A2507A"/>
    <w:rsid w:val="00A258DF"/>
    <w:rsid w:val="00A26F58"/>
    <w:rsid w:val="00A314E6"/>
    <w:rsid w:val="00A3483A"/>
    <w:rsid w:val="00A34EBD"/>
    <w:rsid w:val="00A35A89"/>
    <w:rsid w:val="00A41166"/>
    <w:rsid w:val="00A43893"/>
    <w:rsid w:val="00A51E2E"/>
    <w:rsid w:val="00A51EC1"/>
    <w:rsid w:val="00A53A40"/>
    <w:rsid w:val="00A54033"/>
    <w:rsid w:val="00A563BB"/>
    <w:rsid w:val="00A56917"/>
    <w:rsid w:val="00A60888"/>
    <w:rsid w:val="00A6244C"/>
    <w:rsid w:val="00A62A94"/>
    <w:rsid w:val="00A63702"/>
    <w:rsid w:val="00A640AB"/>
    <w:rsid w:val="00A66E2F"/>
    <w:rsid w:val="00A71714"/>
    <w:rsid w:val="00A71B80"/>
    <w:rsid w:val="00A7239C"/>
    <w:rsid w:val="00A7298D"/>
    <w:rsid w:val="00A744A8"/>
    <w:rsid w:val="00A74BC1"/>
    <w:rsid w:val="00A7586B"/>
    <w:rsid w:val="00A765CA"/>
    <w:rsid w:val="00A77475"/>
    <w:rsid w:val="00A77A52"/>
    <w:rsid w:val="00A80A6E"/>
    <w:rsid w:val="00A8171A"/>
    <w:rsid w:val="00A81AFB"/>
    <w:rsid w:val="00A83ACB"/>
    <w:rsid w:val="00A83D5A"/>
    <w:rsid w:val="00A85FF8"/>
    <w:rsid w:val="00A87194"/>
    <w:rsid w:val="00A90259"/>
    <w:rsid w:val="00A91C47"/>
    <w:rsid w:val="00A971F5"/>
    <w:rsid w:val="00A97B3C"/>
    <w:rsid w:val="00AA02DE"/>
    <w:rsid w:val="00AA34AA"/>
    <w:rsid w:val="00AA34B3"/>
    <w:rsid w:val="00AA36E7"/>
    <w:rsid w:val="00AA5C20"/>
    <w:rsid w:val="00AA6A79"/>
    <w:rsid w:val="00AA784B"/>
    <w:rsid w:val="00AB021D"/>
    <w:rsid w:val="00AB1164"/>
    <w:rsid w:val="00AB57A6"/>
    <w:rsid w:val="00AC0CBD"/>
    <w:rsid w:val="00AD1D14"/>
    <w:rsid w:val="00AD2656"/>
    <w:rsid w:val="00AD30EC"/>
    <w:rsid w:val="00AD65DD"/>
    <w:rsid w:val="00AD73AA"/>
    <w:rsid w:val="00AD73F5"/>
    <w:rsid w:val="00AE1FF9"/>
    <w:rsid w:val="00AE43C1"/>
    <w:rsid w:val="00AE4E48"/>
    <w:rsid w:val="00AE5CEC"/>
    <w:rsid w:val="00AE7418"/>
    <w:rsid w:val="00AF0C1E"/>
    <w:rsid w:val="00AF15DC"/>
    <w:rsid w:val="00AF1B8D"/>
    <w:rsid w:val="00AF4D60"/>
    <w:rsid w:val="00B005F2"/>
    <w:rsid w:val="00B01157"/>
    <w:rsid w:val="00B0115D"/>
    <w:rsid w:val="00B02570"/>
    <w:rsid w:val="00B03381"/>
    <w:rsid w:val="00B038DC"/>
    <w:rsid w:val="00B10901"/>
    <w:rsid w:val="00B11059"/>
    <w:rsid w:val="00B13279"/>
    <w:rsid w:val="00B1411D"/>
    <w:rsid w:val="00B14941"/>
    <w:rsid w:val="00B14965"/>
    <w:rsid w:val="00B17FFE"/>
    <w:rsid w:val="00B268C0"/>
    <w:rsid w:val="00B31033"/>
    <w:rsid w:val="00B46C75"/>
    <w:rsid w:val="00B47A87"/>
    <w:rsid w:val="00B507DD"/>
    <w:rsid w:val="00B51DB6"/>
    <w:rsid w:val="00B56F75"/>
    <w:rsid w:val="00B57FF6"/>
    <w:rsid w:val="00B60A81"/>
    <w:rsid w:val="00B627D9"/>
    <w:rsid w:val="00B62ACA"/>
    <w:rsid w:val="00B6512E"/>
    <w:rsid w:val="00B661A5"/>
    <w:rsid w:val="00B6696D"/>
    <w:rsid w:val="00B73E4B"/>
    <w:rsid w:val="00B77D5F"/>
    <w:rsid w:val="00B80F45"/>
    <w:rsid w:val="00B85D26"/>
    <w:rsid w:val="00B8664A"/>
    <w:rsid w:val="00B91B2A"/>
    <w:rsid w:val="00B93CCE"/>
    <w:rsid w:val="00B957C2"/>
    <w:rsid w:val="00BA4E56"/>
    <w:rsid w:val="00BA52B5"/>
    <w:rsid w:val="00BA5B22"/>
    <w:rsid w:val="00BA7E6D"/>
    <w:rsid w:val="00BA7F22"/>
    <w:rsid w:val="00BB22F7"/>
    <w:rsid w:val="00BB43D7"/>
    <w:rsid w:val="00BB5D1C"/>
    <w:rsid w:val="00BC151D"/>
    <w:rsid w:val="00BC19B7"/>
    <w:rsid w:val="00BC3FB2"/>
    <w:rsid w:val="00BC512A"/>
    <w:rsid w:val="00BD0F0A"/>
    <w:rsid w:val="00BD3C2B"/>
    <w:rsid w:val="00BD6491"/>
    <w:rsid w:val="00BE178D"/>
    <w:rsid w:val="00BE629A"/>
    <w:rsid w:val="00C0161A"/>
    <w:rsid w:val="00C02105"/>
    <w:rsid w:val="00C035AC"/>
    <w:rsid w:val="00C03B28"/>
    <w:rsid w:val="00C10EFB"/>
    <w:rsid w:val="00C11D55"/>
    <w:rsid w:val="00C161CA"/>
    <w:rsid w:val="00C166C0"/>
    <w:rsid w:val="00C1698F"/>
    <w:rsid w:val="00C229AE"/>
    <w:rsid w:val="00C234DF"/>
    <w:rsid w:val="00C24371"/>
    <w:rsid w:val="00C24C64"/>
    <w:rsid w:val="00C24EE3"/>
    <w:rsid w:val="00C26164"/>
    <w:rsid w:val="00C31EE6"/>
    <w:rsid w:val="00C32B28"/>
    <w:rsid w:val="00C343FA"/>
    <w:rsid w:val="00C36CAC"/>
    <w:rsid w:val="00C37501"/>
    <w:rsid w:val="00C45354"/>
    <w:rsid w:val="00C462B1"/>
    <w:rsid w:val="00C464E8"/>
    <w:rsid w:val="00C47E05"/>
    <w:rsid w:val="00C508D4"/>
    <w:rsid w:val="00C50CE1"/>
    <w:rsid w:val="00C510F3"/>
    <w:rsid w:val="00C53363"/>
    <w:rsid w:val="00C55340"/>
    <w:rsid w:val="00C61389"/>
    <w:rsid w:val="00C61C0D"/>
    <w:rsid w:val="00C61D3B"/>
    <w:rsid w:val="00C62022"/>
    <w:rsid w:val="00C6390B"/>
    <w:rsid w:val="00C64C9F"/>
    <w:rsid w:val="00C65845"/>
    <w:rsid w:val="00C660DA"/>
    <w:rsid w:val="00C66C14"/>
    <w:rsid w:val="00C716B7"/>
    <w:rsid w:val="00C718DD"/>
    <w:rsid w:val="00C729EE"/>
    <w:rsid w:val="00C7301C"/>
    <w:rsid w:val="00C733E0"/>
    <w:rsid w:val="00C749DF"/>
    <w:rsid w:val="00C81553"/>
    <w:rsid w:val="00C82C8A"/>
    <w:rsid w:val="00C83627"/>
    <w:rsid w:val="00C86A0A"/>
    <w:rsid w:val="00C87F84"/>
    <w:rsid w:val="00C903F1"/>
    <w:rsid w:val="00C904DF"/>
    <w:rsid w:val="00C934E9"/>
    <w:rsid w:val="00C936B6"/>
    <w:rsid w:val="00C9634A"/>
    <w:rsid w:val="00C9775B"/>
    <w:rsid w:val="00CA3325"/>
    <w:rsid w:val="00CA4C0B"/>
    <w:rsid w:val="00CA5B6A"/>
    <w:rsid w:val="00CA78C3"/>
    <w:rsid w:val="00CB13C8"/>
    <w:rsid w:val="00CB29E7"/>
    <w:rsid w:val="00CB3C6A"/>
    <w:rsid w:val="00CB480D"/>
    <w:rsid w:val="00CB6975"/>
    <w:rsid w:val="00CB6D6D"/>
    <w:rsid w:val="00CB6DE6"/>
    <w:rsid w:val="00CC0007"/>
    <w:rsid w:val="00CD0245"/>
    <w:rsid w:val="00CD2ADE"/>
    <w:rsid w:val="00CD345A"/>
    <w:rsid w:val="00CD37C8"/>
    <w:rsid w:val="00CD500C"/>
    <w:rsid w:val="00CD7EAD"/>
    <w:rsid w:val="00CE17B7"/>
    <w:rsid w:val="00CE1BC3"/>
    <w:rsid w:val="00CE23BC"/>
    <w:rsid w:val="00CE37B1"/>
    <w:rsid w:val="00CE5278"/>
    <w:rsid w:val="00CF5A6E"/>
    <w:rsid w:val="00D0223D"/>
    <w:rsid w:val="00D0326B"/>
    <w:rsid w:val="00D05371"/>
    <w:rsid w:val="00D059BE"/>
    <w:rsid w:val="00D07FDF"/>
    <w:rsid w:val="00D10AD0"/>
    <w:rsid w:val="00D11F8D"/>
    <w:rsid w:val="00D134EE"/>
    <w:rsid w:val="00D13CC1"/>
    <w:rsid w:val="00D15D4C"/>
    <w:rsid w:val="00D15F3A"/>
    <w:rsid w:val="00D16F97"/>
    <w:rsid w:val="00D22162"/>
    <w:rsid w:val="00D22740"/>
    <w:rsid w:val="00D255C3"/>
    <w:rsid w:val="00D25779"/>
    <w:rsid w:val="00D312A2"/>
    <w:rsid w:val="00D3167A"/>
    <w:rsid w:val="00D32A4F"/>
    <w:rsid w:val="00D33142"/>
    <w:rsid w:val="00D33F21"/>
    <w:rsid w:val="00D3541F"/>
    <w:rsid w:val="00D36D00"/>
    <w:rsid w:val="00D43581"/>
    <w:rsid w:val="00D43688"/>
    <w:rsid w:val="00D44A06"/>
    <w:rsid w:val="00D46125"/>
    <w:rsid w:val="00D46351"/>
    <w:rsid w:val="00D50DB3"/>
    <w:rsid w:val="00D51521"/>
    <w:rsid w:val="00D51980"/>
    <w:rsid w:val="00D55393"/>
    <w:rsid w:val="00D55D4F"/>
    <w:rsid w:val="00D57072"/>
    <w:rsid w:val="00D62B51"/>
    <w:rsid w:val="00D6399F"/>
    <w:rsid w:val="00D64AA9"/>
    <w:rsid w:val="00D66218"/>
    <w:rsid w:val="00D73312"/>
    <w:rsid w:val="00D754C4"/>
    <w:rsid w:val="00D75FD2"/>
    <w:rsid w:val="00D76EF4"/>
    <w:rsid w:val="00D77B5D"/>
    <w:rsid w:val="00D83C0D"/>
    <w:rsid w:val="00D87009"/>
    <w:rsid w:val="00D87829"/>
    <w:rsid w:val="00D914D1"/>
    <w:rsid w:val="00D91880"/>
    <w:rsid w:val="00D93033"/>
    <w:rsid w:val="00D94356"/>
    <w:rsid w:val="00D971FB"/>
    <w:rsid w:val="00D97FB7"/>
    <w:rsid w:val="00DA77D5"/>
    <w:rsid w:val="00DB3E1D"/>
    <w:rsid w:val="00DB5E9D"/>
    <w:rsid w:val="00DB7AD6"/>
    <w:rsid w:val="00DC2FB5"/>
    <w:rsid w:val="00DC4303"/>
    <w:rsid w:val="00DC4D0B"/>
    <w:rsid w:val="00DC5514"/>
    <w:rsid w:val="00DC74E2"/>
    <w:rsid w:val="00DD0B8F"/>
    <w:rsid w:val="00DD1D5E"/>
    <w:rsid w:val="00DD247D"/>
    <w:rsid w:val="00DD3141"/>
    <w:rsid w:val="00DD32D6"/>
    <w:rsid w:val="00DD3F99"/>
    <w:rsid w:val="00DD522E"/>
    <w:rsid w:val="00DE0602"/>
    <w:rsid w:val="00DE204B"/>
    <w:rsid w:val="00DE3F9A"/>
    <w:rsid w:val="00DE4D10"/>
    <w:rsid w:val="00DE63BF"/>
    <w:rsid w:val="00DE786C"/>
    <w:rsid w:val="00DF1F41"/>
    <w:rsid w:val="00DF6B34"/>
    <w:rsid w:val="00DF6E3C"/>
    <w:rsid w:val="00DF7CF4"/>
    <w:rsid w:val="00E00840"/>
    <w:rsid w:val="00E04915"/>
    <w:rsid w:val="00E11C35"/>
    <w:rsid w:val="00E14C55"/>
    <w:rsid w:val="00E15BE2"/>
    <w:rsid w:val="00E17E0E"/>
    <w:rsid w:val="00E24C10"/>
    <w:rsid w:val="00E25F54"/>
    <w:rsid w:val="00E2632D"/>
    <w:rsid w:val="00E26D01"/>
    <w:rsid w:val="00E347D2"/>
    <w:rsid w:val="00E355E4"/>
    <w:rsid w:val="00E40B06"/>
    <w:rsid w:val="00E4490D"/>
    <w:rsid w:val="00E45A1C"/>
    <w:rsid w:val="00E45A36"/>
    <w:rsid w:val="00E462EA"/>
    <w:rsid w:val="00E46B9D"/>
    <w:rsid w:val="00E50462"/>
    <w:rsid w:val="00E50BEE"/>
    <w:rsid w:val="00E54B4D"/>
    <w:rsid w:val="00E54F5E"/>
    <w:rsid w:val="00E55896"/>
    <w:rsid w:val="00E56640"/>
    <w:rsid w:val="00E5767E"/>
    <w:rsid w:val="00E6072E"/>
    <w:rsid w:val="00E61A8F"/>
    <w:rsid w:val="00E62000"/>
    <w:rsid w:val="00E62AC5"/>
    <w:rsid w:val="00E649B4"/>
    <w:rsid w:val="00E65B5E"/>
    <w:rsid w:val="00E65D32"/>
    <w:rsid w:val="00E66ED5"/>
    <w:rsid w:val="00E740BC"/>
    <w:rsid w:val="00E80318"/>
    <w:rsid w:val="00E81F3E"/>
    <w:rsid w:val="00E82232"/>
    <w:rsid w:val="00E8625F"/>
    <w:rsid w:val="00E8671F"/>
    <w:rsid w:val="00E87947"/>
    <w:rsid w:val="00E90E8C"/>
    <w:rsid w:val="00E9371A"/>
    <w:rsid w:val="00E956AD"/>
    <w:rsid w:val="00E97CA5"/>
    <w:rsid w:val="00EA2BDE"/>
    <w:rsid w:val="00EA345C"/>
    <w:rsid w:val="00EB1C90"/>
    <w:rsid w:val="00EB3BF9"/>
    <w:rsid w:val="00EB504F"/>
    <w:rsid w:val="00EB6F2D"/>
    <w:rsid w:val="00EB7681"/>
    <w:rsid w:val="00EC007A"/>
    <w:rsid w:val="00EC23A4"/>
    <w:rsid w:val="00EC28B2"/>
    <w:rsid w:val="00EC34E7"/>
    <w:rsid w:val="00EC4DBC"/>
    <w:rsid w:val="00EC4E81"/>
    <w:rsid w:val="00EC762C"/>
    <w:rsid w:val="00EC79C6"/>
    <w:rsid w:val="00ED0120"/>
    <w:rsid w:val="00ED0EBB"/>
    <w:rsid w:val="00ED17AB"/>
    <w:rsid w:val="00ED4206"/>
    <w:rsid w:val="00ED442C"/>
    <w:rsid w:val="00ED6F02"/>
    <w:rsid w:val="00EE2CD7"/>
    <w:rsid w:val="00EE37CC"/>
    <w:rsid w:val="00EE4A56"/>
    <w:rsid w:val="00EE62C2"/>
    <w:rsid w:val="00EE77DE"/>
    <w:rsid w:val="00EE7910"/>
    <w:rsid w:val="00EF1BBC"/>
    <w:rsid w:val="00EF1F95"/>
    <w:rsid w:val="00EF4967"/>
    <w:rsid w:val="00EF5C50"/>
    <w:rsid w:val="00EF6CB4"/>
    <w:rsid w:val="00F00442"/>
    <w:rsid w:val="00F0246E"/>
    <w:rsid w:val="00F043A9"/>
    <w:rsid w:val="00F0478E"/>
    <w:rsid w:val="00F049F5"/>
    <w:rsid w:val="00F05B3E"/>
    <w:rsid w:val="00F12D5F"/>
    <w:rsid w:val="00F1306E"/>
    <w:rsid w:val="00F16B9A"/>
    <w:rsid w:val="00F179AA"/>
    <w:rsid w:val="00F22C13"/>
    <w:rsid w:val="00F316BA"/>
    <w:rsid w:val="00F33CEA"/>
    <w:rsid w:val="00F360EF"/>
    <w:rsid w:val="00F36523"/>
    <w:rsid w:val="00F36CE4"/>
    <w:rsid w:val="00F44FBC"/>
    <w:rsid w:val="00F46DC0"/>
    <w:rsid w:val="00F5077D"/>
    <w:rsid w:val="00F51A5E"/>
    <w:rsid w:val="00F529C9"/>
    <w:rsid w:val="00F5323C"/>
    <w:rsid w:val="00F5484F"/>
    <w:rsid w:val="00F571C7"/>
    <w:rsid w:val="00F651C3"/>
    <w:rsid w:val="00F66103"/>
    <w:rsid w:val="00F66697"/>
    <w:rsid w:val="00F706B5"/>
    <w:rsid w:val="00F712CF"/>
    <w:rsid w:val="00F7282B"/>
    <w:rsid w:val="00F7422F"/>
    <w:rsid w:val="00F76BC9"/>
    <w:rsid w:val="00F76EEE"/>
    <w:rsid w:val="00F85192"/>
    <w:rsid w:val="00F871BE"/>
    <w:rsid w:val="00F87711"/>
    <w:rsid w:val="00F90BDD"/>
    <w:rsid w:val="00F91902"/>
    <w:rsid w:val="00F91B04"/>
    <w:rsid w:val="00F93F30"/>
    <w:rsid w:val="00F94490"/>
    <w:rsid w:val="00F94A69"/>
    <w:rsid w:val="00F94C85"/>
    <w:rsid w:val="00FA39D7"/>
    <w:rsid w:val="00FA4966"/>
    <w:rsid w:val="00FA7131"/>
    <w:rsid w:val="00FA7484"/>
    <w:rsid w:val="00FA7B56"/>
    <w:rsid w:val="00FB198B"/>
    <w:rsid w:val="00FB1DD1"/>
    <w:rsid w:val="00FB47F7"/>
    <w:rsid w:val="00FB4892"/>
    <w:rsid w:val="00FB541E"/>
    <w:rsid w:val="00FB5B48"/>
    <w:rsid w:val="00FB6B08"/>
    <w:rsid w:val="00FC0150"/>
    <w:rsid w:val="00FC42B9"/>
    <w:rsid w:val="00FC46E2"/>
    <w:rsid w:val="00FC5D74"/>
    <w:rsid w:val="00FC72E7"/>
    <w:rsid w:val="00FC7D75"/>
    <w:rsid w:val="00FD45A5"/>
    <w:rsid w:val="00FD5812"/>
    <w:rsid w:val="00FD717F"/>
    <w:rsid w:val="00FD7EFE"/>
    <w:rsid w:val="00FE02B1"/>
    <w:rsid w:val="00FE5BEA"/>
    <w:rsid w:val="00FE5E29"/>
    <w:rsid w:val="00FE6D8A"/>
    <w:rsid w:val="00FF1CD6"/>
    <w:rsid w:val="00FF43C3"/>
    <w:rsid w:val="00FF5221"/>
    <w:rsid w:val="00FF732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D2C92-72D9-425B-838E-66D4AC54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8C0"/>
    <w:pPr>
      <w:overflowPunct w:val="0"/>
      <w:autoSpaceDE w:val="0"/>
      <w:autoSpaceDN w:val="0"/>
      <w:adjustRightInd w:val="0"/>
      <w:spacing w:after="180" w:line="240" w:lineRule="auto"/>
      <w:textAlignment w:val="baseline"/>
    </w:pPr>
    <w:rPr>
      <w:rFonts w:ascii="Times New Roman" w:eastAsia="SimSun" w:hAnsi="Times New Roman" w:cs="Times New Roman"/>
      <w:color w:val="000000"/>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semiHidden/>
    <w:rsid w:val="00B268C0"/>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SimSun" w:hAnsi="Times New Roman" w:cs="Times New Roman"/>
      <w:noProof/>
      <w:szCs w:val="20"/>
      <w:lang w:val="en-GB" w:eastAsia="ja-JP"/>
    </w:rPr>
  </w:style>
  <w:style w:type="character" w:styleId="Hyperlink">
    <w:name w:val="Hyperlink"/>
    <w:uiPriority w:val="99"/>
    <w:unhideWhenUsed/>
    <w:rsid w:val="00B268C0"/>
    <w:rPr>
      <w:color w:val="0000FF"/>
      <w:u w:val="single"/>
    </w:rPr>
  </w:style>
  <w:style w:type="paragraph" w:customStyle="1" w:styleId="agenda-entry">
    <w:name w:val="agenda-entry"/>
    <w:basedOn w:val="Normal"/>
    <w:rsid w:val="00B268C0"/>
    <w:pPr>
      <w:suppressAutoHyphens/>
      <w:overflowPunct/>
      <w:autoSpaceDE/>
      <w:autoSpaceDN/>
      <w:adjustRightInd/>
      <w:spacing w:after="0"/>
      <w:textAlignment w:val="auto"/>
    </w:pPr>
    <w:rPr>
      <w:rFonts w:ascii="Arial" w:eastAsia="Batang" w:hAnsi="Arial" w:cs="Arial"/>
      <w:color w:val="auto"/>
      <w:sz w:val="18"/>
      <w:szCs w:val="18"/>
      <w:lang w:eastAsia="ar-SA"/>
    </w:rPr>
  </w:style>
  <w:style w:type="paragraph" w:styleId="BalloonText">
    <w:name w:val="Balloon Text"/>
    <w:basedOn w:val="Normal"/>
    <w:link w:val="BalloonTextChar"/>
    <w:uiPriority w:val="99"/>
    <w:semiHidden/>
    <w:unhideWhenUsed/>
    <w:rsid w:val="00311A1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A1F"/>
    <w:rPr>
      <w:rFonts w:ascii="Segoe UI" w:eastAsia="SimSun" w:hAnsi="Segoe UI" w:cs="Segoe UI"/>
      <w:color w:val="000000"/>
      <w:sz w:val="18"/>
      <w:szCs w:val="18"/>
      <w:lang w:val="en-GB" w:eastAsia="ja-JP"/>
    </w:rPr>
  </w:style>
  <w:style w:type="character" w:styleId="FollowedHyperlink">
    <w:name w:val="FollowedHyperlink"/>
    <w:basedOn w:val="DefaultParagraphFont"/>
    <w:uiPriority w:val="99"/>
    <w:semiHidden/>
    <w:unhideWhenUsed/>
    <w:rsid w:val="00A7298D"/>
    <w:rPr>
      <w:color w:val="954F72" w:themeColor="followedHyperlink"/>
      <w:u w:val="single"/>
    </w:rPr>
  </w:style>
  <w:style w:type="paragraph" w:styleId="ListParagraph">
    <w:name w:val="List Paragraph"/>
    <w:basedOn w:val="Normal"/>
    <w:uiPriority w:val="34"/>
    <w:qFormat/>
    <w:rsid w:val="006770D5"/>
    <w:pPr>
      <w:overflowPunct/>
      <w:autoSpaceDE/>
      <w:autoSpaceDN/>
      <w:adjustRightInd/>
      <w:spacing w:after="0"/>
      <w:ind w:left="720"/>
      <w:textAlignment w:val="auto"/>
    </w:pPr>
    <w:rPr>
      <w:rFonts w:ascii="Calibri" w:eastAsiaTheme="minorHAnsi" w:hAnsi="Calibri" w:cs="Calibr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5676">
      <w:bodyDiv w:val="1"/>
      <w:marLeft w:val="0"/>
      <w:marRight w:val="0"/>
      <w:marTop w:val="0"/>
      <w:marBottom w:val="0"/>
      <w:divBdr>
        <w:top w:val="none" w:sz="0" w:space="0" w:color="auto"/>
        <w:left w:val="none" w:sz="0" w:space="0" w:color="auto"/>
        <w:bottom w:val="none" w:sz="0" w:space="0" w:color="auto"/>
        <w:right w:val="none" w:sz="0" w:space="0" w:color="auto"/>
      </w:divBdr>
    </w:div>
    <w:div w:id="7858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gpp.org/ftp/tsg_sa/WG2_Arch/TSGS2_108_Los_Cabos/Docs/S2-150746.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3gpp.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FTP/webExtensions/3GU/3GU_instructions_for_delegates/ats-sld-00000.ht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Mademann 2</dc:creator>
  <cp:keywords/>
  <dc:description/>
  <cp:lastModifiedBy>Puneet Jain</cp:lastModifiedBy>
  <cp:revision>3</cp:revision>
  <cp:lastPrinted>2019-06-19T11:49:00Z</cp:lastPrinted>
  <dcterms:created xsi:type="dcterms:W3CDTF">2019-11-22T02:05:00Z</dcterms:created>
  <dcterms:modified xsi:type="dcterms:W3CDTF">2019-11-22T02:06:00Z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1557242228</vt:lpwstr>
  </property>
</Properties>
</file>