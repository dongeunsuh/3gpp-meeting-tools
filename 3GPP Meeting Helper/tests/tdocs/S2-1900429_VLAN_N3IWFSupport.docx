
<file path=[Content_Types].xml><?xml version="1.0" encoding="utf-8"?>
<Types xmlns="http://schemas.openxmlformats.org/package/2006/content-types">
  <Default Extension="bin" ContentType="application/vnd.ms-word.attachedToolbar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A8A59" w14:textId="77777777" w:rsidR="009A2513" w:rsidRDefault="009A2513">
      <w:pPr>
        <w:pStyle w:val="CRCoverPage"/>
        <w:tabs>
          <w:tab w:val="right" w:pos="9639"/>
        </w:tabs>
        <w:spacing w:after="0"/>
        <w:rPr>
          <w:b/>
          <w:noProof/>
          <w:sz w:val="24"/>
        </w:rPr>
      </w:pPr>
      <w:bookmarkStart w:id="0" w:name="_GoBack"/>
      <w:bookmarkEnd w:id="0"/>
    </w:p>
    <w:p w14:paraId="163A80C8" w14:textId="2E20504D" w:rsidR="001E41F3" w:rsidRDefault="001E41F3">
      <w:pPr>
        <w:pStyle w:val="CRCoverPage"/>
        <w:tabs>
          <w:tab w:val="right" w:pos="9639"/>
        </w:tabs>
        <w:spacing w:after="0"/>
        <w:rPr>
          <w:b/>
          <w:i/>
          <w:noProof/>
          <w:sz w:val="28"/>
        </w:rPr>
      </w:pPr>
      <w:r>
        <w:rPr>
          <w:b/>
          <w:noProof/>
          <w:sz w:val="24"/>
        </w:rPr>
        <w:t>3GPP TSG-</w:t>
      </w:r>
      <w:fldSimple w:instr=" DOCPROPERTY  TSG/WGRef  \* MERGEFORMAT ">
        <w:r w:rsidR="003609EF">
          <w:rPr>
            <w:b/>
            <w:noProof/>
            <w:sz w:val="24"/>
          </w:rPr>
          <w:t>SA2</w:t>
        </w:r>
      </w:fldSimple>
      <w:r w:rsidR="00C66BA2">
        <w:rPr>
          <w:b/>
          <w:noProof/>
          <w:sz w:val="24"/>
        </w:rPr>
        <w:t xml:space="preserve"> </w:t>
      </w:r>
      <w:r>
        <w:rPr>
          <w:b/>
          <w:noProof/>
          <w:sz w:val="24"/>
        </w:rPr>
        <w:t>Meeting #</w:t>
      </w:r>
      <w:fldSimple w:instr=" DOCPROPERTY  MtgSeq  \* MERGEFORMAT ">
        <w:r w:rsidR="00EB09B7" w:rsidRPr="00EB09B7">
          <w:rPr>
            <w:b/>
            <w:noProof/>
            <w:sz w:val="24"/>
          </w:rPr>
          <w:t>130</w:t>
        </w:r>
      </w:fldSimple>
      <w:r w:rsidR="00941E30">
        <w:fldChar w:fldCharType="begin"/>
      </w:r>
      <w:r w:rsidR="00941E30">
        <w:instrText xml:space="preserve"> DOCPROPERTY  MtgTitle  \* MERGEFORMAT </w:instrText>
      </w:r>
      <w:r w:rsidR="00941E30">
        <w:fldChar w:fldCharType="end"/>
      </w:r>
      <w:r>
        <w:rPr>
          <w:b/>
          <w:i/>
          <w:noProof/>
          <w:sz w:val="28"/>
        </w:rPr>
        <w:tab/>
      </w:r>
      <w:fldSimple w:instr=" DOCPROPERTY  Tdoc#  \* MERGEFORMAT ">
        <w:r w:rsidR="00E13F3D" w:rsidRPr="00E13F3D">
          <w:rPr>
            <w:b/>
            <w:i/>
            <w:noProof/>
            <w:sz w:val="28"/>
          </w:rPr>
          <w:t>S2-1900</w:t>
        </w:r>
        <w:r w:rsidR="00816FDB">
          <w:rPr>
            <w:b/>
            <w:i/>
            <w:noProof/>
            <w:sz w:val="28"/>
          </w:rPr>
          <w:t>429</w:t>
        </w:r>
      </w:fldSimple>
    </w:p>
    <w:p w14:paraId="5D6B234A" w14:textId="77777777" w:rsidR="001E41F3" w:rsidRDefault="00816FDB" w:rsidP="005E2C44">
      <w:pPr>
        <w:pStyle w:val="CRCoverPage"/>
        <w:outlineLvl w:val="0"/>
        <w:rPr>
          <w:b/>
          <w:noProof/>
          <w:sz w:val="24"/>
        </w:rPr>
      </w:pPr>
      <w:fldSimple w:instr=" DOCPROPERTY  Location  \* MERGEFORMAT ">
        <w:r w:rsidR="003609EF" w:rsidRPr="00BA51D9">
          <w:rPr>
            <w:b/>
            <w:noProof/>
            <w:sz w:val="24"/>
          </w:rPr>
          <w:t>Kochi</w:t>
        </w:r>
      </w:fldSimple>
      <w:r w:rsidR="001E41F3">
        <w:rPr>
          <w:b/>
          <w:noProof/>
          <w:sz w:val="24"/>
        </w:rPr>
        <w:t xml:space="preserve">, </w:t>
      </w:r>
      <w:fldSimple w:instr=" DOCPROPERTY  Country  \* MERGEFORMAT ">
        <w:r w:rsidR="003609EF" w:rsidRPr="00BA51D9">
          <w:rPr>
            <w:b/>
            <w:noProof/>
            <w:sz w:val="24"/>
          </w:rPr>
          <w:t>India</w:t>
        </w:r>
      </w:fldSimple>
      <w:r w:rsidR="001E41F3">
        <w:rPr>
          <w:b/>
          <w:noProof/>
          <w:sz w:val="24"/>
        </w:rPr>
        <w:t xml:space="preserve">, </w:t>
      </w:r>
      <w:fldSimple w:instr=" DOCPROPERTY  StartDate  \* MERGEFORMAT ">
        <w:r w:rsidR="003609EF" w:rsidRPr="00BA51D9">
          <w:rPr>
            <w:b/>
            <w:noProof/>
            <w:sz w:val="24"/>
          </w:rPr>
          <w:t>21st Jan 2019</w:t>
        </w:r>
      </w:fldSimple>
      <w:r w:rsidR="00547111">
        <w:rPr>
          <w:b/>
          <w:noProof/>
          <w:sz w:val="24"/>
        </w:rPr>
        <w:t xml:space="preserve"> - </w:t>
      </w:r>
      <w:fldSimple w:instr=" DOCPROPERTY  EndDate  \* MERGEFORMAT ">
        <w:r w:rsidR="003609EF" w:rsidRPr="00BA51D9">
          <w:rPr>
            <w:b/>
            <w:noProof/>
            <w:sz w:val="24"/>
          </w:rPr>
          <w:t>25th Jan 2019</w:t>
        </w:r>
      </w:fldSimple>
    </w:p>
    <w:tbl>
      <w:tblPr>
        <w:tblW w:w="9641" w:type="dxa"/>
        <w:tblInd w:w="42" w:type="dxa"/>
        <w:tblLayout w:type="fixed"/>
        <w:tblCellMar>
          <w:left w:w="42" w:type="dxa"/>
          <w:right w:w="42" w:type="dxa"/>
        </w:tblCellMar>
        <w:tblLook w:val="0000" w:firstRow="0" w:lastRow="0" w:firstColumn="0" w:lastColumn="0" w:noHBand="0" w:noVBand="0"/>
      </w:tblPr>
      <w:tblGrid>
        <w:gridCol w:w="142"/>
        <w:gridCol w:w="1559"/>
        <w:gridCol w:w="709"/>
        <w:gridCol w:w="1276"/>
        <w:gridCol w:w="709"/>
        <w:gridCol w:w="992"/>
        <w:gridCol w:w="2410"/>
        <w:gridCol w:w="1701"/>
        <w:gridCol w:w="143"/>
      </w:tblGrid>
      <w:tr w:rsidR="001E41F3" w14:paraId="11787E79" w14:textId="77777777" w:rsidTr="00547111">
        <w:tc>
          <w:tcPr>
            <w:tcW w:w="9641" w:type="dxa"/>
            <w:gridSpan w:val="9"/>
            <w:tcBorders>
              <w:top w:val="single" w:sz="4" w:space="0" w:color="auto"/>
              <w:left w:val="single" w:sz="4" w:space="0" w:color="auto"/>
              <w:right w:val="single" w:sz="4" w:space="0" w:color="auto"/>
            </w:tcBorders>
          </w:tcPr>
          <w:p w14:paraId="7235B548" w14:textId="77777777" w:rsidR="001E41F3" w:rsidRDefault="00305409" w:rsidP="00E34898">
            <w:pPr>
              <w:pStyle w:val="CRCoverPage"/>
              <w:spacing w:after="0"/>
              <w:jc w:val="right"/>
              <w:rPr>
                <w:i/>
                <w:noProof/>
              </w:rPr>
            </w:pPr>
            <w:r>
              <w:rPr>
                <w:i/>
                <w:noProof/>
                <w:sz w:val="14"/>
              </w:rPr>
              <w:t>CR-Form-v</w:t>
            </w:r>
            <w:r w:rsidR="00BA3EC5">
              <w:rPr>
                <w:i/>
                <w:noProof/>
                <w:sz w:val="14"/>
              </w:rPr>
              <w:t>1</w:t>
            </w:r>
            <w:r w:rsidR="001B7A65">
              <w:rPr>
                <w:i/>
                <w:noProof/>
                <w:sz w:val="14"/>
              </w:rPr>
              <w:t>1</w:t>
            </w:r>
            <w:r w:rsidR="00BD6BB8">
              <w:rPr>
                <w:i/>
                <w:noProof/>
                <w:sz w:val="14"/>
              </w:rPr>
              <w:t>.</w:t>
            </w:r>
            <w:r w:rsidR="00E34898">
              <w:rPr>
                <w:i/>
                <w:noProof/>
                <w:sz w:val="14"/>
              </w:rPr>
              <w:t>4</w:t>
            </w:r>
          </w:p>
        </w:tc>
      </w:tr>
      <w:tr w:rsidR="001E41F3" w14:paraId="3AB49EC9" w14:textId="77777777" w:rsidTr="00547111">
        <w:tc>
          <w:tcPr>
            <w:tcW w:w="9641" w:type="dxa"/>
            <w:gridSpan w:val="9"/>
            <w:tcBorders>
              <w:left w:val="single" w:sz="4" w:space="0" w:color="auto"/>
              <w:right w:val="single" w:sz="4" w:space="0" w:color="auto"/>
            </w:tcBorders>
          </w:tcPr>
          <w:p w14:paraId="5698B069" w14:textId="77777777" w:rsidR="001E41F3" w:rsidRDefault="001E41F3">
            <w:pPr>
              <w:pStyle w:val="CRCoverPage"/>
              <w:spacing w:after="0"/>
              <w:jc w:val="center"/>
              <w:rPr>
                <w:noProof/>
              </w:rPr>
            </w:pPr>
            <w:r>
              <w:rPr>
                <w:b/>
                <w:noProof/>
                <w:sz w:val="32"/>
              </w:rPr>
              <w:t>CHANGE REQUEST</w:t>
            </w:r>
          </w:p>
        </w:tc>
      </w:tr>
      <w:tr w:rsidR="001E41F3" w14:paraId="2C8BB58B" w14:textId="77777777" w:rsidTr="00547111">
        <w:tc>
          <w:tcPr>
            <w:tcW w:w="9641" w:type="dxa"/>
            <w:gridSpan w:val="9"/>
            <w:tcBorders>
              <w:left w:val="single" w:sz="4" w:space="0" w:color="auto"/>
              <w:right w:val="single" w:sz="4" w:space="0" w:color="auto"/>
            </w:tcBorders>
          </w:tcPr>
          <w:p w14:paraId="3E3C5B6A" w14:textId="77777777" w:rsidR="001E41F3" w:rsidRDefault="001E41F3">
            <w:pPr>
              <w:pStyle w:val="CRCoverPage"/>
              <w:spacing w:after="0"/>
              <w:rPr>
                <w:noProof/>
                <w:sz w:val="8"/>
                <w:szCs w:val="8"/>
              </w:rPr>
            </w:pPr>
          </w:p>
        </w:tc>
      </w:tr>
      <w:tr w:rsidR="001E41F3" w14:paraId="2079008E" w14:textId="77777777" w:rsidTr="00547111">
        <w:tc>
          <w:tcPr>
            <w:tcW w:w="142" w:type="dxa"/>
            <w:tcBorders>
              <w:left w:val="single" w:sz="4" w:space="0" w:color="auto"/>
            </w:tcBorders>
          </w:tcPr>
          <w:p w14:paraId="06C06CA4" w14:textId="77777777" w:rsidR="001E41F3" w:rsidRDefault="001E41F3">
            <w:pPr>
              <w:pStyle w:val="CRCoverPage"/>
              <w:spacing w:after="0"/>
              <w:jc w:val="right"/>
              <w:rPr>
                <w:noProof/>
              </w:rPr>
            </w:pPr>
          </w:p>
        </w:tc>
        <w:tc>
          <w:tcPr>
            <w:tcW w:w="1559" w:type="dxa"/>
            <w:shd w:val="pct30" w:color="FFFF00" w:fill="auto"/>
          </w:tcPr>
          <w:p w14:paraId="1F148C92" w14:textId="77777777" w:rsidR="001E41F3" w:rsidRPr="00410371" w:rsidRDefault="00816FDB" w:rsidP="00E13F3D">
            <w:pPr>
              <w:pStyle w:val="CRCoverPage"/>
              <w:spacing w:after="0"/>
              <w:jc w:val="right"/>
              <w:rPr>
                <w:b/>
                <w:noProof/>
                <w:sz w:val="28"/>
              </w:rPr>
            </w:pPr>
            <w:fldSimple w:instr=" DOCPROPERTY  Spec#  \* MERGEFORMAT ">
              <w:r w:rsidR="00E13F3D" w:rsidRPr="00410371">
                <w:rPr>
                  <w:b/>
                  <w:noProof/>
                  <w:sz w:val="28"/>
                </w:rPr>
                <w:t>23.501</w:t>
              </w:r>
            </w:fldSimple>
          </w:p>
        </w:tc>
        <w:tc>
          <w:tcPr>
            <w:tcW w:w="709" w:type="dxa"/>
          </w:tcPr>
          <w:p w14:paraId="72619155" w14:textId="77777777" w:rsidR="001E41F3" w:rsidRDefault="001E41F3">
            <w:pPr>
              <w:pStyle w:val="CRCoverPage"/>
              <w:spacing w:after="0"/>
              <w:jc w:val="center"/>
              <w:rPr>
                <w:noProof/>
              </w:rPr>
            </w:pPr>
            <w:r>
              <w:rPr>
                <w:b/>
                <w:noProof/>
                <w:sz w:val="28"/>
              </w:rPr>
              <w:t>CR</w:t>
            </w:r>
          </w:p>
        </w:tc>
        <w:tc>
          <w:tcPr>
            <w:tcW w:w="1276" w:type="dxa"/>
            <w:shd w:val="pct30" w:color="FFFF00" w:fill="auto"/>
          </w:tcPr>
          <w:p w14:paraId="241150FB" w14:textId="0ED881D5" w:rsidR="001E41F3" w:rsidRPr="00410371" w:rsidRDefault="00816FDB" w:rsidP="00547111">
            <w:pPr>
              <w:pStyle w:val="CRCoverPage"/>
              <w:spacing w:after="0"/>
              <w:rPr>
                <w:noProof/>
              </w:rPr>
            </w:pPr>
            <w:r>
              <w:rPr>
                <w:b/>
                <w:noProof/>
                <w:sz w:val="28"/>
              </w:rPr>
              <w:t>0836</w:t>
            </w:r>
          </w:p>
        </w:tc>
        <w:tc>
          <w:tcPr>
            <w:tcW w:w="709" w:type="dxa"/>
          </w:tcPr>
          <w:p w14:paraId="475C84A0" w14:textId="77777777" w:rsidR="001E41F3" w:rsidRDefault="001E41F3" w:rsidP="0051580D">
            <w:pPr>
              <w:pStyle w:val="CRCoverPage"/>
              <w:tabs>
                <w:tab w:val="right" w:pos="625"/>
              </w:tabs>
              <w:spacing w:after="0"/>
              <w:jc w:val="center"/>
              <w:rPr>
                <w:noProof/>
              </w:rPr>
            </w:pPr>
            <w:r>
              <w:rPr>
                <w:b/>
                <w:bCs/>
                <w:noProof/>
                <w:sz w:val="28"/>
              </w:rPr>
              <w:t>rev</w:t>
            </w:r>
          </w:p>
        </w:tc>
        <w:tc>
          <w:tcPr>
            <w:tcW w:w="992" w:type="dxa"/>
            <w:shd w:val="pct30" w:color="FFFF00" w:fill="auto"/>
          </w:tcPr>
          <w:p w14:paraId="4358C6FD" w14:textId="77777777" w:rsidR="001E41F3" w:rsidRPr="00410371" w:rsidRDefault="00816FDB" w:rsidP="00E13F3D">
            <w:pPr>
              <w:pStyle w:val="CRCoverPage"/>
              <w:spacing w:after="0"/>
              <w:jc w:val="center"/>
              <w:rPr>
                <w:b/>
                <w:noProof/>
              </w:rPr>
            </w:pPr>
            <w:fldSimple w:instr=" DOCPROPERTY  Revision  \* MERGEFORMAT ">
              <w:r w:rsidR="00E13F3D" w:rsidRPr="00410371">
                <w:rPr>
                  <w:b/>
                  <w:noProof/>
                  <w:sz w:val="28"/>
                </w:rPr>
                <w:t>-</w:t>
              </w:r>
            </w:fldSimple>
          </w:p>
        </w:tc>
        <w:tc>
          <w:tcPr>
            <w:tcW w:w="2410" w:type="dxa"/>
          </w:tcPr>
          <w:p w14:paraId="3FD6C215" w14:textId="77777777" w:rsidR="001E41F3" w:rsidRDefault="001E41F3" w:rsidP="0051580D">
            <w:pPr>
              <w:pStyle w:val="CRCoverPage"/>
              <w:tabs>
                <w:tab w:val="right" w:pos="1825"/>
              </w:tabs>
              <w:spacing w:after="0"/>
              <w:jc w:val="center"/>
              <w:rPr>
                <w:noProof/>
              </w:rPr>
            </w:pPr>
            <w:r w:rsidRPr="006B46FB">
              <w:rPr>
                <w:b/>
                <w:noProof/>
                <w:sz w:val="28"/>
                <w:szCs w:val="28"/>
              </w:rPr>
              <w:t>Current version:</w:t>
            </w:r>
          </w:p>
        </w:tc>
        <w:tc>
          <w:tcPr>
            <w:tcW w:w="1701" w:type="dxa"/>
            <w:shd w:val="pct30" w:color="FFFF00" w:fill="auto"/>
          </w:tcPr>
          <w:p w14:paraId="2CE0883B" w14:textId="77777777" w:rsidR="001E41F3" w:rsidRPr="00410371" w:rsidRDefault="00816FDB">
            <w:pPr>
              <w:pStyle w:val="CRCoverPage"/>
              <w:spacing w:after="0"/>
              <w:jc w:val="center"/>
              <w:rPr>
                <w:noProof/>
                <w:sz w:val="28"/>
              </w:rPr>
            </w:pPr>
            <w:fldSimple w:instr=" DOCPROPERTY  Version  \* MERGEFORMAT ">
              <w:r w:rsidR="00E13F3D" w:rsidRPr="00410371">
                <w:rPr>
                  <w:b/>
                  <w:noProof/>
                  <w:sz w:val="28"/>
                </w:rPr>
                <w:t>15.4.0</w:t>
              </w:r>
            </w:fldSimple>
          </w:p>
        </w:tc>
        <w:tc>
          <w:tcPr>
            <w:tcW w:w="143" w:type="dxa"/>
            <w:tcBorders>
              <w:right w:val="single" w:sz="4" w:space="0" w:color="auto"/>
            </w:tcBorders>
          </w:tcPr>
          <w:p w14:paraId="3CD708CA" w14:textId="77777777" w:rsidR="001E41F3" w:rsidRDefault="001E41F3">
            <w:pPr>
              <w:pStyle w:val="CRCoverPage"/>
              <w:spacing w:after="0"/>
              <w:rPr>
                <w:noProof/>
              </w:rPr>
            </w:pPr>
          </w:p>
        </w:tc>
      </w:tr>
      <w:tr w:rsidR="001E41F3" w14:paraId="593C7D5C" w14:textId="77777777" w:rsidTr="00547111">
        <w:tc>
          <w:tcPr>
            <w:tcW w:w="9641" w:type="dxa"/>
            <w:gridSpan w:val="9"/>
            <w:tcBorders>
              <w:left w:val="single" w:sz="4" w:space="0" w:color="auto"/>
              <w:right w:val="single" w:sz="4" w:space="0" w:color="auto"/>
            </w:tcBorders>
          </w:tcPr>
          <w:p w14:paraId="5D1712E3" w14:textId="77777777" w:rsidR="001E41F3" w:rsidRDefault="001E41F3">
            <w:pPr>
              <w:pStyle w:val="CRCoverPage"/>
              <w:spacing w:after="0"/>
              <w:rPr>
                <w:noProof/>
              </w:rPr>
            </w:pPr>
          </w:p>
        </w:tc>
      </w:tr>
      <w:tr w:rsidR="001E41F3" w14:paraId="62C04364" w14:textId="77777777" w:rsidTr="00547111">
        <w:tc>
          <w:tcPr>
            <w:tcW w:w="9641" w:type="dxa"/>
            <w:gridSpan w:val="9"/>
            <w:tcBorders>
              <w:top w:val="single" w:sz="4" w:space="0" w:color="auto"/>
            </w:tcBorders>
          </w:tcPr>
          <w:p w14:paraId="00A205AC" w14:textId="77777777" w:rsidR="001E41F3" w:rsidRPr="00F25D98" w:rsidRDefault="001E41F3">
            <w:pPr>
              <w:pStyle w:val="CRCoverPage"/>
              <w:spacing w:after="0"/>
              <w:jc w:val="center"/>
              <w:rPr>
                <w:rFonts w:cs="Arial"/>
                <w:i/>
                <w:noProof/>
              </w:rPr>
            </w:pPr>
            <w:r w:rsidRPr="00F25D98">
              <w:rPr>
                <w:rFonts w:cs="Arial"/>
                <w:i/>
                <w:noProof/>
              </w:rPr>
              <w:t xml:space="preserve">For </w:t>
            </w:r>
            <w:hyperlink r:id="rId9" w:anchor="_blank" w:history="1">
              <w:r w:rsidRPr="00F25D98">
                <w:rPr>
                  <w:rStyle w:val="Hyperlink"/>
                  <w:rFonts w:cs="Arial"/>
                  <w:b/>
                  <w:i/>
                  <w:noProof/>
                  <w:color w:val="FF0000"/>
                </w:rPr>
                <w:t>HE</w:t>
              </w:r>
              <w:bookmarkStart w:id="1" w:name="_Hlt497126619"/>
              <w:r w:rsidRPr="00F25D98">
                <w:rPr>
                  <w:rStyle w:val="Hyperlink"/>
                  <w:rFonts w:cs="Arial"/>
                  <w:b/>
                  <w:i/>
                  <w:noProof/>
                  <w:color w:val="FF0000"/>
                </w:rPr>
                <w:t>L</w:t>
              </w:r>
              <w:bookmarkEnd w:id="1"/>
              <w:r w:rsidRPr="00F25D98">
                <w:rPr>
                  <w:rStyle w:val="Hyperlink"/>
                  <w:rFonts w:cs="Arial"/>
                  <w:b/>
                  <w:i/>
                  <w:noProof/>
                  <w:color w:val="FF0000"/>
                </w:rPr>
                <w:t>P</w:t>
              </w:r>
            </w:hyperlink>
            <w:r w:rsidRPr="00F25D98">
              <w:rPr>
                <w:rFonts w:cs="Arial"/>
                <w:b/>
                <w:i/>
                <w:noProof/>
                <w:color w:val="FF0000"/>
              </w:rPr>
              <w:t xml:space="preserve"> </w:t>
            </w:r>
            <w:r w:rsidRPr="00F25D98">
              <w:rPr>
                <w:rFonts w:cs="Arial"/>
                <w:i/>
                <w:noProof/>
              </w:rPr>
              <w:t>on using this form</w:t>
            </w:r>
            <w:r w:rsidR="0051580D">
              <w:rPr>
                <w:rFonts w:cs="Arial"/>
                <w:i/>
                <w:noProof/>
              </w:rPr>
              <w:t>: c</w:t>
            </w:r>
            <w:r w:rsidR="00F25D98" w:rsidRPr="00F25D98">
              <w:rPr>
                <w:rFonts w:cs="Arial"/>
                <w:i/>
                <w:noProof/>
              </w:rPr>
              <w:t xml:space="preserve">omprehensive instructions can be found at </w:t>
            </w:r>
            <w:r w:rsidR="001B7A65">
              <w:rPr>
                <w:rFonts w:cs="Arial"/>
                <w:i/>
                <w:noProof/>
              </w:rPr>
              <w:br/>
            </w:r>
            <w:hyperlink r:id="rId10" w:history="1">
              <w:r w:rsidR="00DE34CF">
                <w:rPr>
                  <w:rStyle w:val="Hyperlink"/>
                  <w:rFonts w:cs="Arial"/>
                  <w:i/>
                  <w:noProof/>
                </w:rPr>
                <w:t>http://www.3gpp.org/Change-Requests</w:t>
              </w:r>
            </w:hyperlink>
            <w:r w:rsidR="00F25D98" w:rsidRPr="00F25D98">
              <w:rPr>
                <w:rFonts w:cs="Arial"/>
                <w:i/>
                <w:noProof/>
              </w:rPr>
              <w:t>.</w:t>
            </w:r>
          </w:p>
        </w:tc>
      </w:tr>
      <w:tr w:rsidR="001E41F3" w14:paraId="0FE94A88" w14:textId="77777777" w:rsidTr="00547111">
        <w:tc>
          <w:tcPr>
            <w:tcW w:w="9641" w:type="dxa"/>
            <w:gridSpan w:val="9"/>
          </w:tcPr>
          <w:p w14:paraId="04E63E1B" w14:textId="77777777" w:rsidR="001E41F3" w:rsidRDefault="001E41F3">
            <w:pPr>
              <w:pStyle w:val="CRCoverPage"/>
              <w:spacing w:after="0"/>
              <w:rPr>
                <w:noProof/>
                <w:sz w:val="8"/>
                <w:szCs w:val="8"/>
              </w:rPr>
            </w:pPr>
          </w:p>
        </w:tc>
      </w:tr>
    </w:tbl>
    <w:p w14:paraId="03DD0A24" w14:textId="77777777" w:rsidR="001E41F3" w:rsidRDefault="001E41F3">
      <w:pPr>
        <w:rPr>
          <w:sz w:val="8"/>
          <w:szCs w:val="8"/>
        </w:rPr>
      </w:pPr>
    </w:p>
    <w:tbl>
      <w:tblPr>
        <w:tblW w:w="9639" w:type="dxa"/>
        <w:tblInd w:w="42" w:type="dxa"/>
        <w:tblLayout w:type="fixed"/>
        <w:tblCellMar>
          <w:left w:w="42" w:type="dxa"/>
          <w:right w:w="42" w:type="dxa"/>
        </w:tblCellMar>
        <w:tblLook w:val="0000" w:firstRow="0" w:lastRow="0" w:firstColumn="0" w:lastColumn="0" w:noHBand="0" w:noVBand="0"/>
      </w:tblPr>
      <w:tblGrid>
        <w:gridCol w:w="2835"/>
        <w:gridCol w:w="1418"/>
        <w:gridCol w:w="283"/>
        <w:gridCol w:w="709"/>
        <w:gridCol w:w="284"/>
        <w:gridCol w:w="2126"/>
        <w:gridCol w:w="283"/>
        <w:gridCol w:w="1418"/>
        <w:gridCol w:w="283"/>
      </w:tblGrid>
      <w:tr w:rsidR="00F25D98" w14:paraId="3181555B" w14:textId="77777777" w:rsidTr="00A7671C">
        <w:tc>
          <w:tcPr>
            <w:tcW w:w="2835" w:type="dxa"/>
          </w:tcPr>
          <w:p w14:paraId="51DACC89" w14:textId="77777777" w:rsidR="00F25D98" w:rsidRDefault="00F25D98" w:rsidP="001E41F3">
            <w:pPr>
              <w:pStyle w:val="CRCoverPage"/>
              <w:tabs>
                <w:tab w:val="right" w:pos="2751"/>
              </w:tabs>
              <w:spacing w:after="0"/>
              <w:rPr>
                <w:b/>
                <w:i/>
                <w:noProof/>
              </w:rPr>
            </w:pPr>
            <w:r>
              <w:rPr>
                <w:b/>
                <w:i/>
                <w:noProof/>
              </w:rPr>
              <w:t>Proposed change</w:t>
            </w:r>
            <w:r w:rsidR="00A7671C">
              <w:rPr>
                <w:b/>
                <w:i/>
                <w:noProof/>
              </w:rPr>
              <w:t xml:space="preserve"> </w:t>
            </w:r>
            <w:r>
              <w:rPr>
                <w:b/>
                <w:i/>
                <w:noProof/>
              </w:rPr>
              <w:t>affects:</w:t>
            </w:r>
          </w:p>
        </w:tc>
        <w:tc>
          <w:tcPr>
            <w:tcW w:w="1418" w:type="dxa"/>
          </w:tcPr>
          <w:p w14:paraId="51E58C38" w14:textId="77777777" w:rsidR="00F25D98" w:rsidRDefault="00F25D98" w:rsidP="001E41F3">
            <w:pPr>
              <w:pStyle w:val="CRCoverPage"/>
              <w:spacing w:after="0"/>
              <w:jc w:val="right"/>
              <w:rPr>
                <w:noProof/>
              </w:rPr>
            </w:pPr>
            <w:r>
              <w:rPr>
                <w:noProof/>
              </w:rPr>
              <w:t>UICC apps</w:t>
            </w:r>
          </w:p>
        </w:tc>
        <w:tc>
          <w:tcPr>
            <w:tcW w:w="283" w:type="dxa"/>
            <w:tcBorders>
              <w:top w:val="single" w:sz="6" w:space="0" w:color="000000"/>
              <w:left w:val="single" w:sz="6" w:space="0" w:color="000000"/>
              <w:bottom w:val="single" w:sz="6" w:space="0" w:color="000000"/>
              <w:right w:val="single" w:sz="6" w:space="0" w:color="000000"/>
            </w:tcBorders>
            <w:shd w:val="pct25" w:color="FFFF00" w:fill="auto"/>
          </w:tcPr>
          <w:p w14:paraId="6E41221F" w14:textId="77777777" w:rsidR="00F25D98" w:rsidRDefault="00F25D98" w:rsidP="001E41F3">
            <w:pPr>
              <w:pStyle w:val="CRCoverPage"/>
              <w:spacing w:after="0"/>
              <w:jc w:val="center"/>
              <w:rPr>
                <w:b/>
                <w:caps/>
                <w:noProof/>
              </w:rPr>
            </w:pPr>
          </w:p>
        </w:tc>
        <w:tc>
          <w:tcPr>
            <w:tcW w:w="709" w:type="dxa"/>
            <w:tcBorders>
              <w:left w:val="single" w:sz="4" w:space="0" w:color="auto"/>
            </w:tcBorders>
          </w:tcPr>
          <w:p w14:paraId="53C70109" w14:textId="77777777" w:rsidR="00F25D98" w:rsidRDefault="00F25D98" w:rsidP="001E41F3">
            <w:pPr>
              <w:pStyle w:val="CRCoverPage"/>
              <w:spacing w:after="0"/>
              <w:jc w:val="right"/>
              <w:rPr>
                <w:noProof/>
                <w:u w:val="single"/>
              </w:rPr>
            </w:pPr>
            <w:r>
              <w:rPr>
                <w:noProof/>
              </w:rPr>
              <w:t>ME</w:t>
            </w:r>
          </w:p>
        </w:tc>
        <w:tc>
          <w:tcPr>
            <w:tcW w:w="284" w:type="dxa"/>
            <w:tcBorders>
              <w:top w:val="single" w:sz="6" w:space="0" w:color="auto"/>
              <w:left w:val="single" w:sz="6" w:space="0" w:color="auto"/>
              <w:bottom w:val="single" w:sz="6" w:space="0" w:color="auto"/>
              <w:right w:val="single" w:sz="6" w:space="0" w:color="auto"/>
            </w:tcBorders>
            <w:shd w:val="pct25" w:color="FFFF00" w:fill="auto"/>
          </w:tcPr>
          <w:p w14:paraId="147FA730" w14:textId="1918FAB3" w:rsidR="00F25D98" w:rsidRDefault="00D45ACE" w:rsidP="001E41F3">
            <w:pPr>
              <w:pStyle w:val="CRCoverPage"/>
              <w:spacing w:after="0"/>
              <w:jc w:val="center"/>
              <w:rPr>
                <w:b/>
                <w:caps/>
                <w:noProof/>
              </w:rPr>
            </w:pPr>
            <w:r>
              <w:rPr>
                <w:b/>
                <w:caps/>
                <w:noProof/>
              </w:rPr>
              <w:t>X</w:t>
            </w:r>
          </w:p>
        </w:tc>
        <w:tc>
          <w:tcPr>
            <w:tcW w:w="2126" w:type="dxa"/>
          </w:tcPr>
          <w:p w14:paraId="003DAC04" w14:textId="77777777" w:rsidR="00F25D98" w:rsidRDefault="00F25D98" w:rsidP="001E41F3">
            <w:pPr>
              <w:pStyle w:val="CRCoverPage"/>
              <w:spacing w:after="0"/>
              <w:jc w:val="right"/>
              <w:rPr>
                <w:noProof/>
                <w:u w:val="single"/>
              </w:rPr>
            </w:pPr>
            <w:r>
              <w:rPr>
                <w:noProof/>
              </w:rPr>
              <w:t>Radio Access Network</w:t>
            </w:r>
          </w:p>
        </w:tc>
        <w:tc>
          <w:tcPr>
            <w:tcW w:w="283" w:type="dxa"/>
            <w:tcBorders>
              <w:top w:val="single" w:sz="4" w:space="0" w:color="auto"/>
              <w:left w:val="single" w:sz="4" w:space="0" w:color="auto"/>
              <w:bottom w:val="single" w:sz="4" w:space="0" w:color="auto"/>
              <w:right w:val="single" w:sz="4" w:space="0" w:color="auto"/>
            </w:tcBorders>
            <w:shd w:val="pct25" w:color="FFFF00" w:fill="auto"/>
          </w:tcPr>
          <w:p w14:paraId="58FCC52E" w14:textId="6E56634A" w:rsidR="00F25D98" w:rsidRDefault="00D45ACE" w:rsidP="001E41F3">
            <w:pPr>
              <w:pStyle w:val="CRCoverPage"/>
              <w:spacing w:after="0"/>
              <w:jc w:val="center"/>
              <w:rPr>
                <w:b/>
                <w:caps/>
                <w:noProof/>
              </w:rPr>
            </w:pPr>
            <w:r>
              <w:rPr>
                <w:b/>
                <w:caps/>
                <w:noProof/>
              </w:rPr>
              <w:t>X</w:t>
            </w:r>
          </w:p>
        </w:tc>
        <w:tc>
          <w:tcPr>
            <w:tcW w:w="1418" w:type="dxa"/>
            <w:tcBorders>
              <w:left w:val="nil"/>
            </w:tcBorders>
          </w:tcPr>
          <w:p w14:paraId="74256A99" w14:textId="77777777" w:rsidR="00F25D98" w:rsidRDefault="00F25D98" w:rsidP="001E41F3">
            <w:pPr>
              <w:pStyle w:val="CRCoverPage"/>
              <w:spacing w:after="0"/>
              <w:jc w:val="right"/>
              <w:rPr>
                <w:noProof/>
              </w:rPr>
            </w:pPr>
            <w:r>
              <w:rPr>
                <w:noProof/>
              </w:rPr>
              <w:t>Core Network</w:t>
            </w:r>
          </w:p>
        </w:tc>
        <w:tc>
          <w:tcPr>
            <w:tcW w:w="283" w:type="dxa"/>
            <w:tcBorders>
              <w:top w:val="single" w:sz="6" w:space="0" w:color="auto"/>
              <w:left w:val="single" w:sz="6" w:space="0" w:color="auto"/>
              <w:bottom w:val="single" w:sz="6" w:space="0" w:color="auto"/>
              <w:right w:val="single" w:sz="6" w:space="0" w:color="auto"/>
            </w:tcBorders>
            <w:shd w:val="pct25" w:color="FFFF00" w:fill="auto"/>
          </w:tcPr>
          <w:p w14:paraId="5A776598" w14:textId="7592BAE6" w:rsidR="00F25D98" w:rsidRDefault="00D45ACE" w:rsidP="001E41F3">
            <w:pPr>
              <w:pStyle w:val="CRCoverPage"/>
              <w:spacing w:after="0"/>
              <w:jc w:val="center"/>
              <w:rPr>
                <w:b/>
                <w:bCs/>
                <w:caps/>
                <w:noProof/>
              </w:rPr>
            </w:pPr>
            <w:r>
              <w:rPr>
                <w:b/>
                <w:bCs/>
                <w:caps/>
                <w:noProof/>
              </w:rPr>
              <w:t>X</w:t>
            </w:r>
          </w:p>
        </w:tc>
      </w:tr>
    </w:tbl>
    <w:p w14:paraId="49B4556E" w14:textId="77777777" w:rsidR="001E41F3" w:rsidRDefault="001E41F3">
      <w:pPr>
        <w:rPr>
          <w:sz w:val="8"/>
          <w:szCs w:val="8"/>
        </w:rPr>
      </w:pPr>
    </w:p>
    <w:tbl>
      <w:tblPr>
        <w:tblW w:w="9640" w:type="dxa"/>
        <w:tblInd w:w="42" w:type="dxa"/>
        <w:tblLayout w:type="fixed"/>
        <w:tblCellMar>
          <w:left w:w="42" w:type="dxa"/>
          <w:right w:w="42" w:type="dxa"/>
        </w:tblCellMar>
        <w:tblLook w:val="0000" w:firstRow="0" w:lastRow="0" w:firstColumn="0" w:lastColumn="0" w:noHBand="0" w:noVBand="0"/>
      </w:tblPr>
      <w:tblGrid>
        <w:gridCol w:w="1843"/>
        <w:gridCol w:w="851"/>
        <w:gridCol w:w="284"/>
        <w:gridCol w:w="284"/>
        <w:gridCol w:w="567"/>
        <w:gridCol w:w="1700"/>
        <w:gridCol w:w="567"/>
        <w:gridCol w:w="143"/>
        <w:gridCol w:w="281"/>
        <w:gridCol w:w="993"/>
        <w:gridCol w:w="2127"/>
      </w:tblGrid>
      <w:tr w:rsidR="001E41F3" w14:paraId="3D4A56D1" w14:textId="77777777" w:rsidTr="00547111">
        <w:tc>
          <w:tcPr>
            <w:tcW w:w="9640" w:type="dxa"/>
            <w:gridSpan w:val="11"/>
          </w:tcPr>
          <w:p w14:paraId="263E40D8" w14:textId="77777777" w:rsidR="001E41F3" w:rsidRDefault="001E41F3">
            <w:pPr>
              <w:pStyle w:val="CRCoverPage"/>
              <w:spacing w:after="0"/>
              <w:rPr>
                <w:noProof/>
                <w:sz w:val="8"/>
                <w:szCs w:val="8"/>
              </w:rPr>
            </w:pPr>
          </w:p>
        </w:tc>
      </w:tr>
      <w:tr w:rsidR="001E41F3" w14:paraId="517C4281" w14:textId="77777777" w:rsidTr="00547111">
        <w:tc>
          <w:tcPr>
            <w:tcW w:w="1843" w:type="dxa"/>
            <w:tcBorders>
              <w:top w:val="single" w:sz="4" w:space="0" w:color="auto"/>
              <w:left w:val="single" w:sz="4" w:space="0" w:color="auto"/>
            </w:tcBorders>
          </w:tcPr>
          <w:p w14:paraId="67F15A2D" w14:textId="77777777" w:rsidR="001E41F3" w:rsidRDefault="001E41F3">
            <w:pPr>
              <w:pStyle w:val="CRCoverPage"/>
              <w:tabs>
                <w:tab w:val="right" w:pos="1759"/>
              </w:tabs>
              <w:spacing w:after="0"/>
              <w:rPr>
                <w:b/>
                <w:i/>
                <w:noProof/>
              </w:rPr>
            </w:pPr>
            <w:r>
              <w:rPr>
                <w:b/>
                <w:i/>
                <w:noProof/>
              </w:rPr>
              <w:t>Title:</w:t>
            </w:r>
            <w:r>
              <w:rPr>
                <w:b/>
                <w:i/>
                <w:noProof/>
              </w:rPr>
              <w:tab/>
            </w:r>
          </w:p>
        </w:tc>
        <w:tc>
          <w:tcPr>
            <w:tcW w:w="7797" w:type="dxa"/>
            <w:gridSpan w:val="10"/>
            <w:tcBorders>
              <w:top w:val="single" w:sz="4" w:space="0" w:color="auto"/>
              <w:right w:val="single" w:sz="4" w:space="0" w:color="auto"/>
            </w:tcBorders>
            <w:shd w:val="pct30" w:color="FFFF00" w:fill="auto"/>
          </w:tcPr>
          <w:p w14:paraId="311D70C7" w14:textId="42A78508" w:rsidR="001E41F3" w:rsidRDefault="006C2B20">
            <w:pPr>
              <w:pStyle w:val="CRCoverPage"/>
              <w:spacing w:after="0"/>
              <w:ind w:left="100"/>
              <w:rPr>
                <w:noProof/>
              </w:rPr>
            </w:pPr>
            <w:r>
              <w:t>TS 23.501: NPN support for PLMN services via N3IWF</w:t>
            </w:r>
          </w:p>
        </w:tc>
      </w:tr>
      <w:tr w:rsidR="001E41F3" w14:paraId="35A872EB" w14:textId="77777777" w:rsidTr="00547111">
        <w:tc>
          <w:tcPr>
            <w:tcW w:w="1843" w:type="dxa"/>
            <w:tcBorders>
              <w:left w:val="single" w:sz="4" w:space="0" w:color="auto"/>
            </w:tcBorders>
          </w:tcPr>
          <w:p w14:paraId="27104241" w14:textId="77777777" w:rsidR="001E41F3" w:rsidRDefault="001E41F3">
            <w:pPr>
              <w:pStyle w:val="CRCoverPage"/>
              <w:spacing w:after="0"/>
              <w:rPr>
                <w:b/>
                <w:i/>
                <w:noProof/>
                <w:sz w:val="8"/>
                <w:szCs w:val="8"/>
              </w:rPr>
            </w:pPr>
          </w:p>
        </w:tc>
        <w:tc>
          <w:tcPr>
            <w:tcW w:w="7797" w:type="dxa"/>
            <w:gridSpan w:val="10"/>
            <w:tcBorders>
              <w:right w:val="single" w:sz="4" w:space="0" w:color="auto"/>
            </w:tcBorders>
          </w:tcPr>
          <w:p w14:paraId="35CA86F7" w14:textId="77777777" w:rsidR="001E41F3" w:rsidRDefault="001E41F3">
            <w:pPr>
              <w:pStyle w:val="CRCoverPage"/>
              <w:spacing w:after="0"/>
              <w:rPr>
                <w:noProof/>
                <w:sz w:val="8"/>
                <w:szCs w:val="8"/>
              </w:rPr>
            </w:pPr>
          </w:p>
        </w:tc>
      </w:tr>
      <w:tr w:rsidR="001E41F3" w14:paraId="33C4F2BE" w14:textId="77777777" w:rsidTr="00547111">
        <w:tc>
          <w:tcPr>
            <w:tcW w:w="1843" w:type="dxa"/>
            <w:tcBorders>
              <w:left w:val="single" w:sz="4" w:space="0" w:color="auto"/>
            </w:tcBorders>
          </w:tcPr>
          <w:p w14:paraId="1A4D7C43" w14:textId="77777777" w:rsidR="001E41F3" w:rsidRDefault="001E41F3">
            <w:pPr>
              <w:pStyle w:val="CRCoverPage"/>
              <w:tabs>
                <w:tab w:val="right" w:pos="1759"/>
              </w:tabs>
              <w:spacing w:after="0"/>
              <w:rPr>
                <w:b/>
                <w:i/>
                <w:noProof/>
              </w:rPr>
            </w:pPr>
            <w:r>
              <w:rPr>
                <w:b/>
                <w:i/>
                <w:noProof/>
              </w:rPr>
              <w:t>Source to WG:</w:t>
            </w:r>
          </w:p>
        </w:tc>
        <w:tc>
          <w:tcPr>
            <w:tcW w:w="7797" w:type="dxa"/>
            <w:gridSpan w:val="10"/>
            <w:tcBorders>
              <w:right w:val="single" w:sz="4" w:space="0" w:color="auto"/>
            </w:tcBorders>
            <w:shd w:val="pct30" w:color="FFFF00" w:fill="auto"/>
          </w:tcPr>
          <w:p w14:paraId="29A4D67B" w14:textId="77777777" w:rsidR="001E41F3" w:rsidRDefault="00816FDB">
            <w:pPr>
              <w:pStyle w:val="CRCoverPage"/>
              <w:spacing w:after="0"/>
              <w:ind w:left="100"/>
              <w:rPr>
                <w:noProof/>
              </w:rPr>
            </w:pPr>
            <w:fldSimple w:instr=" DOCPROPERTY  SourceIfWg  \* MERGEFORMAT ">
              <w:r w:rsidR="00E13F3D">
                <w:rPr>
                  <w:noProof/>
                </w:rPr>
                <w:t>Qualcomm Incorporated</w:t>
              </w:r>
            </w:fldSimple>
          </w:p>
        </w:tc>
      </w:tr>
      <w:tr w:rsidR="001E41F3" w14:paraId="07DE56B1" w14:textId="77777777" w:rsidTr="00547111">
        <w:tc>
          <w:tcPr>
            <w:tcW w:w="1843" w:type="dxa"/>
            <w:tcBorders>
              <w:left w:val="single" w:sz="4" w:space="0" w:color="auto"/>
            </w:tcBorders>
          </w:tcPr>
          <w:p w14:paraId="25A1367F" w14:textId="77777777" w:rsidR="001E41F3" w:rsidRDefault="001E41F3">
            <w:pPr>
              <w:pStyle w:val="CRCoverPage"/>
              <w:tabs>
                <w:tab w:val="right" w:pos="1759"/>
              </w:tabs>
              <w:spacing w:after="0"/>
              <w:rPr>
                <w:b/>
                <w:i/>
                <w:noProof/>
              </w:rPr>
            </w:pPr>
            <w:r>
              <w:rPr>
                <w:b/>
                <w:i/>
                <w:noProof/>
              </w:rPr>
              <w:t>Source to TSG:</w:t>
            </w:r>
          </w:p>
        </w:tc>
        <w:tc>
          <w:tcPr>
            <w:tcW w:w="7797" w:type="dxa"/>
            <w:gridSpan w:val="10"/>
            <w:tcBorders>
              <w:right w:val="single" w:sz="4" w:space="0" w:color="auto"/>
            </w:tcBorders>
            <w:shd w:val="pct30" w:color="FFFF00" w:fill="auto"/>
          </w:tcPr>
          <w:p w14:paraId="34B466F3" w14:textId="45F5AD6D" w:rsidR="001E41F3" w:rsidRDefault="00816FDB" w:rsidP="00547111">
            <w:pPr>
              <w:pStyle w:val="CRCoverPage"/>
              <w:spacing w:after="0"/>
              <w:ind w:left="100"/>
              <w:rPr>
                <w:noProof/>
              </w:rPr>
            </w:pPr>
            <w:r>
              <w:t>SA2</w:t>
            </w:r>
            <w:r w:rsidR="00941E30">
              <w:fldChar w:fldCharType="begin"/>
            </w:r>
            <w:r w:rsidR="00941E30">
              <w:instrText xml:space="preserve"> DOCPROPERTY  SourceIfTsg  \* MERGEFORMAT </w:instrText>
            </w:r>
            <w:r w:rsidR="00941E30">
              <w:fldChar w:fldCharType="end"/>
            </w:r>
          </w:p>
        </w:tc>
      </w:tr>
      <w:tr w:rsidR="001E41F3" w14:paraId="0D9562B5" w14:textId="77777777" w:rsidTr="00547111">
        <w:tc>
          <w:tcPr>
            <w:tcW w:w="1843" w:type="dxa"/>
            <w:tcBorders>
              <w:left w:val="single" w:sz="4" w:space="0" w:color="auto"/>
            </w:tcBorders>
          </w:tcPr>
          <w:p w14:paraId="77B072AE" w14:textId="77777777" w:rsidR="001E41F3" w:rsidRDefault="001E41F3">
            <w:pPr>
              <w:pStyle w:val="CRCoverPage"/>
              <w:spacing w:after="0"/>
              <w:rPr>
                <w:b/>
                <w:i/>
                <w:noProof/>
                <w:sz w:val="8"/>
                <w:szCs w:val="8"/>
              </w:rPr>
            </w:pPr>
          </w:p>
        </w:tc>
        <w:tc>
          <w:tcPr>
            <w:tcW w:w="7797" w:type="dxa"/>
            <w:gridSpan w:val="10"/>
            <w:tcBorders>
              <w:right w:val="single" w:sz="4" w:space="0" w:color="auto"/>
            </w:tcBorders>
          </w:tcPr>
          <w:p w14:paraId="472C67C2" w14:textId="77777777" w:rsidR="001E41F3" w:rsidRDefault="001E41F3">
            <w:pPr>
              <w:pStyle w:val="CRCoverPage"/>
              <w:spacing w:after="0"/>
              <w:rPr>
                <w:noProof/>
                <w:sz w:val="8"/>
                <w:szCs w:val="8"/>
              </w:rPr>
            </w:pPr>
          </w:p>
        </w:tc>
      </w:tr>
      <w:tr w:rsidR="001E41F3" w14:paraId="53C45681" w14:textId="77777777" w:rsidTr="00547111">
        <w:tc>
          <w:tcPr>
            <w:tcW w:w="1843" w:type="dxa"/>
            <w:tcBorders>
              <w:left w:val="single" w:sz="4" w:space="0" w:color="auto"/>
            </w:tcBorders>
          </w:tcPr>
          <w:p w14:paraId="36F87C71" w14:textId="77777777" w:rsidR="001E41F3" w:rsidRDefault="001E41F3">
            <w:pPr>
              <w:pStyle w:val="CRCoverPage"/>
              <w:tabs>
                <w:tab w:val="right" w:pos="1759"/>
              </w:tabs>
              <w:spacing w:after="0"/>
              <w:rPr>
                <w:b/>
                <w:i/>
                <w:noProof/>
              </w:rPr>
            </w:pPr>
            <w:r>
              <w:rPr>
                <w:b/>
                <w:i/>
                <w:noProof/>
              </w:rPr>
              <w:t>Work item code</w:t>
            </w:r>
            <w:r w:rsidR="0051580D">
              <w:rPr>
                <w:b/>
                <w:i/>
                <w:noProof/>
              </w:rPr>
              <w:t>:</w:t>
            </w:r>
          </w:p>
        </w:tc>
        <w:tc>
          <w:tcPr>
            <w:tcW w:w="3686" w:type="dxa"/>
            <w:gridSpan w:val="5"/>
            <w:shd w:val="pct30" w:color="FFFF00" w:fill="auto"/>
          </w:tcPr>
          <w:p w14:paraId="75CAC7D9" w14:textId="77777777" w:rsidR="001E41F3" w:rsidRDefault="00816FDB">
            <w:pPr>
              <w:pStyle w:val="CRCoverPage"/>
              <w:spacing w:after="0"/>
              <w:ind w:left="100"/>
              <w:rPr>
                <w:noProof/>
              </w:rPr>
            </w:pPr>
            <w:fldSimple w:instr=" DOCPROPERTY  RelatedWis  \* MERGEFORMAT ">
              <w:r w:rsidR="00E13F3D">
                <w:rPr>
                  <w:noProof/>
                </w:rPr>
                <w:t>Vertical_LAN</w:t>
              </w:r>
            </w:fldSimple>
          </w:p>
        </w:tc>
        <w:tc>
          <w:tcPr>
            <w:tcW w:w="567" w:type="dxa"/>
            <w:tcBorders>
              <w:left w:val="nil"/>
            </w:tcBorders>
          </w:tcPr>
          <w:p w14:paraId="7F61D700" w14:textId="77777777" w:rsidR="001E41F3" w:rsidRDefault="001E41F3">
            <w:pPr>
              <w:pStyle w:val="CRCoverPage"/>
              <w:spacing w:after="0"/>
              <w:ind w:right="100"/>
              <w:rPr>
                <w:noProof/>
              </w:rPr>
            </w:pPr>
          </w:p>
        </w:tc>
        <w:tc>
          <w:tcPr>
            <w:tcW w:w="1417" w:type="dxa"/>
            <w:gridSpan w:val="3"/>
            <w:tcBorders>
              <w:left w:val="nil"/>
            </w:tcBorders>
          </w:tcPr>
          <w:p w14:paraId="67820EE9" w14:textId="77777777" w:rsidR="001E41F3" w:rsidRDefault="001E41F3">
            <w:pPr>
              <w:pStyle w:val="CRCoverPage"/>
              <w:spacing w:after="0"/>
              <w:jc w:val="right"/>
              <w:rPr>
                <w:noProof/>
              </w:rPr>
            </w:pPr>
            <w:r>
              <w:rPr>
                <w:b/>
                <w:i/>
                <w:noProof/>
              </w:rPr>
              <w:t>Date:</w:t>
            </w:r>
          </w:p>
        </w:tc>
        <w:tc>
          <w:tcPr>
            <w:tcW w:w="2127" w:type="dxa"/>
            <w:tcBorders>
              <w:right w:val="single" w:sz="4" w:space="0" w:color="auto"/>
            </w:tcBorders>
            <w:shd w:val="pct30" w:color="FFFF00" w:fill="auto"/>
          </w:tcPr>
          <w:p w14:paraId="038300DA" w14:textId="77777777" w:rsidR="001E41F3" w:rsidRDefault="00816FDB">
            <w:pPr>
              <w:pStyle w:val="CRCoverPage"/>
              <w:spacing w:after="0"/>
              <w:ind w:left="100"/>
              <w:rPr>
                <w:noProof/>
              </w:rPr>
            </w:pPr>
            <w:fldSimple w:instr=" DOCPROPERTY  ResDate  \* MERGEFORMAT ">
              <w:r w:rsidR="00D24991">
                <w:rPr>
                  <w:noProof/>
                </w:rPr>
                <w:t>2019-01-07</w:t>
              </w:r>
            </w:fldSimple>
          </w:p>
        </w:tc>
      </w:tr>
      <w:tr w:rsidR="001E41F3" w14:paraId="3E723648" w14:textId="77777777" w:rsidTr="00547111">
        <w:tc>
          <w:tcPr>
            <w:tcW w:w="1843" w:type="dxa"/>
            <w:tcBorders>
              <w:left w:val="single" w:sz="4" w:space="0" w:color="auto"/>
            </w:tcBorders>
          </w:tcPr>
          <w:p w14:paraId="2E376C41" w14:textId="77777777" w:rsidR="001E41F3" w:rsidRDefault="001E41F3">
            <w:pPr>
              <w:pStyle w:val="CRCoverPage"/>
              <w:spacing w:after="0"/>
              <w:rPr>
                <w:b/>
                <w:i/>
                <w:noProof/>
                <w:sz w:val="8"/>
                <w:szCs w:val="8"/>
              </w:rPr>
            </w:pPr>
          </w:p>
        </w:tc>
        <w:tc>
          <w:tcPr>
            <w:tcW w:w="1986" w:type="dxa"/>
            <w:gridSpan w:val="4"/>
          </w:tcPr>
          <w:p w14:paraId="1F40C7D7" w14:textId="77777777" w:rsidR="001E41F3" w:rsidRDefault="001E41F3">
            <w:pPr>
              <w:pStyle w:val="CRCoverPage"/>
              <w:spacing w:after="0"/>
              <w:rPr>
                <w:noProof/>
                <w:sz w:val="8"/>
                <w:szCs w:val="8"/>
              </w:rPr>
            </w:pPr>
          </w:p>
        </w:tc>
        <w:tc>
          <w:tcPr>
            <w:tcW w:w="2267" w:type="dxa"/>
            <w:gridSpan w:val="2"/>
          </w:tcPr>
          <w:p w14:paraId="133F4EDC" w14:textId="77777777" w:rsidR="001E41F3" w:rsidRDefault="001E41F3">
            <w:pPr>
              <w:pStyle w:val="CRCoverPage"/>
              <w:spacing w:after="0"/>
              <w:rPr>
                <w:noProof/>
                <w:sz w:val="8"/>
                <w:szCs w:val="8"/>
              </w:rPr>
            </w:pPr>
          </w:p>
        </w:tc>
        <w:tc>
          <w:tcPr>
            <w:tcW w:w="1417" w:type="dxa"/>
            <w:gridSpan w:val="3"/>
          </w:tcPr>
          <w:p w14:paraId="7EC119E5" w14:textId="77777777" w:rsidR="001E41F3" w:rsidRDefault="001E41F3">
            <w:pPr>
              <w:pStyle w:val="CRCoverPage"/>
              <w:spacing w:after="0"/>
              <w:rPr>
                <w:noProof/>
                <w:sz w:val="8"/>
                <w:szCs w:val="8"/>
              </w:rPr>
            </w:pPr>
          </w:p>
        </w:tc>
        <w:tc>
          <w:tcPr>
            <w:tcW w:w="2127" w:type="dxa"/>
            <w:tcBorders>
              <w:right w:val="single" w:sz="4" w:space="0" w:color="auto"/>
            </w:tcBorders>
          </w:tcPr>
          <w:p w14:paraId="510B6D70" w14:textId="77777777" w:rsidR="001E41F3" w:rsidRDefault="001E41F3">
            <w:pPr>
              <w:pStyle w:val="CRCoverPage"/>
              <w:spacing w:after="0"/>
              <w:rPr>
                <w:noProof/>
                <w:sz w:val="8"/>
                <w:szCs w:val="8"/>
              </w:rPr>
            </w:pPr>
          </w:p>
        </w:tc>
      </w:tr>
      <w:tr w:rsidR="001E41F3" w14:paraId="6ECEFD9D" w14:textId="77777777" w:rsidTr="00547111">
        <w:trPr>
          <w:cantSplit/>
        </w:trPr>
        <w:tc>
          <w:tcPr>
            <w:tcW w:w="1843" w:type="dxa"/>
            <w:tcBorders>
              <w:left w:val="single" w:sz="4" w:space="0" w:color="auto"/>
            </w:tcBorders>
          </w:tcPr>
          <w:p w14:paraId="3E9944C5" w14:textId="77777777" w:rsidR="001E41F3" w:rsidRDefault="001E41F3">
            <w:pPr>
              <w:pStyle w:val="CRCoverPage"/>
              <w:tabs>
                <w:tab w:val="right" w:pos="1759"/>
              </w:tabs>
              <w:spacing w:after="0"/>
              <w:rPr>
                <w:b/>
                <w:i/>
                <w:noProof/>
              </w:rPr>
            </w:pPr>
            <w:r>
              <w:rPr>
                <w:b/>
                <w:i/>
                <w:noProof/>
              </w:rPr>
              <w:t>Category:</w:t>
            </w:r>
          </w:p>
        </w:tc>
        <w:tc>
          <w:tcPr>
            <w:tcW w:w="851" w:type="dxa"/>
            <w:shd w:val="pct30" w:color="FFFF00" w:fill="auto"/>
          </w:tcPr>
          <w:p w14:paraId="18F00087" w14:textId="77777777" w:rsidR="001E41F3" w:rsidRDefault="00816FDB" w:rsidP="00D24991">
            <w:pPr>
              <w:pStyle w:val="CRCoverPage"/>
              <w:spacing w:after="0"/>
              <w:ind w:left="100" w:right="-609"/>
              <w:rPr>
                <w:b/>
                <w:noProof/>
              </w:rPr>
            </w:pPr>
            <w:fldSimple w:instr=" DOCPROPERTY  Cat  \* MERGEFORMAT ">
              <w:r w:rsidR="00D24991">
                <w:rPr>
                  <w:b/>
                  <w:noProof/>
                </w:rPr>
                <w:t>B</w:t>
              </w:r>
            </w:fldSimple>
          </w:p>
        </w:tc>
        <w:tc>
          <w:tcPr>
            <w:tcW w:w="3402" w:type="dxa"/>
            <w:gridSpan w:val="5"/>
            <w:tcBorders>
              <w:left w:val="nil"/>
            </w:tcBorders>
          </w:tcPr>
          <w:p w14:paraId="4A50EF0B" w14:textId="77777777" w:rsidR="001E41F3" w:rsidRDefault="001E41F3">
            <w:pPr>
              <w:pStyle w:val="CRCoverPage"/>
              <w:spacing w:after="0"/>
              <w:rPr>
                <w:noProof/>
              </w:rPr>
            </w:pPr>
          </w:p>
        </w:tc>
        <w:tc>
          <w:tcPr>
            <w:tcW w:w="1417" w:type="dxa"/>
            <w:gridSpan w:val="3"/>
            <w:tcBorders>
              <w:left w:val="nil"/>
            </w:tcBorders>
          </w:tcPr>
          <w:p w14:paraId="1DEF5516" w14:textId="77777777" w:rsidR="001E41F3" w:rsidRDefault="001E41F3">
            <w:pPr>
              <w:pStyle w:val="CRCoverPage"/>
              <w:spacing w:after="0"/>
              <w:jc w:val="right"/>
              <w:rPr>
                <w:b/>
                <w:i/>
                <w:noProof/>
              </w:rPr>
            </w:pPr>
            <w:r>
              <w:rPr>
                <w:b/>
                <w:i/>
                <w:noProof/>
              </w:rPr>
              <w:t>Release:</w:t>
            </w:r>
          </w:p>
        </w:tc>
        <w:tc>
          <w:tcPr>
            <w:tcW w:w="2127" w:type="dxa"/>
            <w:tcBorders>
              <w:right w:val="single" w:sz="4" w:space="0" w:color="auto"/>
            </w:tcBorders>
            <w:shd w:val="pct30" w:color="FFFF00" w:fill="auto"/>
          </w:tcPr>
          <w:p w14:paraId="019FE98A" w14:textId="77777777" w:rsidR="001E41F3" w:rsidRDefault="00816FDB">
            <w:pPr>
              <w:pStyle w:val="CRCoverPage"/>
              <w:spacing w:after="0"/>
              <w:ind w:left="100"/>
              <w:rPr>
                <w:noProof/>
              </w:rPr>
            </w:pPr>
            <w:fldSimple w:instr=" DOCPROPERTY  Release  \* MERGEFORMAT ">
              <w:r w:rsidR="00D24991">
                <w:rPr>
                  <w:noProof/>
                </w:rPr>
                <w:t>Rel-16</w:t>
              </w:r>
            </w:fldSimple>
          </w:p>
        </w:tc>
      </w:tr>
      <w:tr w:rsidR="001E41F3" w14:paraId="21E645B3" w14:textId="77777777" w:rsidTr="00547111">
        <w:tc>
          <w:tcPr>
            <w:tcW w:w="1843" w:type="dxa"/>
            <w:tcBorders>
              <w:left w:val="single" w:sz="4" w:space="0" w:color="auto"/>
              <w:bottom w:val="single" w:sz="4" w:space="0" w:color="auto"/>
            </w:tcBorders>
          </w:tcPr>
          <w:p w14:paraId="15E46FDE" w14:textId="77777777" w:rsidR="001E41F3" w:rsidRDefault="001E41F3">
            <w:pPr>
              <w:pStyle w:val="CRCoverPage"/>
              <w:spacing w:after="0"/>
              <w:rPr>
                <w:b/>
                <w:i/>
                <w:noProof/>
              </w:rPr>
            </w:pPr>
          </w:p>
        </w:tc>
        <w:tc>
          <w:tcPr>
            <w:tcW w:w="4677" w:type="dxa"/>
            <w:gridSpan w:val="8"/>
            <w:tcBorders>
              <w:bottom w:val="single" w:sz="4" w:space="0" w:color="auto"/>
            </w:tcBorders>
          </w:tcPr>
          <w:p w14:paraId="77A45204" w14:textId="77777777" w:rsidR="001E41F3" w:rsidRDefault="001E41F3">
            <w:pPr>
              <w:pStyle w:val="CRCoverPage"/>
              <w:spacing w:after="0"/>
              <w:ind w:left="383" w:hanging="383"/>
              <w:rPr>
                <w:i/>
                <w:noProof/>
                <w:sz w:val="18"/>
              </w:rPr>
            </w:pPr>
            <w:r>
              <w:rPr>
                <w:i/>
                <w:noProof/>
                <w:sz w:val="18"/>
              </w:rPr>
              <w:t xml:space="preserve">Use </w:t>
            </w:r>
            <w:r>
              <w:rPr>
                <w:i/>
                <w:noProof/>
                <w:sz w:val="18"/>
                <w:u w:val="single"/>
              </w:rPr>
              <w:t>one</w:t>
            </w:r>
            <w:r>
              <w:rPr>
                <w:i/>
                <w:noProof/>
                <w:sz w:val="18"/>
              </w:rPr>
              <w:t xml:space="preserve"> of the following categories:</w:t>
            </w:r>
            <w:r>
              <w:rPr>
                <w:b/>
                <w:i/>
                <w:noProof/>
                <w:sz w:val="18"/>
              </w:rPr>
              <w:br/>
              <w:t>F</w:t>
            </w:r>
            <w:r>
              <w:rPr>
                <w:i/>
                <w:noProof/>
                <w:sz w:val="18"/>
              </w:rPr>
              <w:t xml:space="preserve">  (correction)</w:t>
            </w:r>
            <w:r>
              <w:rPr>
                <w:i/>
                <w:noProof/>
                <w:sz w:val="18"/>
              </w:rPr>
              <w:br/>
            </w:r>
            <w:r>
              <w:rPr>
                <w:b/>
                <w:i/>
                <w:noProof/>
                <w:sz w:val="18"/>
              </w:rPr>
              <w:t>A</w:t>
            </w:r>
            <w:r>
              <w:rPr>
                <w:i/>
                <w:noProof/>
                <w:sz w:val="18"/>
              </w:rPr>
              <w:t xml:space="preserve">  (</w:t>
            </w:r>
            <w:r w:rsidR="00DE34CF">
              <w:rPr>
                <w:i/>
                <w:noProof/>
                <w:sz w:val="18"/>
              </w:rPr>
              <w:t xml:space="preserve">mirror </w:t>
            </w:r>
            <w:r>
              <w:rPr>
                <w:i/>
                <w:noProof/>
                <w:sz w:val="18"/>
              </w:rPr>
              <w:t>correspond</w:t>
            </w:r>
            <w:r w:rsidR="00DE34CF">
              <w:rPr>
                <w:i/>
                <w:noProof/>
                <w:sz w:val="18"/>
              </w:rPr>
              <w:t xml:space="preserve">ing </w:t>
            </w:r>
            <w:r>
              <w:rPr>
                <w:i/>
                <w:noProof/>
                <w:sz w:val="18"/>
              </w:rPr>
              <w:t xml:space="preserve">to a </w:t>
            </w:r>
            <w:r w:rsidR="00DE34CF">
              <w:rPr>
                <w:i/>
                <w:noProof/>
                <w:sz w:val="18"/>
              </w:rPr>
              <w:t xml:space="preserve">change </w:t>
            </w:r>
            <w:r>
              <w:rPr>
                <w:i/>
                <w:noProof/>
                <w:sz w:val="18"/>
              </w:rPr>
              <w:t>in an earlier release)</w:t>
            </w:r>
            <w:r>
              <w:rPr>
                <w:i/>
                <w:noProof/>
                <w:sz w:val="18"/>
              </w:rPr>
              <w:br/>
            </w:r>
            <w:r>
              <w:rPr>
                <w:b/>
                <w:i/>
                <w:noProof/>
                <w:sz w:val="18"/>
              </w:rPr>
              <w:t>B</w:t>
            </w:r>
            <w:r>
              <w:rPr>
                <w:i/>
                <w:noProof/>
                <w:sz w:val="18"/>
              </w:rPr>
              <w:t xml:space="preserve">  (addition of feature), </w:t>
            </w:r>
            <w:r>
              <w:rPr>
                <w:i/>
                <w:noProof/>
                <w:sz w:val="18"/>
              </w:rPr>
              <w:br/>
            </w:r>
            <w:r>
              <w:rPr>
                <w:b/>
                <w:i/>
                <w:noProof/>
                <w:sz w:val="18"/>
              </w:rPr>
              <w:t>C</w:t>
            </w:r>
            <w:r>
              <w:rPr>
                <w:i/>
                <w:noProof/>
                <w:sz w:val="18"/>
              </w:rPr>
              <w:t xml:space="preserve">  (functional modification of feature)</w:t>
            </w:r>
            <w:r>
              <w:rPr>
                <w:i/>
                <w:noProof/>
                <w:sz w:val="18"/>
              </w:rPr>
              <w:br/>
            </w:r>
            <w:r>
              <w:rPr>
                <w:b/>
                <w:i/>
                <w:noProof/>
                <w:sz w:val="18"/>
              </w:rPr>
              <w:t>D</w:t>
            </w:r>
            <w:r>
              <w:rPr>
                <w:i/>
                <w:noProof/>
                <w:sz w:val="18"/>
              </w:rPr>
              <w:t xml:space="preserve">  (editorial modification)</w:t>
            </w:r>
          </w:p>
          <w:p w14:paraId="75EB5065" w14:textId="77777777" w:rsidR="001E41F3" w:rsidRDefault="001E41F3">
            <w:pPr>
              <w:pStyle w:val="CRCoverPage"/>
              <w:rPr>
                <w:noProof/>
              </w:rPr>
            </w:pPr>
            <w:r>
              <w:rPr>
                <w:noProof/>
                <w:sz w:val="18"/>
              </w:rPr>
              <w:t>Detailed explanations of the above categories can</w:t>
            </w:r>
            <w:r>
              <w:rPr>
                <w:noProof/>
                <w:sz w:val="18"/>
              </w:rPr>
              <w:br/>
              <w:t xml:space="preserve">be found in 3GPP </w:t>
            </w:r>
            <w:hyperlink r:id="rId11" w:history="1">
              <w:r>
                <w:rPr>
                  <w:rStyle w:val="Hyperlink"/>
                  <w:noProof/>
                  <w:sz w:val="18"/>
                </w:rPr>
                <w:t>TR 21.900</w:t>
              </w:r>
            </w:hyperlink>
            <w:r>
              <w:rPr>
                <w:noProof/>
                <w:sz w:val="18"/>
              </w:rPr>
              <w:t>.</w:t>
            </w:r>
          </w:p>
        </w:tc>
        <w:tc>
          <w:tcPr>
            <w:tcW w:w="3120" w:type="dxa"/>
            <w:gridSpan w:val="2"/>
            <w:tcBorders>
              <w:bottom w:val="single" w:sz="4" w:space="0" w:color="auto"/>
              <w:right w:val="single" w:sz="4" w:space="0" w:color="auto"/>
            </w:tcBorders>
          </w:tcPr>
          <w:p w14:paraId="5F783717" w14:textId="77777777" w:rsidR="000C038A" w:rsidRPr="007C2097" w:rsidRDefault="001E41F3" w:rsidP="00BD6BB8">
            <w:pPr>
              <w:pStyle w:val="CRCoverPage"/>
              <w:tabs>
                <w:tab w:val="left" w:pos="950"/>
              </w:tabs>
              <w:spacing w:after="0"/>
              <w:ind w:left="241" w:hanging="241"/>
              <w:rPr>
                <w:i/>
                <w:noProof/>
                <w:sz w:val="18"/>
              </w:rPr>
            </w:pPr>
            <w:r>
              <w:rPr>
                <w:i/>
                <w:noProof/>
                <w:sz w:val="18"/>
              </w:rPr>
              <w:t xml:space="preserve">Use </w:t>
            </w:r>
            <w:r>
              <w:rPr>
                <w:i/>
                <w:noProof/>
                <w:sz w:val="18"/>
                <w:u w:val="single"/>
              </w:rPr>
              <w:t>one</w:t>
            </w:r>
            <w:r>
              <w:rPr>
                <w:i/>
                <w:noProof/>
                <w:sz w:val="18"/>
              </w:rPr>
              <w:t xml:space="preserve"> of the following releases:</w:t>
            </w:r>
            <w:r>
              <w:rPr>
                <w:i/>
                <w:noProof/>
                <w:sz w:val="18"/>
              </w:rPr>
              <w:br/>
              <w:t>Rel-8</w:t>
            </w:r>
            <w:r>
              <w:rPr>
                <w:i/>
                <w:noProof/>
                <w:sz w:val="18"/>
              </w:rPr>
              <w:tab/>
              <w:t>(Release 8)</w:t>
            </w:r>
            <w:r w:rsidR="007C2097">
              <w:rPr>
                <w:i/>
                <w:noProof/>
                <w:sz w:val="18"/>
              </w:rPr>
              <w:br/>
              <w:t>Rel-9</w:t>
            </w:r>
            <w:r w:rsidR="007C2097">
              <w:rPr>
                <w:i/>
                <w:noProof/>
                <w:sz w:val="18"/>
              </w:rPr>
              <w:tab/>
              <w:t>(Release 9)</w:t>
            </w:r>
            <w:r w:rsidR="009777D9">
              <w:rPr>
                <w:i/>
                <w:noProof/>
                <w:sz w:val="18"/>
              </w:rPr>
              <w:br/>
              <w:t>Rel-10</w:t>
            </w:r>
            <w:r w:rsidR="009777D9">
              <w:rPr>
                <w:i/>
                <w:noProof/>
                <w:sz w:val="18"/>
              </w:rPr>
              <w:tab/>
              <w:t>(Release 10)</w:t>
            </w:r>
            <w:r w:rsidR="000C038A">
              <w:rPr>
                <w:i/>
                <w:noProof/>
                <w:sz w:val="18"/>
              </w:rPr>
              <w:br/>
              <w:t>Rel-11</w:t>
            </w:r>
            <w:r w:rsidR="000C038A">
              <w:rPr>
                <w:i/>
                <w:noProof/>
                <w:sz w:val="18"/>
              </w:rPr>
              <w:tab/>
              <w:t>(Release 11)</w:t>
            </w:r>
            <w:r w:rsidR="000C038A">
              <w:rPr>
                <w:i/>
                <w:noProof/>
                <w:sz w:val="18"/>
              </w:rPr>
              <w:br/>
              <w:t>Rel-12</w:t>
            </w:r>
            <w:r w:rsidR="000C038A">
              <w:rPr>
                <w:i/>
                <w:noProof/>
                <w:sz w:val="18"/>
              </w:rPr>
              <w:tab/>
              <w:t>(Release 12)</w:t>
            </w:r>
            <w:r w:rsidR="0051580D">
              <w:rPr>
                <w:i/>
                <w:noProof/>
                <w:sz w:val="18"/>
              </w:rPr>
              <w:br/>
            </w:r>
            <w:bookmarkStart w:id="2" w:name="OLE_LINK1"/>
            <w:r w:rsidR="0051580D">
              <w:rPr>
                <w:i/>
                <w:noProof/>
                <w:sz w:val="18"/>
              </w:rPr>
              <w:t>Rel-13</w:t>
            </w:r>
            <w:r w:rsidR="0051580D">
              <w:rPr>
                <w:i/>
                <w:noProof/>
                <w:sz w:val="18"/>
              </w:rPr>
              <w:tab/>
              <w:t>(Release 13)</w:t>
            </w:r>
            <w:bookmarkEnd w:id="2"/>
            <w:r w:rsidR="00BD6BB8">
              <w:rPr>
                <w:i/>
                <w:noProof/>
                <w:sz w:val="18"/>
              </w:rPr>
              <w:br/>
              <w:t>Rel-14</w:t>
            </w:r>
            <w:r w:rsidR="00BD6BB8">
              <w:rPr>
                <w:i/>
                <w:noProof/>
                <w:sz w:val="18"/>
              </w:rPr>
              <w:tab/>
              <w:t>(Release 14)</w:t>
            </w:r>
            <w:r w:rsidR="00E34898">
              <w:rPr>
                <w:i/>
                <w:noProof/>
                <w:sz w:val="18"/>
              </w:rPr>
              <w:br/>
              <w:t>Rel-15</w:t>
            </w:r>
            <w:r w:rsidR="00E34898">
              <w:rPr>
                <w:i/>
                <w:noProof/>
                <w:sz w:val="18"/>
              </w:rPr>
              <w:tab/>
              <w:t>(Release 15)</w:t>
            </w:r>
            <w:r w:rsidR="00E34898">
              <w:rPr>
                <w:i/>
                <w:noProof/>
                <w:sz w:val="18"/>
              </w:rPr>
              <w:br/>
              <w:t>Rel-16</w:t>
            </w:r>
            <w:r w:rsidR="00E34898">
              <w:rPr>
                <w:i/>
                <w:noProof/>
                <w:sz w:val="18"/>
              </w:rPr>
              <w:tab/>
              <w:t>(Release 16)</w:t>
            </w:r>
          </w:p>
        </w:tc>
      </w:tr>
      <w:tr w:rsidR="001E41F3" w14:paraId="2B8B6B86" w14:textId="77777777" w:rsidTr="00547111">
        <w:tc>
          <w:tcPr>
            <w:tcW w:w="1843" w:type="dxa"/>
          </w:tcPr>
          <w:p w14:paraId="1A0C9D6D" w14:textId="77777777" w:rsidR="001E41F3" w:rsidRDefault="001E41F3">
            <w:pPr>
              <w:pStyle w:val="CRCoverPage"/>
              <w:spacing w:after="0"/>
              <w:rPr>
                <w:b/>
                <w:i/>
                <w:noProof/>
                <w:sz w:val="8"/>
                <w:szCs w:val="8"/>
              </w:rPr>
            </w:pPr>
          </w:p>
        </w:tc>
        <w:tc>
          <w:tcPr>
            <w:tcW w:w="7797" w:type="dxa"/>
            <w:gridSpan w:val="10"/>
          </w:tcPr>
          <w:p w14:paraId="71001751" w14:textId="77777777" w:rsidR="001E41F3" w:rsidRDefault="001E41F3">
            <w:pPr>
              <w:pStyle w:val="CRCoverPage"/>
              <w:spacing w:after="0"/>
              <w:rPr>
                <w:noProof/>
                <w:sz w:val="8"/>
                <w:szCs w:val="8"/>
              </w:rPr>
            </w:pPr>
          </w:p>
        </w:tc>
      </w:tr>
      <w:tr w:rsidR="001E41F3" w14:paraId="4C83990A" w14:textId="77777777" w:rsidTr="00547111">
        <w:tc>
          <w:tcPr>
            <w:tcW w:w="2694" w:type="dxa"/>
            <w:gridSpan w:val="2"/>
            <w:tcBorders>
              <w:top w:val="single" w:sz="4" w:space="0" w:color="auto"/>
              <w:left w:val="single" w:sz="4" w:space="0" w:color="auto"/>
            </w:tcBorders>
          </w:tcPr>
          <w:p w14:paraId="1EA8B924" w14:textId="77777777" w:rsidR="001E41F3" w:rsidRDefault="001E41F3">
            <w:pPr>
              <w:pStyle w:val="CRCoverPage"/>
              <w:tabs>
                <w:tab w:val="right" w:pos="2184"/>
              </w:tabs>
              <w:spacing w:after="0"/>
              <w:rPr>
                <w:b/>
                <w:i/>
                <w:noProof/>
              </w:rPr>
            </w:pPr>
            <w:r>
              <w:rPr>
                <w:b/>
                <w:i/>
                <w:noProof/>
              </w:rPr>
              <w:t>Reason for change:</w:t>
            </w:r>
          </w:p>
        </w:tc>
        <w:tc>
          <w:tcPr>
            <w:tcW w:w="6946" w:type="dxa"/>
            <w:gridSpan w:val="9"/>
            <w:tcBorders>
              <w:top w:val="single" w:sz="4" w:space="0" w:color="auto"/>
              <w:right w:val="single" w:sz="4" w:space="0" w:color="auto"/>
            </w:tcBorders>
            <w:shd w:val="pct30" w:color="FFFF00" w:fill="auto"/>
          </w:tcPr>
          <w:p w14:paraId="64D30C3F" w14:textId="77777777" w:rsidR="001E41F3" w:rsidRDefault="00AF5B5E">
            <w:pPr>
              <w:pStyle w:val="CRCoverPage"/>
              <w:spacing w:after="0"/>
              <w:ind w:left="100"/>
              <w:rPr>
                <w:noProof/>
              </w:rPr>
            </w:pPr>
            <w:r>
              <w:rPr>
                <w:noProof/>
              </w:rPr>
              <w:t>FS_Vertical_LAN study has concluded to introduce support for non-public networks</w:t>
            </w:r>
            <w:r w:rsidR="006C2B20">
              <w:rPr>
                <w:noProof/>
              </w:rPr>
              <w:t>, including support for access to PLMN services via N3IWF:</w:t>
            </w:r>
          </w:p>
          <w:p w14:paraId="31352391" w14:textId="77777777" w:rsidR="006C2B20" w:rsidRPr="00275117" w:rsidRDefault="006C2B20" w:rsidP="006C2B20">
            <w:pPr>
              <w:pStyle w:val="B1"/>
              <w:numPr>
                <w:ilvl w:val="0"/>
                <w:numId w:val="1"/>
              </w:numPr>
              <w:overflowPunct w:val="0"/>
              <w:autoSpaceDE w:val="0"/>
              <w:autoSpaceDN w:val="0"/>
              <w:adjustRightInd w:val="0"/>
              <w:textAlignment w:val="baseline"/>
              <w:rPr>
                <w:rFonts w:ascii="Arial" w:hAnsi="Arial" w:cs="Arial"/>
                <w:lang w:val="x-none" w:eastAsia="ko-KR"/>
              </w:rPr>
            </w:pPr>
            <w:r w:rsidRPr="00275117">
              <w:rPr>
                <w:rFonts w:ascii="Arial" w:hAnsi="Arial" w:cs="Arial"/>
                <w:lang w:val="x-none" w:eastAsia="ko-KR"/>
              </w:rPr>
              <w:t>access to subscribed PLMN serv</w:t>
            </w:r>
            <w:r>
              <w:rPr>
                <w:rFonts w:ascii="Arial" w:hAnsi="Arial" w:cs="Arial"/>
                <w:lang w:val="x-none" w:eastAsia="ko-KR"/>
              </w:rPr>
              <w:t>ices via a non-public network</w:t>
            </w:r>
          </w:p>
          <w:p w14:paraId="5EA24B83" w14:textId="77777777" w:rsidR="006C2B20" w:rsidRPr="00275117" w:rsidRDefault="006C2B20" w:rsidP="006C2B20">
            <w:pPr>
              <w:pStyle w:val="B1"/>
              <w:numPr>
                <w:ilvl w:val="0"/>
                <w:numId w:val="1"/>
              </w:numPr>
              <w:overflowPunct w:val="0"/>
              <w:autoSpaceDE w:val="0"/>
              <w:autoSpaceDN w:val="0"/>
              <w:adjustRightInd w:val="0"/>
              <w:spacing w:after="0"/>
              <w:textAlignment w:val="baseline"/>
              <w:rPr>
                <w:rFonts w:ascii="Arial" w:hAnsi="Arial" w:cs="Arial"/>
                <w:noProof/>
              </w:rPr>
            </w:pPr>
            <w:r w:rsidRPr="00275117">
              <w:rPr>
                <w:rFonts w:ascii="Arial" w:hAnsi="Arial" w:cs="Arial"/>
                <w:lang w:val="x-none" w:eastAsia="ko-KR"/>
              </w:rPr>
              <w:t>access to selected non-public network services via a PLMN</w:t>
            </w:r>
          </w:p>
          <w:p w14:paraId="49D35C2A" w14:textId="745B121E" w:rsidR="006C2B20" w:rsidRDefault="006C2B20">
            <w:pPr>
              <w:pStyle w:val="CRCoverPage"/>
              <w:spacing w:after="0"/>
              <w:ind w:left="100"/>
              <w:rPr>
                <w:noProof/>
              </w:rPr>
            </w:pPr>
          </w:p>
        </w:tc>
      </w:tr>
      <w:tr w:rsidR="001E41F3" w14:paraId="3F4ECEA8" w14:textId="77777777" w:rsidTr="00547111">
        <w:tc>
          <w:tcPr>
            <w:tcW w:w="2694" w:type="dxa"/>
            <w:gridSpan w:val="2"/>
            <w:tcBorders>
              <w:left w:val="single" w:sz="4" w:space="0" w:color="auto"/>
            </w:tcBorders>
          </w:tcPr>
          <w:p w14:paraId="6F92F00B" w14:textId="77777777" w:rsidR="001E41F3" w:rsidRDefault="001E41F3">
            <w:pPr>
              <w:pStyle w:val="CRCoverPage"/>
              <w:spacing w:after="0"/>
              <w:rPr>
                <w:b/>
                <w:i/>
                <w:noProof/>
                <w:sz w:val="8"/>
                <w:szCs w:val="8"/>
              </w:rPr>
            </w:pPr>
          </w:p>
        </w:tc>
        <w:tc>
          <w:tcPr>
            <w:tcW w:w="6946" w:type="dxa"/>
            <w:gridSpan w:val="9"/>
            <w:tcBorders>
              <w:right w:val="single" w:sz="4" w:space="0" w:color="auto"/>
            </w:tcBorders>
          </w:tcPr>
          <w:p w14:paraId="730FC6E9" w14:textId="77777777" w:rsidR="001E41F3" w:rsidRDefault="001E41F3">
            <w:pPr>
              <w:pStyle w:val="CRCoverPage"/>
              <w:spacing w:after="0"/>
              <w:rPr>
                <w:noProof/>
                <w:sz w:val="8"/>
                <w:szCs w:val="8"/>
              </w:rPr>
            </w:pPr>
          </w:p>
        </w:tc>
      </w:tr>
      <w:tr w:rsidR="001E41F3" w14:paraId="40B7CE27" w14:textId="77777777" w:rsidTr="00547111">
        <w:tc>
          <w:tcPr>
            <w:tcW w:w="2694" w:type="dxa"/>
            <w:gridSpan w:val="2"/>
            <w:tcBorders>
              <w:left w:val="single" w:sz="4" w:space="0" w:color="auto"/>
            </w:tcBorders>
          </w:tcPr>
          <w:p w14:paraId="4D5AE02B" w14:textId="77777777" w:rsidR="001E41F3" w:rsidRDefault="001E41F3">
            <w:pPr>
              <w:pStyle w:val="CRCoverPage"/>
              <w:tabs>
                <w:tab w:val="right" w:pos="2184"/>
              </w:tabs>
              <w:spacing w:after="0"/>
              <w:rPr>
                <w:b/>
                <w:i/>
                <w:noProof/>
              </w:rPr>
            </w:pPr>
            <w:r>
              <w:rPr>
                <w:b/>
                <w:i/>
                <w:noProof/>
              </w:rPr>
              <w:t>Summary of change</w:t>
            </w:r>
            <w:r w:rsidR="0051580D">
              <w:rPr>
                <w:b/>
                <w:i/>
                <w:noProof/>
              </w:rPr>
              <w:t>:</w:t>
            </w:r>
          </w:p>
        </w:tc>
        <w:tc>
          <w:tcPr>
            <w:tcW w:w="6946" w:type="dxa"/>
            <w:gridSpan w:val="9"/>
            <w:tcBorders>
              <w:right w:val="single" w:sz="4" w:space="0" w:color="auto"/>
            </w:tcBorders>
            <w:shd w:val="pct30" w:color="FFFF00" w:fill="auto"/>
          </w:tcPr>
          <w:p w14:paraId="3256A2FF" w14:textId="70052E76" w:rsidR="001E41F3" w:rsidRDefault="006C2B20">
            <w:pPr>
              <w:pStyle w:val="CRCoverPage"/>
              <w:spacing w:after="0"/>
              <w:ind w:left="100"/>
              <w:rPr>
                <w:noProof/>
              </w:rPr>
            </w:pPr>
            <w:r>
              <w:rPr>
                <w:noProof/>
              </w:rPr>
              <w:t>Enables the use of N3IWF for NPN RAN in addition to untrusted non-3GPP access.</w:t>
            </w:r>
          </w:p>
        </w:tc>
      </w:tr>
      <w:tr w:rsidR="001E41F3" w14:paraId="64D3B356" w14:textId="77777777" w:rsidTr="00547111">
        <w:tc>
          <w:tcPr>
            <w:tcW w:w="2694" w:type="dxa"/>
            <w:gridSpan w:val="2"/>
            <w:tcBorders>
              <w:left w:val="single" w:sz="4" w:space="0" w:color="auto"/>
            </w:tcBorders>
          </w:tcPr>
          <w:p w14:paraId="666C8CE0" w14:textId="77777777" w:rsidR="001E41F3" w:rsidRDefault="001E41F3">
            <w:pPr>
              <w:pStyle w:val="CRCoverPage"/>
              <w:spacing w:after="0"/>
              <w:rPr>
                <w:b/>
                <w:i/>
                <w:noProof/>
                <w:sz w:val="8"/>
                <w:szCs w:val="8"/>
              </w:rPr>
            </w:pPr>
          </w:p>
        </w:tc>
        <w:tc>
          <w:tcPr>
            <w:tcW w:w="6946" w:type="dxa"/>
            <w:gridSpan w:val="9"/>
            <w:tcBorders>
              <w:right w:val="single" w:sz="4" w:space="0" w:color="auto"/>
            </w:tcBorders>
          </w:tcPr>
          <w:p w14:paraId="6D655DFD" w14:textId="77777777" w:rsidR="001E41F3" w:rsidRDefault="001E41F3">
            <w:pPr>
              <w:pStyle w:val="CRCoverPage"/>
              <w:spacing w:after="0"/>
              <w:rPr>
                <w:noProof/>
                <w:sz w:val="8"/>
                <w:szCs w:val="8"/>
              </w:rPr>
            </w:pPr>
          </w:p>
        </w:tc>
      </w:tr>
      <w:tr w:rsidR="001E41F3" w14:paraId="1597278F" w14:textId="77777777" w:rsidTr="00547111">
        <w:tc>
          <w:tcPr>
            <w:tcW w:w="2694" w:type="dxa"/>
            <w:gridSpan w:val="2"/>
            <w:tcBorders>
              <w:left w:val="single" w:sz="4" w:space="0" w:color="auto"/>
              <w:bottom w:val="single" w:sz="4" w:space="0" w:color="auto"/>
            </w:tcBorders>
          </w:tcPr>
          <w:p w14:paraId="2893D0F8" w14:textId="77777777" w:rsidR="001E41F3" w:rsidRDefault="001E41F3">
            <w:pPr>
              <w:pStyle w:val="CRCoverPage"/>
              <w:tabs>
                <w:tab w:val="right" w:pos="2184"/>
              </w:tabs>
              <w:spacing w:after="0"/>
              <w:rPr>
                <w:b/>
                <w:i/>
                <w:noProof/>
              </w:rPr>
            </w:pPr>
            <w:r>
              <w:rPr>
                <w:b/>
                <w:i/>
                <w:noProof/>
              </w:rPr>
              <w:t>Consequences if not approved:</w:t>
            </w:r>
          </w:p>
        </w:tc>
        <w:tc>
          <w:tcPr>
            <w:tcW w:w="6946" w:type="dxa"/>
            <w:gridSpan w:val="9"/>
            <w:tcBorders>
              <w:bottom w:val="single" w:sz="4" w:space="0" w:color="auto"/>
              <w:right w:val="single" w:sz="4" w:space="0" w:color="auto"/>
            </w:tcBorders>
            <w:shd w:val="pct30" w:color="FFFF00" w:fill="auto"/>
          </w:tcPr>
          <w:p w14:paraId="49C4950E" w14:textId="43099661" w:rsidR="001E41F3" w:rsidRDefault="00AF5B5E">
            <w:pPr>
              <w:pStyle w:val="CRCoverPage"/>
              <w:spacing w:after="0"/>
              <w:ind w:left="100"/>
              <w:rPr>
                <w:noProof/>
              </w:rPr>
            </w:pPr>
            <w:r>
              <w:rPr>
                <w:noProof/>
              </w:rPr>
              <w:t xml:space="preserve">No support for </w:t>
            </w:r>
            <w:r w:rsidR="006C2B20">
              <w:rPr>
                <w:noProof/>
              </w:rPr>
              <w:t>use of N3IWF</w:t>
            </w:r>
            <w:r>
              <w:rPr>
                <w:noProof/>
              </w:rPr>
              <w:t>.</w:t>
            </w:r>
          </w:p>
        </w:tc>
      </w:tr>
      <w:tr w:rsidR="001E41F3" w14:paraId="3222DC5B" w14:textId="77777777" w:rsidTr="00547111">
        <w:tc>
          <w:tcPr>
            <w:tcW w:w="2694" w:type="dxa"/>
            <w:gridSpan w:val="2"/>
          </w:tcPr>
          <w:p w14:paraId="62D55AE2" w14:textId="77777777" w:rsidR="001E41F3" w:rsidRDefault="001E41F3">
            <w:pPr>
              <w:pStyle w:val="CRCoverPage"/>
              <w:spacing w:after="0"/>
              <w:rPr>
                <w:b/>
                <w:i/>
                <w:noProof/>
                <w:sz w:val="8"/>
                <w:szCs w:val="8"/>
              </w:rPr>
            </w:pPr>
          </w:p>
        </w:tc>
        <w:tc>
          <w:tcPr>
            <w:tcW w:w="6946" w:type="dxa"/>
            <w:gridSpan w:val="9"/>
          </w:tcPr>
          <w:p w14:paraId="2E0C8A50" w14:textId="77777777" w:rsidR="001E41F3" w:rsidRDefault="001E41F3">
            <w:pPr>
              <w:pStyle w:val="CRCoverPage"/>
              <w:spacing w:after="0"/>
              <w:rPr>
                <w:noProof/>
                <w:sz w:val="8"/>
                <w:szCs w:val="8"/>
              </w:rPr>
            </w:pPr>
          </w:p>
        </w:tc>
      </w:tr>
      <w:tr w:rsidR="001E41F3" w14:paraId="352232DC" w14:textId="77777777" w:rsidTr="00547111">
        <w:tc>
          <w:tcPr>
            <w:tcW w:w="2694" w:type="dxa"/>
            <w:gridSpan w:val="2"/>
            <w:tcBorders>
              <w:top w:val="single" w:sz="4" w:space="0" w:color="auto"/>
              <w:left w:val="single" w:sz="4" w:space="0" w:color="auto"/>
            </w:tcBorders>
          </w:tcPr>
          <w:p w14:paraId="7E6C58DC" w14:textId="77777777" w:rsidR="001E41F3" w:rsidRDefault="001E41F3">
            <w:pPr>
              <w:pStyle w:val="CRCoverPage"/>
              <w:tabs>
                <w:tab w:val="right" w:pos="2184"/>
              </w:tabs>
              <w:spacing w:after="0"/>
              <w:rPr>
                <w:b/>
                <w:i/>
                <w:noProof/>
              </w:rPr>
            </w:pPr>
            <w:r>
              <w:rPr>
                <w:b/>
                <w:i/>
                <w:noProof/>
              </w:rPr>
              <w:t>Clauses affected:</w:t>
            </w:r>
          </w:p>
        </w:tc>
        <w:tc>
          <w:tcPr>
            <w:tcW w:w="6946" w:type="dxa"/>
            <w:gridSpan w:val="9"/>
            <w:tcBorders>
              <w:top w:val="single" w:sz="4" w:space="0" w:color="auto"/>
              <w:right w:val="single" w:sz="4" w:space="0" w:color="auto"/>
            </w:tcBorders>
            <w:shd w:val="pct30" w:color="FFFF00" w:fill="auto"/>
          </w:tcPr>
          <w:p w14:paraId="1D99ECE8" w14:textId="5BB26574" w:rsidR="001E41F3" w:rsidRDefault="001B591F">
            <w:pPr>
              <w:pStyle w:val="CRCoverPage"/>
              <w:spacing w:after="0"/>
              <w:ind w:left="100"/>
              <w:rPr>
                <w:noProof/>
              </w:rPr>
            </w:pPr>
            <w:r>
              <w:rPr>
                <w:noProof/>
              </w:rPr>
              <w:t>3.1, 3.2, 6.2.9, 6.3.6.1, 8.2.1, 8.2.4, 8.3.2</w:t>
            </w:r>
          </w:p>
        </w:tc>
      </w:tr>
      <w:tr w:rsidR="001E41F3" w14:paraId="319A0C08" w14:textId="77777777" w:rsidTr="00547111">
        <w:tc>
          <w:tcPr>
            <w:tcW w:w="2694" w:type="dxa"/>
            <w:gridSpan w:val="2"/>
            <w:tcBorders>
              <w:left w:val="single" w:sz="4" w:space="0" w:color="auto"/>
            </w:tcBorders>
          </w:tcPr>
          <w:p w14:paraId="7C05ECB2" w14:textId="77777777" w:rsidR="001E41F3" w:rsidRDefault="001E41F3">
            <w:pPr>
              <w:pStyle w:val="CRCoverPage"/>
              <w:spacing w:after="0"/>
              <w:rPr>
                <w:b/>
                <w:i/>
                <w:noProof/>
                <w:sz w:val="8"/>
                <w:szCs w:val="8"/>
              </w:rPr>
            </w:pPr>
          </w:p>
        </w:tc>
        <w:tc>
          <w:tcPr>
            <w:tcW w:w="6946" w:type="dxa"/>
            <w:gridSpan w:val="9"/>
            <w:tcBorders>
              <w:right w:val="single" w:sz="4" w:space="0" w:color="auto"/>
            </w:tcBorders>
          </w:tcPr>
          <w:p w14:paraId="0A567383" w14:textId="77777777" w:rsidR="001E41F3" w:rsidRDefault="001E41F3">
            <w:pPr>
              <w:pStyle w:val="CRCoverPage"/>
              <w:spacing w:after="0"/>
              <w:rPr>
                <w:noProof/>
                <w:sz w:val="8"/>
                <w:szCs w:val="8"/>
              </w:rPr>
            </w:pPr>
          </w:p>
        </w:tc>
      </w:tr>
      <w:tr w:rsidR="001E41F3" w14:paraId="7B76450D" w14:textId="77777777" w:rsidTr="00547111">
        <w:tc>
          <w:tcPr>
            <w:tcW w:w="2694" w:type="dxa"/>
            <w:gridSpan w:val="2"/>
            <w:tcBorders>
              <w:left w:val="single" w:sz="4" w:space="0" w:color="auto"/>
            </w:tcBorders>
          </w:tcPr>
          <w:p w14:paraId="7DCC6585" w14:textId="77777777" w:rsidR="001E41F3" w:rsidRDefault="001E41F3">
            <w:pPr>
              <w:pStyle w:val="CRCoverPage"/>
              <w:tabs>
                <w:tab w:val="right" w:pos="2184"/>
              </w:tabs>
              <w:spacing w:after="0"/>
              <w:rPr>
                <w:b/>
                <w:i/>
                <w:noProof/>
              </w:rPr>
            </w:pPr>
          </w:p>
        </w:tc>
        <w:tc>
          <w:tcPr>
            <w:tcW w:w="284" w:type="dxa"/>
            <w:tcBorders>
              <w:top w:val="single" w:sz="4" w:space="0" w:color="auto"/>
              <w:left w:val="single" w:sz="4" w:space="0" w:color="auto"/>
              <w:bottom w:val="single" w:sz="4" w:space="0" w:color="auto"/>
            </w:tcBorders>
          </w:tcPr>
          <w:p w14:paraId="255F9E9F" w14:textId="77777777" w:rsidR="001E41F3" w:rsidRDefault="001E41F3">
            <w:pPr>
              <w:pStyle w:val="CRCoverPage"/>
              <w:spacing w:after="0"/>
              <w:jc w:val="center"/>
              <w:rPr>
                <w:b/>
                <w:caps/>
                <w:noProof/>
              </w:rPr>
            </w:pPr>
            <w:r>
              <w:rPr>
                <w:b/>
                <w:caps/>
                <w:noProof/>
              </w:rPr>
              <w:t>Y</w:t>
            </w:r>
          </w:p>
        </w:tc>
        <w:tc>
          <w:tcPr>
            <w:tcW w:w="284" w:type="dxa"/>
            <w:tcBorders>
              <w:top w:val="single" w:sz="4" w:space="0" w:color="auto"/>
              <w:left w:val="single" w:sz="4" w:space="0" w:color="auto"/>
              <w:bottom w:val="single" w:sz="4" w:space="0" w:color="auto"/>
              <w:right w:val="single" w:sz="4" w:space="0" w:color="auto"/>
            </w:tcBorders>
            <w:shd w:val="clear" w:color="FFFF00" w:fill="auto"/>
          </w:tcPr>
          <w:p w14:paraId="6055049D" w14:textId="77777777" w:rsidR="001E41F3" w:rsidRDefault="001E41F3">
            <w:pPr>
              <w:pStyle w:val="CRCoverPage"/>
              <w:spacing w:after="0"/>
              <w:jc w:val="center"/>
              <w:rPr>
                <w:b/>
                <w:caps/>
                <w:noProof/>
              </w:rPr>
            </w:pPr>
            <w:r>
              <w:rPr>
                <w:b/>
                <w:caps/>
                <w:noProof/>
              </w:rPr>
              <w:t>N</w:t>
            </w:r>
          </w:p>
        </w:tc>
        <w:tc>
          <w:tcPr>
            <w:tcW w:w="2977" w:type="dxa"/>
            <w:gridSpan w:val="4"/>
          </w:tcPr>
          <w:p w14:paraId="389EE67C" w14:textId="77777777" w:rsidR="001E41F3" w:rsidRDefault="001E41F3">
            <w:pPr>
              <w:pStyle w:val="CRCoverPage"/>
              <w:tabs>
                <w:tab w:val="right" w:pos="2893"/>
              </w:tabs>
              <w:spacing w:after="0"/>
              <w:rPr>
                <w:noProof/>
              </w:rPr>
            </w:pPr>
          </w:p>
        </w:tc>
        <w:tc>
          <w:tcPr>
            <w:tcW w:w="3401" w:type="dxa"/>
            <w:gridSpan w:val="3"/>
            <w:tcBorders>
              <w:right w:val="single" w:sz="4" w:space="0" w:color="auto"/>
            </w:tcBorders>
            <w:shd w:val="clear" w:color="FFFF00" w:fill="auto"/>
          </w:tcPr>
          <w:p w14:paraId="42FCE8A8" w14:textId="77777777" w:rsidR="001E41F3" w:rsidRDefault="001E41F3">
            <w:pPr>
              <w:pStyle w:val="CRCoverPage"/>
              <w:spacing w:after="0"/>
              <w:ind w:left="99"/>
              <w:rPr>
                <w:noProof/>
              </w:rPr>
            </w:pPr>
          </w:p>
        </w:tc>
      </w:tr>
      <w:tr w:rsidR="001E41F3" w14:paraId="51C46B97" w14:textId="77777777" w:rsidTr="00547111">
        <w:tc>
          <w:tcPr>
            <w:tcW w:w="2694" w:type="dxa"/>
            <w:gridSpan w:val="2"/>
            <w:tcBorders>
              <w:left w:val="single" w:sz="4" w:space="0" w:color="auto"/>
            </w:tcBorders>
          </w:tcPr>
          <w:p w14:paraId="034403A1" w14:textId="77777777" w:rsidR="001E41F3" w:rsidRDefault="001E41F3">
            <w:pPr>
              <w:pStyle w:val="CRCoverPage"/>
              <w:tabs>
                <w:tab w:val="right" w:pos="2184"/>
              </w:tabs>
              <w:spacing w:after="0"/>
              <w:rPr>
                <w:b/>
                <w:i/>
                <w:noProof/>
              </w:rPr>
            </w:pPr>
            <w:r>
              <w:rPr>
                <w:b/>
                <w:i/>
                <w:noProof/>
              </w:rPr>
              <w:t>Other specs</w:t>
            </w:r>
          </w:p>
        </w:tc>
        <w:tc>
          <w:tcPr>
            <w:tcW w:w="284" w:type="dxa"/>
            <w:tcBorders>
              <w:top w:val="single" w:sz="4" w:space="0" w:color="auto"/>
              <w:left w:val="single" w:sz="4" w:space="0" w:color="auto"/>
              <w:bottom w:val="single" w:sz="4" w:space="0" w:color="auto"/>
            </w:tcBorders>
            <w:shd w:val="pct25" w:color="FFFF00" w:fill="auto"/>
          </w:tcPr>
          <w:p w14:paraId="634BED5C" w14:textId="77777777" w:rsidR="001E41F3" w:rsidRDefault="001E41F3">
            <w:pPr>
              <w:pStyle w:val="CRCoverPage"/>
              <w:spacing w:after="0"/>
              <w:jc w:val="center"/>
              <w:rPr>
                <w:b/>
                <w:caps/>
                <w:noProof/>
              </w:rPr>
            </w:pPr>
          </w:p>
        </w:tc>
        <w:tc>
          <w:tcPr>
            <w:tcW w:w="284" w:type="dxa"/>
            <w:tcBorders>
              <w:top w:val="single" w:sz="4" w:space="0" w:color="auto"/>
              <w:left w:val="single" w:sz="4" w:space="0" w:color="auto"/>
              <w:bottom w:val="single" w:sz="4" w:space="0" w:color="auto"/>
              <w:right w:val="single" w:sz="4" w:space="0" w:color="auto"/>
            </w:tcBorders>
            <w:shd w:val="pct30" w:color="FFFF00" w:fill="auto"/>
          </w:tcPr>
          <w:p w14:paraId="72DDD343" w14:textId="77777777" w:rsidR="001E41F3" w:rsidRDefault="002B0414">
            <w:pPr>
              <w:pStyle w:val="CRCoverPage"/>
              <w:spacing w:after="0"/>
              <w:jc w:val="center"/>
              <w:rPr>
                <w:b/>
                <w:caps/>
                <w:noProof/>
              </w:rPr>
            </w:pPr>
            <w:r>
              <w:rPr>
                <w:b/>
                <w:caps/>
                <w:noProof/>
              </w:rPr>
              <w:t>X</w:t>
            </w:r>
          </w:p>
        </w:tc>
        <w:tc>
          <w:tcPr>
            <w:tcW w:w="2977" w:type="dxa"/>
            <w:gridSpan w:val="4"/>
          </w:tcPr>
          <w:p w14:paraId="42FEB750" w14:textId="77777777" w:rsidR="001E41F3" w:rsidRDefault="001E41F3">
            <w:pPr>
              <w:pStyle w:val="CRCoverPage"/>
              <w:tabs>
                <w:tab w:val="right" w:pos="2893"/>
              </w:tabs>
              <w:spacing w:after="0"/>
              <w:rPr>
                <w:noProof/>
              </w:rPr>
            </w:pPr>
            <w:r>
              <w:rPr>
                <w:noProof/>
              </w:rPr>
              <w:t xml:space="preserve"> Other core specifications</w:t>
            </w:r>
            <w:r>
              <w:rPr>
                <w:noProof/>
              </w:rPr>
              <w:tab/>
            </w:r>
          </w:p>
        </w:tc>
        <w:tc>
          <w:tcPr>
            <w:tcW w:w="3401" w:type="dxa"/>
            <w:gridSpan w:val="3"/>
            <w:tcBorders>
              <w:right w:val="single" w:sz="4" w:space="0" w:color="auto"/>
            </w:tcBorders>
            <w:shd w:val="pct30" w:color="FFFF00" w:fill="auto"/>
          </w:tcPr>
          <w:p w14:paraId="40CB4936" w14:textId="77777777" w:rsidR="001E41F3" w:rsidRDefault="00145D43">
            <w:pPr>
              <w:pStyle w:val="CRCoverPage"/>
              <w:spacing w:after="0"/>
              <w:ind w:left="99"/>
              <w:rPr>
                <w:noProof/>
              </w:rPr>
            </w:pPr>
            <w:r>
              <w:rPr>
                <w:noProof/>
              </w:rPr>
              <w:t xml:space="preserve">TS/TR ... CR ... </w:t>
            </w:r>
          </w:p>
        </w:tc>
      </w:tr>
      <w:tr w:rsidR="001E41F3" w14:paraId="5849D346" w14:textId="77777777" w:rsidTr="00547111">
        <w:tc>
          <w:tcPr>
            <w:tcW w:w="2694" w:type="dxa"/>
            <w:gridSpan w:val="2"/>
            <w:tcBorders>
              <w:left w:val="single" w:sz="4" w:space="0" w:color="auto"/>
            </w:tcBorders>
          </w:tcPr>
          <w:p w14:paraId="77606AED" w14:textId="77777777" w:rsidR="001E41F3" w:rsidRDefault="001E41F3">
            <w:pPr>
              <w:pStyle w:val="CRCoverPage"/>
              <w:spacing w:after="0"/>
              <w:rPr>
                <w:b/>
                <w:i/>
                <w:noProof/>
              </w:rPr>
            </w:pPr>
            <w:r>
              <w:rPr>
                <w:b/>
                <w:i/>
                <w:noProof/>
              </w:rPr>
              <w:t>affected:</w:t>
            </w:r>
          </w:p>
        </w:tc>
        <w:tc>
          <w:tcPr>
            <w:tcW w:w="284" w:type="dxa"/>
            <w:tcBorders>
              <w:top w:val="single" w:sz="4" w:space="0" w:color="auto"/>
              <w:left w:val="single" w:sz="4" w:space="0" w:color="auto"/>
              <w:bottom w:val="single" w:sz="4" w:space="0" w:color="auto"/>
            </w:tcBorders>
            <w:shd w:val="pct25" w:color="FFFF00" w:fill="auto"/>
          </w:tcPr>
          <w:p w14:paraId="48F2F597" w14:textId="77777777" w:rsidR="001E41F3" w:rsidRDefault="001E41F3">
            <w:pPr>
              <w:pStyle w:val="CRCoverPage"/>
              <w:spacing w:after="0"/>
              <w:jc w:val="center"/>
              <w:rPr>
                <w:b/>
                <w:caps/>
                <w:noProof/>
              </w:rPr>
            </w:pPr>
          </w:p>
        </w:tc>
        <w:tc>
          <w:tcPr>
            <w:tcW w:w="284" w:type="dxa"/>
            <w:tcBorders>
              <w:top w:val="single" w:sz="4" w:space="0" w:color="auto"/>
              <w:left w:val="single" w:sz="4" w:space="0" w:color="auto"/>
              <w:bottom w:val="single" w:sz="4" w:space="0" w:color="auto"/>
              <w:right w:val="single" w:sz="4" w:space="0" w:color="auto"/>
            </w:tcBorders>
            <w:shd w:val="pct30" w:color="FFFF00" w:fill="auto"/>
          </w:tcPr>
          <w:p w14:paraId="2BC4867C" w14:textId="77777777" w:rsidR="001E41F3" w:rsidRDefault="002B0414">
            <w:pPr>
              <w:pStyle w:val="CRCoverPage"/>
              <w:spacing w:after="0"/>
              <w:jc w:val="center"/>
              <w:rPr>
                <w:b/>
                <w:caps/>
                <w:noProof/>
              </w:rPr>
            </w:pPr>
            <w:r>
              <w:rPr>
                <w:b/>
                <w:caps/>
                <w:noProof/>
              </w:rPr>
              <w:t>X</w:t>
            </w:r>
          </w:p>
        </w:tc>
        <w:tc>
          <w:tcPr>
            <w:tcW w:w="2977" w:type="dxa"/>
            <w:gridSpan w:val="4"/>
          </w:tcPr>
          <w:p w14:paraId="2D681AB7" w14:textId="77777777" w:rsidR="001E41F3" w:rsidRDefault="001E41F3">
            <w:pPr>
              <w:pStyle w:val="CRCoverPage"/>
              <w:spacing w:after="0"/>
              <w:rPr>
                <w:noProof/>
              </w:rPr>
            </w:pPr>
            <w:r>
              <w:rPr>
                <w:noProof/>
              </w:rPr>
              <w:t xml:space="preserve"> Test specifications</w:t>
            </w:r>
          </w:p>
        </w:tc>
        <w:tc>
          <w:tcPr>
            <w:tcW w:w="3401" w:type="dxa"/>
            <w:gridSpan w:val="3"/>
            <w:tcBorders>
              <w:right w:val="single" w:sz="4" w:space="0" w:color="auto"/>
            </w:tcBorders>
            <w:shd w:val="pct30" w:color="FFFF00" w:fill="auto"/>
          </w:tcPr>
          <w:p w14:paraId="0DD5A5E4" w14:textId="77777777" w:rsidR="001E41F3" w:rsidRDefault="00145D43">
            <w:pPr>
              <w:pStyle w:val="CRCoverPage"/>
              <w:spacing w:after="0"/>
              <w:ind w:left="99"/>
              <w:rPr>
                <w:noProof/>
              </w:rPr>
            </w:pPr>
            <w:r>
              <w:rPr>
                <w:noProof/>
              </w:rPr>
              <w:t xml:space="preserve">TS/TR ... CR ... </w:t>
            </w:r>
          </w:p>
        </w:tc>
      </w:tr>
      <w:tr w:rsidR="001E41F3" w14:paraId="1A496F0D" w14:textId="77777777" w:rsidTr="00547111">
        <w:tc>
          <w:tcPr>
            <w:tcW w:w="2694" w:type="dxa"/>
            <w:gridSpan w:val="2"/>
            <w:tcBorders>
              <w:left w:val="single" w:sz="4" w:space="0" w:color="auto"/>
            </w:tcBorders>
          </w:tcPr>
          <w:p w14:paraId="233B0E28" w14:textId="77777777" w:rsidR="001E41F3" w:rsidRDefault="00145D43">
            <w:pPr>
              <w:pStyle w:val="CRCoverPage"/>
              <w:spacing w:after="0"/>
              <w:rPr>
                <w:b/>
                <w:i/>
                <w:noProof/>
              </w:rPr>
            </w:pPr>
            <w:r>
              <w:rPr>
                <w:b/>
                <w:i/>
                <w:noProof/>
              </w:rPr>
              <w:t xml:space="preserve">(show </w:t>
            </w:r>
            <w:r w:rsidR="00592D74">
              <w:rPr>
                <w:b/>
                <w:i/>
                <w:noProof/>
              </w:rPr>
              <w:t xml:space="preserve">related </w:t>
            </w:r>
            <w:r>
              <w:rPr>
                <w:b/>
                <w:i/>
                <w:noProof/>
              </w:rPr>
              <w:t>CR</w:t>
            </w:r>
            <w:r w:rsidR="00592D74">
              <w:rPr>
                <w:b/>
                <w:i/>
                <w:noProof/>
              </w:rPr>
              <w:t>s</w:t>
            </w:r>
            <w:r>
              <w:rPr>
                <w:b/>
                <w:i/>
                <w:noProof/>
              </w:rPr>
              <w:t>)</w:t>
            </w:r>
          </w:p>
        </w:tc>
        <w:tc>
          <w:tcPr>
            <w:tcW w:w="284" w:type="dxa"/>
            <w:tcBorders>
              <w:top w:val="single" w:sz="4" w:space="0" w:color="auto"/>
              <w:left w:val="single" w:sz="4" w:space="0" w:color="auto"/>
              <w:bottom w:val="single" w:sz="4" w:space="0" w:color="auto"/>
            </w:tcBorders>
            <w:shd w:val="pct25" w:color="FFFF00" w:fill="auto"/>
          </w:tcPr>
          <w:p w14:paraId="2B9AD353" w14:textId="77777777" w:rsidR="001E41F3" w:rsidRDefault="001E41F3">
            <w:pPr>
              <w:pStyle w:val="CRCoverPage"/>
              <w:spacing w:after="0"/>
              <w:jc w:val="center"/>
              <w:rPr>
                <w:b/>
                <w:caps/>
                <w:noProof/>
              </w:rPr>
            </w:pPr>
          </w:p>
        </w:tc>
        <w:tc>
          <w:tcPr>
            <w:tcW w:w="284" w:type="dxa"/>
            <w:tcBorders>
              <w:top w:val="single" w:sz="4" w:space="0" w:color="auto"/>
              <w:left w:val="single" w:sz="4" w:space="0" w:color="auto"/>
              <w:bottom w:val="single" w:sz="4" w:space="0" w:color="auto"/>
              <w:right w:val="single" w:sz="4" w:space="0" w:color="auto"/>
            </w:tcBorders>
            <w:shd w:val="pct30" w:color="FFFF00" w:fill="auto"/>
          </w:tcPr>
          <w:p w14:paraId="6DA9D2DE" w14:textId="77777777" w:rsidR="001E41F3" w:rsidRDefault="002B0414">
            <w:pPr>
              <w:pStyle w:val="CRCoverPage"/>
              <w:spacing w:after="0"/>
              <w:jc w:val="center"/>
              <w:rPr>
                <w:b/>
                <w:caps/>
                <w:noProof/>
              </w:rPr>
            </w:pPr>
            <w:r>
              <w:rPr>
                <w:b/>
                <w:caps/>
                <w:noProof/>
              </w:rPr>
              <w:t>X</w:t>
            </w:r>
          </w:p>
        </w:tc>
        <w:tc>
          <w:tcPr>
            <w:tcW w:w="2977" w:type="dxa"/>
            <w:gridSpan w:val="4"/>
          </w:tcPr>
          <w:p w14:paraId="270B85F0" w14:textId="77777777" w:rsidR="001E41F3" w:rsidRDefault="001E41F3">
            <w:pPr>
              <w:pStyle w:val="CRCoverPage"/>
              <w:spacing w:after="0"/>
              <w:rPr>
                <w:noProof/>
              </w:rPr>
            </w:pPr>
            <w:r>
              <w:rPr>
                <w:noProof/>
              </w:rPr>
              <w:t xml:space="preserve"> O&amp;M Specifications</w:t>
            </w:r>
          </w:p>
        </w:tc>
        <w:tc>
          <w:tcPr>
            <w:tcW w:w="3401" w:type="dxa"/>
            <w:gridSpan w:val="3"/>
            <w:tcBorders>
              <w:right w:val="single" w:sz="4" w:space="0" w:color="auto"/>
            </w:tcBorders>
            <w:shd w:val="pct30" w:color="FFFF00" w:fill="auto"/>
          </w:tcPr>
          <w:p w14:paraId="001E0243" w14:textId="77777777" w:rsidR="001E41F3" w:rsidRDefault="00145D43">
            <w:pPr>
              <w:pStyle w:val="CRCoverPage"/>
              <w:spacing w:after="0"/>
              <w:ind w:left="99"/>
              <w:rPr>
                <w:noProof/>
              </w:rPr>
            </w:pPr>
            <w:r>
              <w:rPr>
                <w:noProof/>
              </w:rPr>
              <w:t>TS</w:t>
            </w:r>
            <w:r w:rsidR="000A6394">
              <w:rPr>
                <w:noProof/>
              </w:rPr>
              <w:t xml:space="preserve">/TR ... CR ... </w:t>
            </w:r>
          </w:p>
        </w:tc>
      </w:tr>
      <w:tr w:rsidR="001E41F3" w14:paraId="4CC16229" w14:textId="77777777" w:rsidTr="00547111">
        <w:tc>
          <w:tcPr>
            <w:tcW w:w="2694" w:type="dxa"/>
            <w:gridSpan w:val="2"/>
            <w:tcBorders>
              <w:left w:val="single" w:sz="4" w:space="0" w:color="auto"/>
            </w:tcBorders>
          </w:tcPr>
          <w:p w14:paraId="0E360DBC" w14:textId="77777777" w:rsidR="001E41F3" w:rsidRDefault="001E41F3">
            <w:pPr>
              <w:pStyle w:val="CRCoverPage"/>
              <w:spacing w:after="0"/>
              <w:rPr>
                <w:b/>
                <w:i/>
                <w:noProof/>
              </w:rPr>
            </w:pPr>
          </w:p>
        </w:tc>
        <w:tc>
          <w:tcPr>
            <w:tcW w:w="6946" w:type="dxa"/>
            <w:gridSpan w:val="9"/>
            <w:tcBorders>
              <w:right w:val="single" w:sz="4" w:space="0" w:color="auto"/>
            </w:tcBorders>
          </w:tcPr>
          <w:p w14:paraId="4AB99622" w14:textId="77777777" w:rsidR="001E41F3" w:rsidRDefault="001E41F3">
            <w:pPr>
              <w:pStyle w:val="CRCoverPage"/>
              <w:spacing w:after="0"/>
              <w:rPr>
                <w:noProof/>
              </w:rPr>
            </w:pPr>
          </w:p>
        </w:tc>
      </w:tr>
      <w:tr w:rsidR="001E41F3" w14:paraId="4BFDA510" w14:textId="77777777" w:rsidTr="00547111">
        <w:tc>
          <w:tcPr>
            <w:tcW w:w="2694" w:type="dxa"/>
            <w:gridSpan w:val="2"/>
            <w:tcBorders>
              <w:left w:val="single" w:sz="4" w:space="0" w:color="auto"/>
              <w:bottom w:val="single" w:sz="4" w:space="0" w:color="auto"/>
            </w:tcBorders>
          </w:tcPr>
          <w:p w14:paraId="31DF99B5" w14:textId="77777777" w:rsidR="001E41F3" w:rsidRDefault="001E41F3">
            <w:pPr>
              <w:pStyle w:val="CRCoverPage"/>
              <w:tabs>
                <w:tab w:val="right" w:pos="2184"/>
              </w:tabs>
              <w:spacing w:after="0"/>
              <w:rPr>
                <w:b/>
                <w:i/>
                <w:noProof/>
              </w:rPr>
            </w:pPr>
            <w:r>
              <w:rPr>
                <w:b/>
                <w:i/>
                <w:noProof/>
              </w:rPr>
              <w:t>Other comments:</w:t>
            </w:r>
          </w:p>
        </w:tc>
        <w:tc>
          <w:tcPr>
            <w:tcW w:w="6946" w:type="dxa"/>
            <w:gridSpan w:val="9"/>
            <w:tcBorders>
              <w:bottom w:val="single" w:sz="4" w:space="0" w:color="auto"/>
              <w:right w:val="single" w:sz="4" w:space="0" w:color="auto"/>
            </w:tcBorders>
            <w:shd w:val="pct30" w:color="FFFF00" w:fill="auto"/>
          </w:tcPr>
          <w:p w14:paraId="6A189449" w14:textId="77777777" w:rsidR="001E41F3" w:rsidRDefault="001E41F3">
            <w:pPr>
              <w:pStyle w:val="CRCoverPage"/>
              <w:spacing w:after="0"/>
              <w:ind w:left="100"/>
              <w:rPr>
                <w:noProof/>
              </w:rPr>
            </w:pPr>
          </w:p>
        </w:tc>
      </w:tr>
    </w:tbl>
    <w:p w14:paraId="5CB229E8" w14:textId="77777777" w:rsidR="001E41F3" w:rsidRDefault="001E41F3">
      <w:pPr>
        <w:pStyle w:val="CRCoverPage"/>
        <w:spacing w:after="0"/>
        <w:rPr>
          <w:noProof/>
          <w:sz w:val="8"/>
          <w:szCs w:val="8"/>
        </w:rPr>
      </w:pPr>
    </w:p>
    <w:p w14:paraId="39FE93FB" w14:textId="77777777" w:rsidR="001E41F3" w:rsidRDefault="001E41F3">
      <w:pPr>
        <w:rPr>
          <w:noProof/>
        </w:rPr>
        <w:sectPr w:rsidR="001E41F3">
          <w:headerReference w:type="even" r:id="rId12"/>
          <w:footnotePr>
            <w:numRestart w:val="eachSect"/>
          </w:footnotePr>
          <w:pgSz w:w="11907" w:h="16840" w:code="9"/>
          <w:pgMar w:top="1418" w:right="1134" w:bottom="1134" w:left="1134" w:header="680" w:footer="567" w:gutter="0"/>
          <w:cols w:space="720"/>
        </w:sectPr>
      </w:pPr>
    </w:p>
    <w:p w14:paraId="767FD0D5" w14:textId="5C4E922A" w:rsidR="003D44C8" w:rsidRDefault="006C2B20" w:rsidP="006C2B20">
      <w:pPr>
        <w:pStyle w:val="berschrift2"/>
        <w:pBdr>
          <w:top w:val="single" w:sz="4" w:space="1" w:color="auto"/>
          <w:left w:val="single" w:sz="4" w:space="4" w:color="auto"/>
          <w:bottom w:val="single" w:sz="4" w:space="1" w:color="auto"/>
          <w:right w:val="single" w:sz="4" w:space="4" w:color="auto"/>
        </w:pBdr>
        <w:jc w:val="center"/>
        <w:rPr>
          <w:noProof/>
          <w:color w:val="FF0000"/>
        </w:rPr>
      </w:pPr>
      <w:r>
        <w:rPr>
          <w:noProof/>
          <w:color w:val="FF0000"/>
        </w:rPr>
        <w:lastRenderedPageBreak/>
        <w:t>FIRST CHANGE</w:t>
      </w:r>
    </w:p>
    <w:p w14:paraId="617CDAF2" w14:textId="77777777" w:rsidR="006C2B20" w:rsidRPr="007F357E" w:rsidRDefault="006C2B20" w:rsidP="006C2B20">
      <w:pPr>
        <w:pStyle w:val="EX"/>
      </w:pPr>
    </w:p>
    <w:p w14:paraId="0DE86782" w14:textId="77777777" w:rsidR="006C2B20" w:rsidRPr="009E0DE1" w:rsidRDefault="006C2B20" w:rsidP="006C2B20">
      <w:pPr>
        <w:pStyle w:val="berschrift1"/>
      </w:pPr>
      <w:r w:rsidRPr="009E0DE1">
        <w:t>3</w:t>
      </w:r>
      <w:r w:rsidRPr="009E0DE1">
        <w:tab/>
        <w:t>Definitions and abbreviations</w:t>
      </w:r>
    </w:p>
    <w:p w14:paraId="27D7A7CA" w14:textId="77777777" w:rsidR="006C2B20" w:rsidRPr="009E0DE1" w:rsidRDefault="006C2B20" w:rsidP="006C2B20">
      <w:pPr>
        <w:pStyle w:val="berschrift2"/>
      </w:pPr>
      <w:r w:rsidRPr="009E0DE1">
        <w:t>3.1</w:t>
      </w:r>
      <w:r w:rsidRPr="009E0DE1">
        <w:tab/>
        <w:t>Definitions</w:t>
      </w:r>
    </w:p>
    <w:p w14:paraId="174CC7C1" w14:textId="77777777" w:rsidR="006C2B20" w:rsidRPr="009E0DE1" w:rsidRDefault="006C2B20" w:rsidP="006C2B20">
      <w:r w:rsidRPr="009E0DE1">
        <w:t>For the purposes of the present document, the terms and definitions given in TR</w:t>
      </w:r>
      <w:r>
        <w:t> </w:t>
      </w:r>
      <w:r w:rsidRPr="009E0DE1">
        <w:t>21.905</w:t>
      </w:r>
      <w:r>
        <w:t> </w:t>
      </w:r>
      <w:r w:rsidRPr="009E0DE1">
        <w:t>[1] and the following apply. A term defined in the present document takes precedence over the definition of the same term, if any, in TR</w:t>
      </w:r>
      <w:r>
        <w:t> </w:t>
      </w:r>
      <w:r w:rsidRPr="009E0DE1">
        <w:t>21.905</w:t>
      </w:r>
      <w:r>
        <w:t> </w:t>
      </w:r>
      <w:r w:rsidRPr="009E0DE1">
        <w:t>[1].</w:t>
      </w:r>
    </w:p>
    <w:p w14:paraId="7797E2A5" w14:textId="77777777" w:rsidR="006C2B20" w:rsidRPr="009E0DE1" w:rsidRDefault="006C2B20" w:rsidP="006C2B20">
      <w:pPr>
        <w:keepLines/>
      </w:pPr>
      <w:r w:rsidRPr="009E0DE1">
        <w:rPr>
          <w:b/>
          <w:noProof/>
        </w:rPr>
        <w:t xml:space="preserve">5G Access Network: </w:t>
      </w:r>
      <w:r w:rsidRPr="009E0DE1">
        <w:t>An access network comprising a NG-RAN and/or non-3GPP AN connecting to a 5G Core Network.</w:t>
      </w:r>
    </w:p>
    <w:p w14:paraId="18DEC23D" w14:textId="77777777" w:rsidR="006C2B20" w:rsidRPr="009E0DE1" w:rsidRDefault="006C2B20" w:rsidP="006C2B20">
      <w:pPr>
        <w:keepLines/>
      </w:pPr>
      <w:r w:rsidRPr="009E0DE1">
        <w:rPr>
          <w:b/>
          <w:noProof/>
        </w:rPr>
        <w:t xml:space="preserve">5G Core Network: </w:t>
      </w:r>
      <w:r w:rsidRPr="009E0DE1">
        <w:t>The core network specified in the present document. It connects to a 5G Access Network.</w:t>
      </w:r>
    </w:p>
    <w:p w14:paraId="34CE6006" w14:textId="77777777" w:rsidR="006C2B20" w:rsidRPr="009E0DE1" w:rsidRDefault="006C2B20" w:rsidP="006C2B20">
      <w:r w:rsidRPr="009E0DE1">
        <w:rPr>
          <w:b/>
        </w:rPr>
        <w:t xml:space="preserve">5G QoS Flow: </w:t>
      </w:r>
      <w:r w:rsidRPr="009E0DE1">
        <w:t>The finest granularity for QoS forwarding treatment in the 5G System. All traffic mapped to the same 5G QoS Flow receive the same forwarding treatment (e.g. scheduling policy, queue management policy, rate shaping policy, RLC configuration, etc.). Providing different QoS forwarding treatment requires separate 5G QoS Flow.</w:t>
      </w:r>
    </w:p>
    <w:p w14:paraId="6C46930E" w14:textId="77777777" w:rsidR="006C2B20" w:rsidRPr="009E0DE1" w:rsidRDefault="006C2B20" w:rsidP="006C2B20">
      <w:r w:rsidRPr="009E0DE1">
        <w:rPr>
          <w:b/>
        </w:rPr>
        <w:t>5G QoS Identifier:</w:t>
      </w:r>
      <w:r w:rsidRPr="009E0DE1">
        <w:t xml:space="preserve"> A scalar that is used as a reference to a specific QoS forwarding behaviour (e.g. packet loss rate, packet delay budget) to be provided to a 5G QoS Flow. This may be implemented in the access network by the 5QI referencing node specific parameters that control the QoS forwarding treatment (e.g. scheduling weights, admission thresholds, queue management thresholds, link layer protocol configuration, etc.).</w:t>
      </w:r>
    </w:p>
    <w:p w14:paraId="6A8467DC" w14:textId="77777777" w:rsidR="006C2B20" w:rsidRPr="009E0DE1" w:rsidRDefault="006C2B20" w:rsidP="006C2B20">
      <w:pPr>
        <w:keepLines/>
        <w:rPr>
          <w:lang w:eastAsia="zh-CN"/>
        </w:rPr>
      </w:pPr>
      <w:r w:rsidRPr="009E0DE1">
        <w:rPr>
          <w:b/>
          <w:noProof/>
        </w:rPr>
        <w:t>5G</w:t>
      </w:r>
      <w:r w:rsidRPr="009E0DE1">
        <w:rPr>
          <w:b/>
        </w:rPr>
        <w:t xml:space="preserve"> System: </w:t>
      </w:r>
      <w:r w:rsidRPr="009E0DE1">
        <w:t>3GPP system consisting of 5G Access Network (AN),</w:t>
      </w:r>
      <w:r w:rsidRPr="009E0DE1">
        <w:rPr>
          <w:lang w:eastAsia="zh-CN"/>
        </w:rPr>
        <w:t xml:space="preserve"> </w:t>
      </w:r>
      <w:r w:rsidRPr="009E0DE1">
        <w:rPr>
          <w:noProof/>
        </w:rPr>
        <w:t>5G</w:t>
      </w:r>
      <w:r w:rsidRPr="009E0DE1">
        <w:t xml:space="preserve"> Core Network and UE.</w:t>
      </w:r>
    </w:p>
    <w:p w14:paraId="749152C9" w14:textId="77777777" w:rsidR="006C2B20" w:rsidRPr="009E0DE1" w:rsidRDefault="006C2B20" w:rsidP="006C2B20">
      <w:pPr>
        <w:keepLines/>
      </w:pPr>
      <w:r w:rsidRPr="009E0DE1">
        <w:rPr>
          <w:b/>
        </w:rPr>
        <w:t>Allowed NSSAI</w:t>
      </w:r>
      <w:r w:rsidRPr="009E0DE1">
        <w:rPr>
          <w:iCs/>
        </w:rPr>
        <w:t xml:space="preserve">: </w:t>
      </w:r>
      <w:r w:rsidRPr="009E0DE1">
        <w:t>NSSAI</w:t>
      </w:r>
      <w:r w:rsidRPr="009E0DE1">
        <w:rPr>
          <w:iCs/>
        </w:rPr>
        <w:t xml:space="preserve"> provided by the Serving PLMN</w:t>
      </w:r>
      <w:r w:rsidRPr="009E0DE1">
        <w:t xml:space="preserve"> </w:t>
      </w:r>
      <w:r w:rsidRPr="009E0DE1">
        <w:rPr>
          <w:iCs/>
        </w:rPr>
        <w:t xml:space="preserve">during e.g. a Registration procedure, indicating the S-NSSAIs values the UE could use in the Serving PLMN for the current registration </w:t>
      </w:r>
      <w:r w:rsidRPr="009E0DE1">
        <w:t>area.</w:t>
      </w:r>
    </w:p>
    <w:p w14:paraId="0621F07E" w14:textId="77777777" w:rsidR="006C2B20" w:rsidRPr="009E0DE1" w:rsidRDefault="006C2B20" w:rsidP="006C2B20">
      <w:pPr>
        <w:keepLines/>
      </w:pPr>
      <w:r w:rsidRPr="009E0DE1">
        <w:rPr>
          <w:b/>
        </w:rPr>
        <w:t>Allowed Area:</w:t>
      </w:r>
      <w:r w:rsidRPr="009E0DE1">
        <w:t xml:space="preserve"> Area where the UE is allowed to initiate communication as specified in clause 5.3.2.3.</w:t>
      </w:r>
    </w:p>
    <w:p w14:paraId="5F13D4D5" w14:textId="77777777" w:rsidR="006C2B20" w:rsidRPr="009E0DE1" w:rsidRDefault="006C2B20" w:rsidP="006C2B20">
      <w:pPr>
        <w:keepLines/>
      </w:pPr>
      <w:r w:rsidRPr="009E0DE1">
        <w:rPr>
          <w:b/>
        </w:rPr>
        <w:t>AMF Region:</w:t>
      </w:r>
      <w:r w:rsidRPr="009E0DE1">
        <w:t xml:space="preserve"> An AMF Region consists of one or multiple AMF Sets.</w:t>
      </w:r>
    </w:p>
    <w:p w14:paraId="16D8DF06" w14:textId="77777777" w:rsidR="006C2B20" w:rsidRPr="009E0DE1" w:rsidRDefault="006C2B20" w:rsidP="006C2B20">
      <w:pPr>
        <w:keepLines/>
        <w:rPr>
          <w:rFonts w:eastAsia="DengXian"/>
        </w:rPr>
      </w:pPr>
      <w:r w:rsidRPr="009E0DE1">
        <w:rPr>
          <w:b/>
        </w:rPr>
        <w:t>AMF Set:</w:t>
      </w:r>
      <w:r w:rsidRPr="009E0DE1">
        <w:t xml:space="preserve"> </w:t>
      </w:r>
      <w:r w:rsidRPr="009E0DE1">
        <w:rPr>
          <w:rFonts w:eastAsia="DengXian"/>
          <w:bCs/>
        </w:rPr>
        <w:t>An AMF Set consists of some AMFs that serve a given area and Network Slice</w:t>
      </w:r>
      <w:r>
        <w:rPr>
          <w:rFonts w:eastAsia="DengXian"/>
          <w:bCs/>
        </w:rPr>
        <w:t>(s). AMF Set is unique within an AMF Region and it comprises of AMFs that support the same Network Slice(s)</w:t>
      </w:r>
      <w:r w:rsidRPr="009E0DE1">
        <w:rPr>
          <w:rFonts w:eastAsia="DengXian"/>
          <w:bCs/>
        </w:rPr>
        <w:t>. Multiple AMF Sets may be defined per AMF Region</w:t>
      </w:r>
      <w:r w:rsidRPr="009E0DE1">
        <w:rPr>
          <w:rFonts w:eastAsia="DengXian"/>
        </w:rPr>
        <w:t>.</w:t>
      </w:r>
    </w:p>
    <w:p w14:paraId="18F0B562" w14:textId="77777777" w:rsidR="006C2B20" w:rsidRPr="009E0DE1" w:rsidRDefault="006C2B20" w:rsidP="006C2B20">
      <w:r w:rsidRPr="009E0DE1">
        <w:rPr>
          <w:b/>
        </w:rPr>
        <w:t>Application identifier:</w:t>
      </w:r>
      <w:r w:rsidRPr="009E0DE1">
        <w:t xml:space="preserve"> An identifier that can be mapped to a specific application traffic detection rule.</w:t>
      </w:r>
    </w:p>
    <w:p w14:paraId="656B4006" w14:textId="77777777" w:rsidR="006C2B20" w:rsidRPr="009E0DE1" w:rsidRDefault="006C2B20" w:rsidP="006C2B20">
      <w:r w:rsidRPr="009E0DE1">
        <w:rPr>
          <w:b/>
        </w:rPr>
        <w:t>AUSF Group ID:</w:t>
      </w:r>
      <w:r w:rsidRPr="009E0DE1">
        <w:t xml:space="preserve"> This refers to one or more AUSF instances managing a specific set of SUPIs.</w:t>
      </w:r>
    </w:p>
    <w:p w14:paraId="5E8414B3" w14:textId="77777777" w:rsidR="006C2B20" w:rsidRPr="009E0DE1" w:rsidRDefault="006C2B20" w:rsidP="006C2B20">
      <w:pPr>
        <w:keepLines/>
      </w:pPr>
      <w:r w:rsidRPr="009E0DE1">
        <w:rPr>
          <w:b/>
        </w:rPr>
        <w:t xml:space="preserve">Configured NSSAI: </w:t>
      </w:r>
      <w:r w:rsidRPr="009E0DE1">
        <w:t>NSSAI provisioned in the UE applicable to one or more PLMNs.</w:t>
      </w:r>
    </w:p>
    <w:p w14:paraId="0C1AEDCC" w14:textId="77777777" w:rsidR="006C2B20" w:rsidRPr="009E0DE1" w:rsidRDefault="006C2B20" w:rsidP="006C2B20">
      <w:pPr>
        <w:keepLines/>
      </w:pPr>
      <w:r w:rsidRPr="009E0DE1">
        <w:rPr>
          <w:b/>
        </w:rPr>
        <w:t>DN Access Identifier (DNAI):</w:t>
      </w:r>
      <w:r w:rsidRPr="009E0DE1">
        <w:t xml:space="preserve"> Identifier of a user plane access to one or more DN(s) where applications are deployed.</w:t>
      </w:r>
    </w:p>
    <w:p w14:paraId="00216BA0" w14:textId="77777777" w:rsidR="006C2B20" w:rsidRDefault="006C2B20" w:rsidP="006C2B20">
      <w:r w:rsidRPr="00F3218C">
        <w:rPr>
          <w:b/>
        </w:rPr>
        <w:t xml:space="preserve">Emergency Registered: </w:t>
      </w:r>
      <w:r>
        <w:t>A UE is considered Emergency Registered over an Access Type in a PLMN when in limited service state and registered for emergency services only over this Access Type in this PLMN.</w:t>
      </w:r>
    </w:p>
    <w:p w14:paraId="1D2A9BAA" w14:textId="77777777" w:rsidR="006C2B20" w:rsidRPr="009E0DE1" w:rsidRDefault="006C2B20" w:rsidP="006C2B20">
      <w:r w:rsidRPr="009E0DE1">
        <w:rPr>
          <w:b/>
        </w:rPr>
        <w:t>Endpoint Address:</w:t>
      </w:r>
      <w:r w:rsidRPr="009E0DE1">
        <w:t xml:space="preserve"> An address used by a NF service consumer to access the NF service (i.e. to invoke service operations) provided by a NF service provider. An Endpoint Address is represented in the syntax of Uniform Resource Identifier (e.g. part of Resource URI of the NF service API).</w:t>
      </w:r>
    </w:p>
    <w:p w14:paraId="06A287A1" w14:textId="77777777" w:rsidR="006C2B20" w:rsidRPr="009E0DE1" w:rsidRDefault="006C2B20" w:rsidP="006C2B20">
      <w:pPr>
        <w:keepLines/>
      </w:pPr>
      <w:r w:rsidRPr="009E0DE1">
        <w:rPr>
          <w:b/>
        </w:rPr>
        <w:t xml:space="preserve">Expected UE Behaviour: </w:t>
      </w:r>
      <w:r w:rsidRPr="009E0DE1">
        <w:t>Set of parameters provisioned by an external party to 5G network functions on the foreseen or expected UE behaviour, see clause 5.20.</w:t>
      </w:r>
    </w:p>
    <w:p w14:paraId="2439D633" w14:textId="77777777" w:rsidR="006C2B20" w:rsidRPr="009E0DE1" w:rsidRDefault="006C2B20" w:rsidP="006C2B20">
      <w:pPr>
        <w:keepLines/>
      </w:pPr>
      <w:r w:rsidRPr="009E0DE1">
        <w:rPr>
          <w:b/>
        </w:rPr>
        <w:t>Forbidden Area:</w:t>
      </w:r>
      <w:r w:rsidRPr="009E0DE1">
        <w:t xml:space="preserve"> An area where the UE is not allowed to initiate communication as specified in clause 5.3.2.3.</w:t>
      </w:r>
    </w:p>
    <w:p w14:paraId="59DB2A88" w14:textId="77777777" w:rsidR="006C2B20" w:rsidRPr="009E0DE1" w:rsidRDefault="006C2B20" w:rsidP="006C2B20">
      <w:r w:rsidRPr="009E0DE1">
        <w:rPr>
          <w:b/>
        </w:rPr>
        <w:t xml:space="preserve">GBR QoS Flow: </w:t>
      </w:r>
      <w:r w:rsidRPr="009E0DE1">
        <w:t>A QoS Flow using the GBR resource type or the Delay-critical GBR resource type and requiring guaranteed flow bit rate.</w:t>
      </w:r>
    </w:p>
    <w:p w14:paraId="47FB929A" w14:textId="77777777" w:rsidR="006C2B20" w:rsidRPr="009E0DE1" w:rsidRDefault="006C2B20" w:rsidP="006C2B20">
      <w:pPr>
        <w:keepLines/>
      </w:pPr>
      <w:r w:rsidRPr="009E0DE1">
        <w:rPr>
          <w:b/>
        </w:rPr>
        <w:t>Initial Registration:</w:t>
      </w:r>
      <w:r w:rsidRPr="009E0DE1">
        <w:t xml:space="preserve"> UE registration in RM-DEREGISTERED state as specified in clause 5.3.2.</w:t>
      </w:r>
    </w:p>
    <w:p w14:paraId="1933E6B4" w14:textId="77777777" w:rsidR="006C2B20" w:rsidRPr="009E0DE1" w:rsidRDefault="006C2B20" w:rsidP="006C2B20">
      <w:pPr>
        <w:keepLines/>
      </w:pPr>
      <w:r w:rsidRPr="009E0DE1">
        <w:rPr>
          <w:b/>
        </w:rPr>
        <w:lastRenderedPageBreak/>
        <w:t xml:space="preserve">Local Area Data Network: </w:t>
      </w:r>
      <w:r w:rsidRPr="009E0DE1">
        <w:t>a DN that is accessible by the UE only in specific locations, that provides connectivity to a specific DNN, and whose availability is provided to the UE.</w:t>
      </w:r>
    </w:p>
    <w:p w14:paraId="7726492D" w14:textId="77777777" w:rsidR="006C2B20" w:rsidRPr="009E0DE1" w:rsidRDefault="006C2B20" w:rsidP="006C2B20">
      <w:pPr>
        <w:keepLines/>
      </w:pPr>
      <w:r w:rsidRPr="009E0DE1">
        <w:rPr>
          <w:b/>
        </w:rPr>
        <w:t xml:space="preserve">Local Break Out (LBO): </w:t>
      </w:r>
      <w:r w:rsidRPr="009E0DE1">
        <w:t>Roaming scenario for a PDU Session where the PDU Session Anchor and its controlling SMF are located in the serving PLMN (VPLMN).</w:t>
      </w:r>
    </w:p>
    <w:p w14:paraId="12D22F9F" w14:textId="77777777" w:rsidR="006C2B20" w:rsidRPr="009E0DE1" w:rsidRDefault="006C2B20" w:rsidP="006C2B20">
      <w:pPr>
        <w:keepLines/>
      </w:pPr>
      <w:r w:rsidRPr="009E0DE1">
        <w:rPr>
          <w:b/>
        </w:rPr>
        <w:t>Mobility Pattern:</w:t>
      </w:r>
      <w:r w:rsidRPr="009E0DE1">
        <w:t xml:space="preserve"> Network concept of determining within the AMF the UE mobility parameters as specified in clause 5.3.2.4.</w:t>
      </w:r>
    </w:p>
    <w:p w14:paraId="2479AC5F" w14:textId="77777777" w:rsidR="006C2B20" w:rsidRPr="009E0DE1" w:rsidRDefault="006C2B20" w:rsidP="006C2B20">
      <w:pPr>
        <w:keepLines/>
      </w:pPr>
      <w:r w:rsidRPr="009E0DE1">
        <w:rPr>
          <w:b/>
        </w:rPr>
        <w:t>Mobility Registration Update:</w:t>
      </w:r>
      <w:r w:rsidRPr="009E0DE1">
        <w:t xml:space="preserve"> UE re-registration when entering new TA outside the TAI List as specified in clause 5.3.2.</w:t>
      </w:r>
    </w:p>
    <w:p w14:paraId="6AD68888" w14:textId="77777777" w:rsidR="006C2B20" w:rsidRPr="009E0DE1" w:rsidRDefault="006C2B20" w:rsidP="006C2B20">
      <w:r w:rsidRPr="009E0DE1">
        <w:rPr>
          <w:b/>
        </w:rPr>
        <w:t>MPS-subscribed UE:</w:t>
      </w:r>
      <w:r w:rsidRPr="009E0DE1">
        <w:t xml:space="preserve"> A UE having a USIM with MPS subscription.</w:t>
      </w:r>
    </w:p>
    <w:p w14:paraId="4340C94F" w14:textId="77777777" w:rsidR="006C2B20" w:rsidRPr="009E0DE1" w:rsidRDefault="006C2B20" w:rsidP="006C2B20">
      <w:pPr>
        <w:spacing w:after="120"/>
        <w:rPr>
          <w:rFonts w:eastAsia="DengXian"/>
          <w:bCs/>
        </w:rPr>
      </w:pPr>
      <w:r w:rsidRPr="009E0DE1">
        <w:rPr>
          <w:rFonts w:eastAsia="DengXian"/>
          <w:b/>
          <w:bCs/>
        </w:rPr>
        <w:t>NGAP UE association:</w:t>
      </w:r>
      <w:r w:rsidRPr="009E0DE1">
        <w:rPr>
          <w:rFonts w:eastAsia="DengXian"/>
          <w:bCs/>
        </w:rPr>
        <w:t xml:space="preserve"> The logical per UE association between a 5G-AN node and an AMF.</w:t>
      </w:r>
    </w:p>
    <w:p w14:paraId="2777B7F0" w14:textId="77777777" w:rsidR="006C2B20" w:rsidRPr="009E0DE1" w:rsidRDefault="006C2B20" w:rsidP="006C2B20">
      <w:pPr>
        <w:spacing w:after="120"/>
        <w:rPr>
          <w:rFonts w:eastAsia="DengXian"/>
          <w:bCs/>
        </w:rPr>
      </w:pPr>
      <w:r w:rsidRPr="009E0DE1">
        <w:rPr>
          <w:rFonts w:eastAsia="DengXian"/>
          <w:b/>
          <w:bCs/>
        </w:rPr>
        <w:t>NGAP UE-TNLA-binding:</w:t>
      </w:r>
      <w:r w:rsidRPr="009E0DE1">
        <w:rPr>
          <w:rFonts w:eastAsia="DengXian"/>
          <w:bCs/>
        </w:rPr>
        <w:t xml:space="preserve"> The binding between a NGAP UE association and a specific TNL association for a given UE.</w:t>
      </w:r>
    </w:p>
    <w:p w14:paraId="36D83CAB" w14:textId="77777777" w:rsidR="006C2B20" w:rsidRPr="009E0DE1" w:rsidRDefault="006C2B20" w:rsidP="006C2B20">
      <w:pPr>
        <w:rPr>
          <w:lang w:eastAsia="zh-CN"/>
        </w:rPr>
      </w:pPr>
      <w:r w:rsidRPr="009E0DE1">
        <w:rPr>
          <w:b/>
        </w:rPr>
        <w:t xml:space="preserve">Network </w:t>
      </w:r>
      <w:r w:rsidRPr="009E0DE1">
        <w:rPr>
          <w:b/>
          <w:lang w:eastAsia="zh-CN"/>
        </w:rPr>
        <w:t>F</w:t>
      </w:r>
      <w:r w:rsidRPr="009E0DE1">
        <w:rPr>
          <w:b/>
        </w:rPr>
        <w:t>unction:</w:t>
      </w:r>
      <w:r w:rsidRPr="009E0DE1">
        <w:t xml:space="preserve"> A 3GPP adopted or 3GPP defined</w:t>
      </w:r>
      <w:r w:rsidRPr="009E0DE1">
        <w:rPr>
          <w:lang w:eastAsia="zh-CN"/>
        </w:rPr>
        <w:t xml:space="preserve"> p</w:t>
      </w:r>
      <w:r w:rsidRPr="009E0DE1">
        <w:t xml:space="preserve">rocessing function in a network, which </w:t>
      </w:r>
      <w:r w:rsidRPr="009E0DE1">
        <w:rPr>
          <w:lang w:eastAsia="zh-CN"/>
        </w:rPr>
        <w:t>has</w:t>
      </w:r>
      <w:r w:rsidRPr="009E0DE1">
        <w:t xml:space="preserve"> </w:t>
      </w:r>
      <w:r w:rsidRPr="009E0DE1">
        <w:rPr>
          <w:lang w:eastAsia="zh-CN"/>
        </w:rPr>
        <w:t>defined functional behaviour and 3GPP</w:t>
      </w:r>
      <w:r w:rsidRPr="009E0DE1">
        <w:t xml:space="preserve"> defined</w:t>
      </w:r>
      <w:r w:rsidRPr="009E0DE1">
        <w:rPr>
          <w:lang w:eastAsia="zh-CN"/>
        </w:rPr>
        <w:t xml:space="preserve"> interfaces.</w:t>
      </w:r>
    </w:p>
    <w:p w14:paraId="209C34BB" w14:textId="77777777" w:rsidR="006C2B20" w:rsidRPr="009E0DE1" w:rsidRDefault="006C2B20" w:rsidP="006C2B20">
      <w:pPr>
        <w:pStyle w:val="NO"/>
        <w:rPr>
          <w:lang w:eastAsia="zh-CN"/>
        </w:rPr>
      </w:pPr>
      <w:r w:rsidRPr="009E0DE1">
        <w:rPr>
          <w:lang w:eastAsia="zh-CN"/>
        </w:rPr>
        <w:t>NOTE 2:</w:t>
      </w:r>
      <w:r w:rsidRPr="009E0DE1">
        <w:rPr>
          <w:lang w:eastAsia="zh-CN"/>
        </w:rPr>
        <w:tab/>
      </w:r>
      <w:r w:rsidRPr="009E0DE1">
        <w:t>A network function can be implemented either as a network element on a dedicated hardware, as a software instance running on a dedicated hardware, or as a virtualised function instantiated on an appropriate platform, e.g. on a cloud infrastructure.</w:t>
      </w:r>
    </w:p>
    <w:p w14:paraId="239F9DC9" w14:textId="77777777" w:rsidR="006C2B20" w:rsidRPr="009E0DE1" w:rsidRDefault="006C2B20" w:rsidP="006C2B20">
      <w:r w:rsidRPr="009E0DE1">
        <w:rPr>
          <w:b/>
        </w:rPr>
        <w:t>Network Instance</w:t>
      </w:r>
      <w:r w:rsidRPr="009E0DE1">
        <w:t>: Information identifying a domain. Used by the UPF for traffic detection and routing.</w:t>
      </w:r>
    </w:p>
    <w:p w14:paraId="3D74F62C" w14:textId="77777777" w:rsidR="006C2B20" w:rsidRPr="009E0DE1" w:rsidRDefault="006C2B20" w:rsidP="006C2B20">
      <w:r w:rsidRPr="009E0DE1">
        <w:rPr>
          <w:b/>
          <w:bCs/>
        </w:rPr>
        <w:t>Network Slice</w:t>
      </w:r>
      <w:r w:rsidRPr="009E0DE1">
        <w:rPr>
          <w:b/>
        </w:rPr>
        <w:t>:</w:t>
      </w:r>
      <w:r w:rsidRPr="009E0DE1">
        <w:t xml:space="preserve"> A logical network that provides specific network capabilities and network characteristics.</w:t>
      </w:r>
    </w:p>
    <w:p w14:paraId="4B14BAC5" w14:textId="77777777" w:rsidR="006C2B20" w:rsidRPr="009E0DE1" w:rsidRDefault="006C2B20" w:rsidP="006C2B20">
      <w:r w:rsidRPr="009E0DE1">
        <w:rPr>
          <w:b/>
          <w:bCs/>
        </w:rPr>
        <w:t>Network Slice instance:</w:t>
      </w:r>
      <w:r w:rsidRPr="009E0DE1">
        <w:t xml:space="preserve"> A set of Network Function instances and the required resources (e.g. compute, storage and networking resources) which form a deployed Network Slice.</w:t>
      </w:r>
    </w:p>
    <w:p w14:paraId="754DE7A9" w14:textId="77777777" w:rsidR="006C2B20" w:rsidRPr="009E0DE1" w:rsidRDefault="006C2B20" w:rsidP="006C2B20">
      <w:r w:rsidRPr="009E0DE1">
        <w:rPr>
          <w:b/>
        </w:rPr>
        <w:t>Non-GBR QoS Flow:</w:t>
      </w:r>
      <w:r w:rsidRPr="009E0DE1">
        <w:t xml:space="preserve"> A QoS Flow using the Non-GBR resource type and not requiring guaranteed flow bit rate.</w:t>
      </w:r>
    </w:p>
    <w:p w14:paraId="48BD4544" w14:textId="77777777" w:rsidR="006C2B20" w:rsidRPr="009E0DE1" w:rsidRDefault="006C2B20" w:rsidP="006C2B20">
      <w:pPr>
        <w:rPr>
          <w:bCs/>
        </w:rPr>
      </w:pPr>
      <w:r w:rsidRPr="009E0DE1">
        <w:rPr>
          <w:b/>
        </w:rPr>
        <w:t xml:space="preserve">NSI ID: </w:t>
      </w:r>
      <w:r w:rsidRPr="009E0DE1">
        <w:t>an identifier for a Network Slice instance.</w:t>
      </w:r>
    </w:p>
    <w:p w14:paraId="201719BF" w14:textId="77777777" w:rsidR="006C2B20" w:rsidRPr="009E0DE1" w:rsidRDefault="006C2B20" w:rsidP="006C2B20">
      <w:r w:rsidRPr="009E0DE1">
        <w:rPr>
          <w:b/>
        </w:rPr>
        <w:t>NF instance:</w:t>
      </w:r>
      <w:r w:rsidRPr="009E0DE1">
        <w:t xml:space="preserve"> an identifiable instance of the NF.</w:t>
      </w:r>
    </w:p>
    <w:p w14:paraId="31437846" w14:textId="77777777" w:rsidR="006C2B20" w:rsidRPr="009E0DE1" w:rsidRDefault="006C2B20" w:rsidP="006C2B20">
      <w:pPr>
        <w:keepLines/>
      </w:pPr>
      <w:r w:rsidRPr="009E0DE1">
        <w:rPr>
          <w:b/>
          <w:bCs/>
        </w:rPr>
        <w:t>NF service:</w:t>
      </w:r>
      <w:r w:rsidRPr="009E0DE1">
        <w:t xml:space="preserve"> a functionality exposed by a NF through a service based interface and consumed by other authorized NFs.</w:t>
      </w:r>
    </w:p>
    <w:p w14:paraId="0469DEA3" w14:textId="77777777" w:rsidR="006C2B20" w:rsidRPr="009E0DE1" w:rsidRDefault="006C2B20" w:rsidP="006C2B20">
      <w:r w:rsidRPr="009E0DE1">
        <w:rPr>
          <w:b/>
        </w:rPr>
        <w:t>NF service instance:</w:t>
      </w:r>
      <w:r w:rsidRPr="009E0DE1">
        <w:t xml:space="preserve"> an identifiable instance of the NF service.</w:t>
      </w:r>
    </w:p>
    <w:p w14:paraId="6C8ED872" w14:textId="77777777" w:rsidR="006C2B20" w:rsidRPr="009E0DE1" w:rsidRDefault="006C2B20" w:rsidP="006C2B20">
      <w:pPr>
        <w:keepLines/>
      </w:pPr>
      <w:r w:rsidRPr="009E0DE1">
        <w:rPr>
          <w:b/>
          <w:bCs/>
        </w:rPr>
        <w:t>NF service operation:</w:t>
      </w:r>
      <w:r w:rsidRPr="009E0DE1">
        <w:t xml:space="preserve"> </w:t>
      </w:r>
      <w:r w:rsidRPr="009E0DE1">
        <w:rPr>
          <w:lang w:eastAsia="zh-CN"/>
        </w:rPr>
        <w:t xml:space="preserve">An </w:t>
      </w:r>
      <w:r w:rsidRPr="009E0DE1">
        <w:t>elementary unit a NF service</w:t>
      </w:r>
      <w:r w:rsidRPr="009E0DE1">
        <w:rPr>
          <w:lang w:eastAsia="zh-CN"/>
        </w:rPr>
        <w:t xml:space="preserve"> is compos</w:t>
      </w:r>
      <w:r w:rsidRPr="009E0DE1">
        <w:t>ed of.</w:t>
      </w:r>
    </w:p>
    <w:p w14:paraId="3F128753" w14:textId="77777777" w:rsidR="006C2B20" w:rsidRPr="009E0DE1" w:rsidRDefault="006C2B20" w:rsidP="006C2B20">
      <w:pPr>
        <w:keepLines/>
      </w:pPr>
      <w:r w:rsidRPr="009E0DE1">
        <w:rPr>
          <w:b/>
          <w:noProof/>
        </w:rPr>
        <w:t>NG-RAN</w:t>
      </w:r>
      <w:r w:rsidRPr="009E0DE1">
        <w:rPr>
          <w:b/>
        </w:rPr>
        <w:t>:</w:t>
      </w:r>
      <w:r w:rsidRPr="009E0DE1">
        <w:t xml:space="preserve"> A radio access network that supports one or more of the following options with the common characteristics that it connects to 5GC:</w:t>
      </w:r>
    </w:p>
    <w:p w14:paraId="44DE4302" w14:textId="77777777" w:rsidR="006C2B20" w:rsidRPr="009E0DE1" w:rsidRDefault="006C2B20" w:rsidP="006C2B20">
      <w:pPr>
        <w:pStyle w:val="B1"/>
      </w:pPr>
      <w:r w:rsidRPr="009E0DE1">
        <w:t>1)</w:t>
      </w:r>
      <w:r w:rsidRPr="009E0DE1">
        <w:tab/>
        <w:t>Standalone New Radio.</w:t>
      </w:r>
    </w:p>
    <w:p w14:paraId="1DBD84FC" w14:textId="77777777" w:rsidR="006C2B20" w:rsidRPr="009E0DE1" w:rsidRDefault="006C2B20" w:rsidP="006C2B20">
      <w:pPr>
        <w:pStyle w:val="B1"/>
      </w:pPr>
      <w:r w:rsidRPr="009E0DE1">
        <w:t>2)</w:t>
      </w:r>
      <w:r w:rsidRPr="009E0DE1">
        <w:tab/>
        <w:t>New Radio is the anchor with E-UTRA extensions.</w:t>
      </w:r>
    </w:p>
    <w:p w14:paraId="0AA3888C" w14:textId="77777777" w:rsidR="006C2B20" w:rsidRPr="009E0DE1" w:rsidRDefault="006C2B20" w:rsidP="006C2B20">
      <w:pPr>
        <w:pStyle w:val="B1"/>
      </w:pPr>
      <w:r w:rsidRPr="009E0DE1">
        <w:t>3)</w:t>
      </w:r>
      <w:r w:rsidRPr="009E0DE1">
        <w:tab/>
        <w:t>Standalone E-UTRA.</w:t>
      </w:r>
    </w:p>
    <w:p w14:paraId="3EBA23E6" w14:textId="77777777" w:rsidR="006C2B20" w:rsidRPr="009E0DE1" w:rsidRDefault="006C2B20" w:rsidP="006C2B20">
      <w:pPr>
        <w:pStyle w:val="B1"/>
      </w:pPr>
      <w:r w:rsidRPr="009E0DE1">
        <w:t>4)</w:t>
      </w:r>
      <w:r w:rsidRPr="009E0DE1">
        <w:tab/>
        <w:t>E-UTRA is the anchor with New Radio extensions.</w:t>
      </w:r>
    </w:p>
    <w:p w14:paraId="05FFFB83" w14:textId="77777777" w:rsidR="006C2B20" w:rsidRDefault="006C2B20" w:rsidP="006C2B20">
      <w:pPr>
        <w:keepLines/>
      </w:pPr>
      <w:r w:rsidRPr="009E0DE1">
        <w:rPr>
          <w:b/>
        </w:rPr>
        <w:t>Non-Allowed area:</w:t>
      </w:r>
      <w:r w:rsidRPr="009E0DE1">
        <w:t xml:space="preserve"> Area where the UE is allowed to initiate Registration procedure but no other communication as specified in clause 5.3.2.3.</w:t>
      </w:r>
    </w:p>
    <w:p w14:paraId="71520EF4" w14:textId="77777777" w:rsidR="006C2B20" w:rsidRPr="009E0DE1" w:rsidRDefault="006C2B20" w:rsidP="006C2B20">
      <w:pPr>
        <w:keepLines/>
        <w:rPr>
          <w:ins w:id="3" w:author="QCSA201" w:date="2019-01-14T19:56:00Z"/>
        </w:rPr>
      </w:pPr>
      <w:ins w:id="4" w:author="QCSA201" w:date="2019-01-14T19:56:00Z">
        <w:r w:rsidRPr="006C2B20">
          <w:rPr>
            <w:b/>
          </w:rPr>
          <w:t>Non-Public Network:</w:t>
        </w:r>
        <w:r w:rsidRPr="006C2B20">
          <w:t xml:space="preserve"> The definition in TS</w:t>
        </w:r>
        <w:r w:rsidRPr="006C2B20">
          <w:rPr>
            <w:rFonts w:eastAsia="MS Mincho"/>
          </w:rPr>
          <w:t> 22.261 [2] applies</w:t>
        </w:r>
        <w:r w:rsidRPr="006C2B20">
          <w:t>.</w:t>
        </w:r>
      </w:ins>
    </w:p>
    <w:p w14:paraId="7414A75D" w14:textId="64EB5189" w:rsidR="006C2B20" w:rsidRPr="009E0DE1" w:rsidRDefault="006C2B20" w:rsidP="006C2B20">
      <w:pPr>
        <w:keepLines/>
        <w:rPr>
          <w:ins w:id="5" w:author="QCSA201" w:date="2019-01-14T19:56:00Z"/>
        </w:rPr>
      </w:pPr>
      <w:ins w:id="6" w:author="QCSA201" w:date="2019-01-14T19:56:00Z">
        <w:r w:rsidRPr="006C2B20">
          <w:rPr>
            <w:b/>
          </w:rPr>
          <w:t>Non-Public Network</w:t>
        </w:r>
        <w:r>
          <w:rPr>
            <w:b/>
          </w:rPr>
          <w:t xml:space="preserve"> RAN</w:t>
        </w:r>
        <w:r w:rsidRPr="006C2B20">
          <w:rPr>
            <w:b/>
          </w:rPr>
          <w:t>:</w:t>
        </w:r>
        <w:r w:rsidRPr="006C2B20">
          <w:t xml:space="preserve"> </w:t>
        </w:r>
        <w:r>
          <w:t>an NG-RAN deployed by a Non-Public Network.</w:t>
        </w:r>
      </w:ins>
    </w:p>
    <w:p w14:paraId="37198FFB" w14:textId="77777777" w:rsidR="006C2B20" w:rsidRPr="009E0DE1" w:rsidRDefault="006C2B20" w:rsidP="006C2B20">
      <w:pPr>
        <w:keepLines/>
      </w:pPr>
      <w:r w:rsidRPr="009E0DE1">
        <w:rPr>
          <w:b/>
        </w:rPr>
        <w:t>Non-Seamless Non-3GPP offload:</w:t>
      </w:r>
      <w:r w:rsidRPr="009E0DE1">
        <w:t xml:space="preserve"> The offload of user plane traffic via non-3GPP access without traversing either N3IWF or UPF.</w:t>
      </w:r>
    </w:p>
    <w:p w14:paraId="6AB56AB2" w14:textId="77777777" w:rsidR="006C2B20" w:rsidRPr="009E0DE1" w:rsidRDefault="006C2B20" w:rsidP="006C2B20">
      <w:pPr>
        <w:keepLines/>
      </w:pPr>
      <w:r w:rsidRPr="009E0DE1">
        <w:rPr>
          <w:b/>
        </w:rPr>
        <w:t>PDU Connectivity Service:</w:t>
      </w:r>
      <w:r w:rsidRPr="009E0DE1">
        <w:t xml:space="preserve"> A service that provides exchange of PDUs between a UE and a </w:t>
      </w:r>
      <w:r w:rsidRPr="009E0DE1">
        <w:rPr>
          <w:lang w:eastAsia="zh-CN"/>
        </w:rPr>
        <w:t>D</w:t>
      </w:r>
      <w:r w:rsidRPr="009E0DE1">
        <w:t xml:space="preserve">ata </w:t>
      </w:r>
      <w:r w:rsidRPr="009E0DE1">
        <w:rPr>
          <w:lang w:eastAsia="zh-CN"/>
        </w:rPr>
        <w:t>N</w:t>
      </w:r>
      <w:r w:rsidRPr="009E0DE1">
        <w:t>etwork.</w:t>
      </w:r>
    </w:p>
    <w:p w14:paraId="4CCB18B0" w14:textId="77777777" w:rsidR="006C2B20" w:rsidRPr="009E0DE1" w:rsidRDefault="006C2B20" w:rsidP="006C2B20">
      <w:pPr>
        <w:keepLines/>
      </w:pPr>
      <w:r w:rsidRPr="009E0DE1">
        <w:rPr>
          <w:b/>
        </w:rPr>
        <w:lastRenderedPageBreak/>
        <w:t>PDU Session:</w:t>
      </w:r>
      <w:r w:rsidRPr="009E0DE1">
        <w:t xml:space="preserve"> Association between the UE and a Data Network that provides a PDU </w:t>
      </w:r>
      <w:r w:rsidRPr="009E0DE1">
        <w:rPr>
          <w:lang w:eastAsia="zh-CN"/>
        </w:rPr>
        <w:t>c</w:t>
      </w:r>
      <w:r w:rsidRPr="009E0DE1">
        <w:t xml:space="preserve">onnectivity </w:t>
      </w:r>
      <w:r w:rsidRPr="009E0DE1">
        <w:rPr>
          <w:lang w:eastAsia="zh-CN"/>
        </w:rPr>
        <w:t>s</w:t>
      </w:r>
      <w:r w:rsidRPr="009E0DE1">
        <w:t>ervice.</w:t>
      </w:r>
    </w:p>
    <w:p w14:paraId="267EF29A" w14:textId="77777777" w:rsidR="006C2B20" w:rsidRPr="009E0DE1" w:rsidRDefault="006C2B20" w:rsidP="006C2B20">
      <w:pPr>
        <w:keepLines/>
      </w:pPr>
      <w:r w:rsidRPr="009E0DE1">
        <w:rPr>
          <w:b/>
        </w:rPr>
        <w:t>PDU Session Type:</w:t>
      </w:r>
      <w:r w:rsidRPr="009E0DE1">
        <w:t xml:space="preserve"> </w:t>
      </w:r>
      <w:r w:rsidRPr="009E0DE1">
        <w:rPr>
          <w:lang w:eastAsia="ko-KR"/>
        </w:rPr>
        <w:t>The type of PDU Session which can be IPv4, IPv6, IPv4v6, Ethernet or Unstr</w:t>
      </w:r>
      <w:r w:rsidRPr="009E0DE1">
        <w:t>uctured.</w:t>
      </w:r>
    </w:p>
    <w:p w14:paraId="6F2DCF8A" w14:textId="77777777" w:rsidR="006C2B20" w:rsidRPr="009E0DE1" w:rsidRDefault="006C2B20" w:rsidP="006C2B20">
      <w:pPr>
        <w:keepLines/>
      </w:pPr>
      <w:r w:rsidRPr="009E0DE1">
        <w:rPr>
          <w:b/>
        </w:rPr>
        <w:t>Periodic Registration Update:</w:t>
      </w:r>
      <w:r w:rsidRPr="009E0DE1">
        <w:t xml:space="preserve"> UE re-registration at expiry of periodic registration timer as specified in clause 5.3.2.</w:t>
      </w:r>
    </w:p>
    <w:p w14:paraId="4B7FD9EB" w14:textId="77777777" w:rsidR="006C2B20" w:rsidRPr="009E0DE1" w:rsidRDefault="006C2B20" w:rsidP="006C2B20">
      <w:pPr>
        <w:keepLines/>
      </w:pPr>
      <w:r w:rsidRPr="009E0DE1">
        <w:rPr>
          <w:b/>
        </w:rPr>
        <w:t>(Radio) Access Network</w:t>
      </w:r>
      <w:r w:rsidRPr="009E0DE1">
        <w:t>: See 5G Access Network.</w:t>
      </w:r>
    </w:p>
    <w:p w14:paraId="02D7DEB9" w14:textId="77777777" w:rsidR="006C2B20" w:rsidRPr="009E0DE1" w:rsidRDefault="006C2B20" w:rsidP="006C2B20">
      <w:pPr>
        <w:keepLines/>
      </w:pPr>
      <w:r w:rsidRPr="009E0DE1">
        <w:rPr>
          <w:b/>
        </w:rPr>
        <w:t xml:space="preserve">Requested NSSAI: </w:t>
      </w:r>
      <w:r w:rsidRPr="009E0DE1">
        <w:t>NSSAI provided by the UE to the Serving PLMN during registration.</w:t>
      </w:r>
    </w:p>
    <w:p w14:paraId="2E880439" w14:textId="77777777" w:rsidR="006C2B20" w:rsidRPr="00163B56" w:rsidRDefault="006C2B20" w:rsidP="006C2B20">
      <w:pPr>
        <w:keepLines/>
        <w:rPr>
          <w:lang w:eastAsia="zh-CN"/>
        </w:rPr>
      </w:pPr>
      <w:r w:rsidRPr="00163B56">
        <w:rPr>
          <w:b/>
          <w:lang w:eastAsia="zh-CN"/>
        </w:rPr>
        <w:t xml:space="preserve">Routing Indicator: </w:t>
      </w:r>
      <w:r w:rsidRPr="00163B56">
        <w:rPr>
          <w:lang w:eastAsia="zh-CN"/>
        </w:rPr>
        <w:t>Indicator that allows together with SUCI/SUPI Home Network Identifier to route network signalling to AUSF and UDM instances capable to serve the subscriber.</w:t>
      </w:r>
    </w:p>
    <w:p w14:paraId="3316CE36" w14:textId="77777777" w:rsidR="006C2B20" w:rsidRPr="009E0DE1" w:rsidRDefault="006C2B20" w:rsidP="006C2B20">
      <w:pPr>
        <w:keepLines/>
      </w:pPr>
      <w:r w:rsidRPr="009E0DE1">
        <w:rPr>
          <w:b/>
          <w:lang w:eastAsia="zh-CN"/>
        </w:rPr>
        <w:t xml:space="preserve">Service based interface: </w:t>
      </w:r>
      <w:r w:rsidRPr="009E0DE1">
        <w:rPr>
          <w:lang w:eastAsia="zh-CN"/>
        </w:rPr>
        <w:t>It represents how a set of services is provided/exposed by a give</w:t>
      </w:r>
      <w:r w:rsidRPr="009E0DE1">
        <w:t>n NF.</w:t>
      </w:r>
    </w:p>
    <w:p w14:paraId="0CF1AD62" w14:textId="77777777" w:rsidR="006C2B20" w:rsidRPr="009E0DE1" w:rsidRDefault="006C2B20" w:rsidP="006C2B20">
      <w:pPr>
        <w:keepLines/>
        <w:rPr>
          <w:lang w:eastAsia="zh-CN"/>
        </w:rPr>
      </w:pPr>
      <w:r w:rsidRPr="009E0DE1">
        <w:rPr>
          <w:b/>
        </w:rPr>
        <w:t>Service Continuity:</w:t>
      </w:r>
      <w:r w:rsidRPr="009E0DE1">
        <w:rPr>
          <w:b/>
          <w:lang w:eastAsia="zh-CN"/>
        </w:rPr>
        <w:t xml:space="preserve"> </w:t>
      </w:r>
      <w:r w:rsidRPr="009E0DE1">
        <w:t>The uninterrupted user experience of a service, includin</w:t>
      </w:r>
      <w:r w:rsidRPr="009E0DE1">
        <w:rPr>
          <w:lang w:eastAsia="zh-CN"/>
        </w:rPr>
        <w:t>g</w:t>
      </w:r>
      <w:r w:rsidRPr="009E0DE1">
        <w:t xml:space="preserve"> the cases where the IP address and/or anchoring point change.</w:t>
      </w:r>
    </w:p>
    <w:p w14:paraId="2E95522F" w14:textId="77777777" w:rsidR="006C2B20" w:rsidRPr="009E0DE1" w:rsidRDefault="006C2B20" w:rsidP="006C2B20">
      <w:r w:rsidRPr="009E0DE1">
        <w:rPr>
          <w:b/>
          <w:bCs/>
        </w:rPr>
        <w:t>Service Data Flow Filter:</w:t>
      </w:r>
      <w:r w:rsidRPr="009E0DE1">
        <w:t xml:space="preserve"> A set of packet flow header parameter values/ranges used to identify one or more of the packet (IP or Ethernet) flows constituting a Service Data Flow.</w:t>
      </w:r>
    </w:p>
    <w:p w14:paraId="317E96CA" w14:textId="77777777" w:rsidR="006C2B20" w:rsidRPr="009E0DE1" w:rsidRDefault="006C2B20" w:rsidP="006C2B20">
      <w:r w:rsidRPr="009E0DE1">
        <w:rPr>
          <w:b/>
        </w:rPr>
        <w:t>Service Data Flow Template:</w:t>
      </w:r>
      <w:r w:rsidRPr="009E0DE1">
        <w:t xml:space="preserve"> The set of Service Data Flow filters in a policy rule or an application identifier in a policy rule referring to an application detection filter, required for defining a Service Data Flow.</w:t>
      </w:r>
    </w:p>
    <w:p w14:paraId="606B8252" w14:textId="77777777" w:rsidR="006C2B20" w:rsidRPr="009E0DE1" w:rsidRDefault="006C2B20" w:rsidP="006C2B20">
      <w:pPr>
        <w:keepLines/>
      </w:pPr>
      <w:r w:rsidRPr="009E0DE1">
        <w:rPr>
          <w:b/>
        </w:rPr>
        <w:t>Session Continuity:</w:t>
      </w:r>
      <w:r w:rsidRPr="009E0DE1">
        <w:t xml:space="preserve"> The continuity of a PDU Session. For PDU Session of IPv4 or IPv6 or IPv4v6 type "session continuity" implies that the IP address is preserved for the lifetime of the PDU Session.</w:t>
      </w:r>
    </w:p>
    <w:p w14:paraId="177373CF" w14:textId="77777777" w:rsidR="006C2B20" w:rsidRPr="009E0DE1" w:rsidRDefault="006C2B20" w:rsidP="006C2B20">
      <w:pPr>
        <w:keepLines/>
      </w:pPr>
      <w:r w:rsidRPr="009E0DE1">
        <w:rPr>
          <w:b/>
        </w:rPr>
        <w:t>Subscribed S-NSSAI</w:t>
      </w:r>
      <w:r w:rsidRPr="009E0DE1">
        <w:t>: S-NSSAI based on subscriber information, which a UE is subscribed to use in a PLMN</w:t>
      </w:r>
    </w:p>
    <w:p w14:paraId="432E94E1" w14:textId="77777777" w:rsidR="006C2B20" w:rsidRPr="009E0DE1" w:rsidRDefault="006C2B20" w:rsidP="006C2B20">
      <w:pPr>
        <w:keepLines/>
        <w:overflowPunct w:val="0"/>
        <w:autoSpaceDE w:val="0"/>
        <w:autoSpaceDN w:val="0"/>
        <w:adjustRightInd w:val="0"/>
        <w:textAlignment w:val="baseline"/>
      </w:pPr>
      <w:r w:rsidRPr="009E0DE1">
        <w:rPr>
          <w:b/>
        </w:rPr>
        <w:t>UDM Group ID:</w:t>
      </w:r>
      <w:r w:rsidRPr="009E0DE1">
        <w:t xml:space="preserve"> This refers to one or more UDM instances managing a specific set of SUPIs.</w:t>
      </w:r>
    </w:p>
    <w:p w14:paraId="6D125CEB" w14:textId="77777777" w:rsidR="006C2B20" w:rsidRPr="009E0DE1" w:rsidRDefault="006C2B20" w:rsidP="006C2B20">
      <w:pPr>
        <w:keepLines/>
        <w:overflowPunct w:val="0"/>
        <w:autoSpaceDE w:val="0"/>
        <w:autoSpaceDN w:val="0"/>
        <w:adjustRightInd w:val="0"/>
        <w:textAlignment w:val="baseline"/>
      </w:pPr>
      <w:r w:rsidRPr="009E0DE1">
        <w:rPr>
          <w:b/>
        </w:rPr>
        <w:t>UDR Group ID:</w:t>
      </w:r>
      <w:r w:rsidRPr="009E0DE1">
        <w:t xml:space="preserve"> This refers to one or more UDR instances managing a specific set of SUPIs.</w:t>
      </w:r>
    </w:p>
    <w:p w14:paraId="748393C3" w14:textId="77777777" w:rsidR="006C2B20" w:rsidRPr="009E0DE1" w:rsidRDefault="006C2B20" w:rsidP="006C2B20">
      <w:pPr>
        <w:keepLines/>
        <w:overflowPunct w:val="0"/>
        <w:autoSpaceDE w:val="0"/>
        <w:autoSpaceDN w:val="0"/>
        <w:adjustRightInd w:val="0"/>
        <w:textAlignment w:val="baseline"/>
      </w:pPr>
      <w:r w:rsidRPr="009E0DE1">
        <w:rPr>
          <w:b/>
        </w:rPr>
        <w:t>UPF Service Area</w:t>
      </w:r>
      <w:r w:rsidRPr="009E0DE1">
        <w:t>: The area within which PDU Session associated with the UPF can be served by (R)AN nodes via a N3 interface between the (R)AN and the UPF without need to add a new UPF in between or to remove/re-allocate the UPF.</w:t>
      </w:r>
    </w:p>
    <w:p w14:paraId="76C88B5C" w14:textId="77777777" w:rsidR="006C2B20" w:rsidRPr="009E0DE1" w:rsidRDefault="006C2B20" w:rsidP="006C2B20">
      <w:pPr>
        <w:keepLines/>
      </w:pPr>
      <w:r w:rsidRPr="009E0DE1">
        <w:rPr>
          <w:b/>
        </w:rPr>
        <w:t>Uplink Classifier:</w:t>
      </w:r>
      <w:r w:rsidRPr="009E0DE1">
        <w:t xml:space="preserve"> UPF functionality that aims at diverting Uplink traffic, based on filter rules provided by SMF, towards Data Network.</w:t>
      </w:r>
    </w:p>
    <w:p w14:paraId="72D49435" w14:textId="712E3B44" w:rsidR="006C2B20" w:rsidRDefault="006C2B20" w:rsidP="006C2B20">
      <w:pPr>
        <w:pStyle w:val="berschrift2"/>
        <w:pBdr>
          <w:top w:val="single" w:sz="4" w:space="1" w:color="auto"/>
          <w:left w:val="single" w:sz="4" w:space="4" w:color="auto"/>
          <w:bottom w:val="single" w:sz="4" w:space="1" w:color="auto"/>
          <w:right w:val="single" w:sz="4" w:space="4" w:color="auto"/>
        </w:pBdr>
        <w:jc w:val="center"/>
        <w:rPr>
          <w:noProof/>
          <w:color w:val="FF0000"/>
        </w:rPr>
      </w:pPr>
      <w:r>
        <w:rPr>
          <w:noProof/>
          <w:color w:val="FF0000"/>
        </w:rPr>
        <w:t>NEXT CHANGE</w:t>
      </w:r>
    </w:p>
    <w:p w14:paraId="2D8DED15" w14:textId="77777777" w:rsidR="006C2B20" w:rsidRDefault="006C2B20" w:rsidP="006C2B20"/>
    <w:p w14:paraId="3F98BB45" w14:textId="77777777" w:rsidR="006C2B20" w:rsidRPr="009E0DE1" w:rsidRDefault="006C2B20" w:rsidP="006C2B20">
      <w:pPr>
        <w:pStyle w:val="berschrift2"/>
      </w:pPr>
      <w:bookmarkStart w:id="7" w:name="_Toc532891900"/>
      <w:r w:rsidRPr="009E0DE1">
        <w:t>3.2</w:t>
      </w:r>
      <w:r w:rsidRPr="009E0DE1">
        <w:tab/>
        <w:t>Abbreviations</w:t>
      </w:r>
    </w:p>
    <w:p w14:paraId="615513D7" w14:textId="77777777" w:rsidR="006C2B20" w:rsidRPr="009E0DE1" w:rsidRDefault="006C2B20" w:rsidP="006C2B20">
      <w:pPr>
        <w:keepNext/>
      </w:pPr>
      <w:r w:rsidRPr="009E0DE1">
        <w:t>For the purposes of the present document, the abbreviations given in TR</w:t>
      </w:r>
      <w:r>
        <w:t> </w:t>
      </w:r>
      <w:r w:rsidRPr="009E0DE1">
        <w:t>21.905</w:t>
      </w:r>
      <w:r>
        <w:t> </w:t>
      </w:r>
      <w:r w:rsidRPr="009E0DE1">
        <w:t>[1] and the following apply. An abbreviation defined in the present document takes precedence over the definition of the same abbreviation, if any, in TR</w:t>
      </w:r>
      <w:r>
        <w:t> </w:t>
      </w:r>
      <w:r w:rsidRPr="009E0DE1">
        <w:t>21.905</w:t>
      </w:r>
      <w:r>
        <w:t> </w:t>
      </w:r>
      <w:r w:rsidRPr="009E0DE1">
        <w:t>[1].</w:t>
      </w:r>
    </w:p>
    <w:p w14:paraId="17E70DC7" w14:textId="77777777" w:rsidR="006C2B20" w:rsidRPr="009E0DE1" w:rsidRDefault="006C2B20" w:rsidP="006C2B20">
      <w:pPr>
        <w:pStyle w:val="EW"/>
      </w:pPr>
      <w:r w:rsidRPr="009E0DE1">
        <w:t>5GC</w:t>
      </w:r>
      <w:r w:rsidRPr="009E0DE1">
        <w:tab/>
        <w:t>5G Core Network</w:t>
      </w:r>
    </w:p>
    <w:p w14:paraId="160849A3" w14:textId="77777777" w:rsidR="006C2B20" w:rsidRPr="009E0DE1" w:rsidRDefault="006C2B20" w:rsidP="006C2B20">
      <w:pPr>
        <w:pStyle w:val="EW"/>
        <w:rPr>
          <w:lang w:eastAsia="zh-CN"/>
        </w:rPr>
      </w:pPr>
      <w:r w:rsidRPr="009E0DE1">
        <w:t>5GS</w:t>
      </w:r>
      <w:r w:rsidRPr="009E0DE1">
        <w:tab/>
        <w:t>5G System</w:t>
      </w:r>
    </w:p>
    <w:p w14:paraId="56FDAA7C" w14:textId="77777777" w:rsidR="006C2B20" w:rsidRPr="009E0DE1" w:rsidRDefault="006C2B20" w:rsidP="006C2B20">
      <w:pPr>
        <w:pStyle w:val="EW"/>
      </w:pPr>
      <w:r w:rsidRPr="009E0DE1">
        <w:t>5G-AN</w:t>
      </w:r>
      <w:r w:rsidRPr="009E0DE1">
        <w:tab/>
        <w:t>5G Access Network</w:t>
      </w:r>
    </w:p>
    <w:p w14:paraId="5C8240B2" w14:textId="77777777" w:rsidR="006C2B20" w:rsidRPr="009E0DE1" w:rsidRDefault="006C2B20" w:rsidP="006C2B20">
      <w:pPr>
        <w:pStyle w:val="EW"/>
        <w:rPr>
          <w:lang w:eastAsia="zh-CN"/>
        </w:rPr>
      </w:pPr>
      <w:r w:rsidRPr="009E0DE1">
        <w:rPr>
          <w:lang w:eastAsia="zh-CN"/>
        </w:rPr>
        <w:t>5G-EIR</w:t>
      </w:r>
      <w:r w:rsidRPr="009E0DE1">
        <w:rPr>
          <w:lang w:eastAsia="zh-CN"/>
        </w:rPr>
        <w:tab/>
        <w:t>5G-Equipment Identity Register</w:t>
      </w:r>
    </w:p>
    <w:p w14:paraId="0BF8CADA" w14:textId="77777777" w:rsidR="006C2B20" w:rsidRPr="009E0DE1" w:rsidRDefault="006C2B20" w:rsidP="006C2B20">
      <w:pPr>
        <w:pStyle w:val="EW"/>
        <w:rPr>
          <w:lang w:eastAsia="zh-CN"/>
        </w:rPr>
      </w:pPr>
      <w:r w:rsidRPr="009E0DE1">
        <w:rPr>
          <w:lang w:eastAsia="zh-CN"/>
        </w:rPr>
        <w:t>5G-GUTI</w:t>
      </w:r>
      <w:r w:rsidRPr="009E0DE1">
        <w:rPr>
          <w:lang w:eastAsia="zh-CN"/>
        </w:rPr>
        <w:tab/>
        <w:t>5G Globally Unique Temporary Identifier</w:t>
      </w:r>
    </w:p>
    <w:p w14:paraId="628ACD08" w14:textId="77777777" w:rsidR="006C2B20" w:rsidRPr="009E0DE1" w:rsidRDefault="006C2B20" w:rsidP="006C2B20">
      <w:pPr>
        <w:pStyle w:val="EW"/>
      </w:pPr>
      <w:r w:rsidRPr="009E0DE1">
        <w:rPr>
          <w:lang w:eastAsia="zh-CN"/>
        </w:rPr>
        <w:t>5G-S-TMSI</w:t>
      </w:r>
      <w:r w:rsidRPr="009E0DE1">
        <w:rPr>
          <w:lang w:eastAsia="zh-CN"/>
        </w:rPr>
        <w:tab/>
        <w:t>5G S-Temporary Mobile Subscription Identifier</w:t>
      </w:r>
    </w:p>
    <w:p w14:paraId="01E8A2D2" w14:textId="77777777" w:rsidR="006C2B20" w:rsidRPr="009E0DE1" w:rsidRDefault="006C2B20" w:rsidP="006C2B20">
      <w:pPr>
        <w:pStyle w:val="EW"/>
      </w:pPr>
      <w:r w:rsidRPr="009E0DE1">
        <w:t>5QI</w:t>
      </w:r>
      <w:r w:rsidRPr="009E0DE1">
        <w:tab/>
        <w:t>5G QoS Identifier</w:t>
      </w:r>
    </w:p>
    <w:p w14:paraId="54BB0FE1" w14:textId="77777777" w:rsidR="006C2B20" w:rsidRPr="009E0DE1" w:rsidRDefault="006C2B20" w:rsidP="006C2B20">
      <w:pPr>
        <w:pStyle w:val="EW"/>
        <w:keepNext/>
      </w:pPr>
      <w:r w:rsidRPr="009E0DE1">
        <w:t>AF</w:t>
      </w:r>
      <w:r w:rsidRPr="009E0DE1">
        <w:tab/>
        <w:t>Application Function</w:t>
      </w:r>
    </w:p>
    <w:p w14:paraId="275D106C" w14:textId="77777777" w:rsidR="006C2B20" w:rsidRPr="009E0DE1" w:rsidRDefault="006C2B20" w:rsidP="006C2B20">
      <w:pPr>
        <w:pStyle w:val="EW"/>
        <w:keepNext/>
      </w:pPr>
      <w:r w:rsidRPr="009E0DE1">
        <w:t>AMF</w:t>
      </w:r>
      <w:r w:rsidRPr="009E0DE1">
        <w:tab/>
        <w:t>Access and Mobility Management Function</w:t>
      </w:r>
    </w:p>
    <w:p w14:paraId="384BB602" w14:textId="77777777" w:rsidR="006C2B20" w:rsidRPr="009E0DE1" w:rsidRDefault="006C2B20" w:rsidP="006C2B20">
      <w:pPr>
        <w:pStyle w:val="EW"/>
        <w:keepNext/>
      </w:pPr>
      <w:r w:rsidRPr="009E0DE1">
        <w:t>AS</w:t>
      </w:r>
      <w:r w:rsidRPr="009E0DE1">
        <w:tab/>
        <w:t>Access Stratum</w:t>
      </w:r>
    </w:p>
    <w:p w14:paraId="4B923C19" w14:textId="77777777" w:rsidR="006C2B20" w:rsidRPr="009E0DE1" w:rsidRDefault="006C2B20" w:rsidP="006C2B20">
      <w:pPr>
        <w:pStyle w:val="EW"/>
      </w:pPr>
      <w:r w:rsidRPr="009E0DE1">
        <w:t>AUSF</w:t>
      </w:r>
      <w:r w:rsidRPr="009E0DE1">
        <w:tab/>
        <w:t>Authentication Server Function</w:t>
      </w:r>
    </w:p>
    <w:p w14:paraId="44186EF6" w14:textId="77777777" w:rsidR="006C2B20" w:rsidRDefault="006C2B20" w:rsidP="006C2B20">
      <w:pPr>
        <w:pStyle w:val="EW"/>
      </w:pPr>
      <w:r w:rsidRPr="009E0DE1">
        <w:t>BSF</w:t>
      </w:r>
      <w:r w:rsidRPr="009E0DE1">
        <w:tab/>
        <w:t>Binding Support Function</w:t>
      </w:r>
    </w:p>
    <w:p w14:paraId="706D7384" w14:textId="77777777" w:rsidR="006C2B20" w:rsidRPr="009E0DE1" w:rsidRDefault="006C2B20" w:rsidP="006C2B20">
      <w:pPr>
        <w:pStyle w:val="EW"/>
      </w:pPr>
      <w:r w:rsidRPr="009E0DE1">
        <w:t>CAPIF</w:t>
      </w:r>
      <w:r w:rsidRPr="009E0DE1">
        <w:tab/>
        <w:t>Common API Framework for 3GPP northbound APIs</w:t>
      </w:r>
    </w:p>
    <w:p w14:paraId="31F58F75" w14:textId="77777777" w:rsidR="006C2B20" w:rsidRPr="009E0DE1" w:rsidRDefault="006C2B20" w:rsidP="006C2B20">
      <w:pPr>
        <w:pStyle w:val="EW"/>
      </w:pPr>
      <w:r w:rsidRPr="009E0DE1">
        <w:t>CP</w:t>
      </w:r>
      <w:r w:rsidRPr="009E0DE1">
        <w:tab/>
        <w:t>Control Plane</w:t>
      </w:r>
    </w:p>
    <w:p w14:paraId="348D42C3" w14:textId="77777777" w:rsidR="006C2B20" w:rsidRPr="009E0DE1" w:rsidRDefault="006C2B20" w:rsidP="006C2B20">
      <w:pPr>
        <w:pStyle w:val="EW"/>
      </w:pPr>
      <w:r w:rsidRPr="009E0DE1">
        <w:t>DL</w:t>
      </w:r>
      <w:r w:rsidRPr="009E0DE1">
        <w:tab/>
        <w:t>Downlink</w:t>
      </w:r>
    </w:p>
    <w:p w14:paraId="2A4702B7" w14:textId="77777777" w:rsidR="006C2B20" w:rsidRPr="009E0DE1" w:rsidRDefault="006C2B20" w:rsidP="006C2B20">
      <w:pPr>
        <w:pStyle w:val="EW"/>
      </w:pPr>
      <w:r w:rsidRPr="009E0DE1">
        <w:lastRenderedPageBreak/>
        <w:t>DN</w:t>
      </w:r>
      <w:r w:rsidRPr="009E0DE1">
        <w:tab/>
        <w:t>Data Network</w:t>
      </w:r>
    </w:p>
    <w:p w14:paraId="013FF216" w14:textId="77777777" w:rsidR="006C2B20" w:rsidRPr="009E0DE1" w:rsidRDefault="006C2B20" w:rsidP="006C2B20">
      <w:pPr>
        <w:pStyle w:val="EW"/>
      </w:pPr>
      <w:r w:rsidRPr="009E0DE1">
        <w:rPr>
          <w:rFonts w:eastAsia="SimSun"/>
          <w:lang w:eastAsia="zh-CN"/>
        </w:rPr>
        <w:t>DNAI</w:t>
      </w:r>
      <w:r w:rsidRPr="009E0DE1">
        <w:tab/>
      </w:r>
      <w:r w:rsidRPr="009E0DE1">
        <w:rPr>
          <w:rFonts w:eastAsia="SimSun"/>
          <w:lang w:eastAsia="zh-CN"/>
        </w:rPr>
        <w:t>DN Access Identifier</w:t>
      </w:r>
    </w:p>
    <w:p w14:paraId="0D36F409" w14:textId="77777777" w:rsidR="006C2B20" w:rsidRPr="009E0DE1" w:rsidRDefault="006C2B20" w:rsidP="006C2B20">
      <w:pPr>
        <w:pStyle w:val="EW"/>
      </w:pPr>
      <w:r w:rsidRPr="009E0DE1">
        <w:t>DNN</w:t>
      </w:r>
      <w:r w:rsidRPr="009E0DE1">
        <w:tab/>
        <w:t>Data Network Name</w:t>
      </w:r>
    </w:p>
    <w:p w14:paraId="103CC009" w14:textId="77777777" w:rsidR="006C2B20" w:rsidRPr="009E0DE1" w:rsidRDefault="006C2B20" w:rsidP="006C2B20">
      <w:pPr>
        <w:pStyle w:val="EW"/>
      </w:pPr>
      <w:r w:rsidRPr="009E0DE1">
        <w:t>DRX</w:t>
      </w:r>
      <w:r w:rsidRPr="009E0DE1">
        <w:tab/>
        <w:t>Discontinuous Reception</w:t>
      </w:r>
    </w:p>
    <w:p w14:paraId="059FD22E" w14:textId="77777777" w:rsidR="006C2B20" w:rsidRPr="009E0DE1" w:rsidRDefault="006C2B20" w:rsidP="006C2B20">
      <w:pPr>
        <w:pStyle w:val="EW"/>
      </w:pPr>
      <w:r w:rsidRPr="009E0DE1">
        <w:t>ePDG</w:t>
      </w:r>
      <w:r w:rsidRPr="009E0DE1">
        <w:tab/>
        <w:t>evolved Packet Data Gateway</w:t>
      </w:r>
    </w:p>
    <w:p w14:paraId="5F4EF3AE" w14:textId="77777777" w:rsidR="006C2B20" w:rsidRPr="009E0DE1" w:rsidRDefault="006C2B20" w:rsidP="006C2B20">
      <w:pPr>
        <w:pStyle w:val="EW"/>
      </w:pPr>
      <w:r w:rsidRPr="009E0DE1">
        <w:t>EBI</w:t>
      </w:r>
      <w:r w:rsidRPr="009E0DE1">
        <w:tab/>
        <w:t>EPS Bearer Identity</w:t>
      </w:r>
    </w:p>
    <w:p w14:paraId="72E74EE9" w14:textId="77777777" w:rsidR="006C2B20" w:rsidRPr="009E0DE1" w:rsidRDefault="006C2B20" w:rsidP="006C2B20">
      <w:pPr>
        <w:pStyle w:val="EW"/>
      </w:pPr>
      <w:r w:rsidRPr="009E0DE1">
        <w:t>FAR</w:t>
      </w:r>
      <w:r w:rsidRPr="009E0DE1">
        <w:tab/>
        <w:t>Forwarding Action Rule</w:t>
      </w:r>
    </w:p>
    <w:p w14:paraId="2ECB29FF" w14:textId="77777777" w:rsidR="006C2B20" w:rsidRPr="009E0DE1" w:rsidRDefault="006C2B20" w:rsidP="006C2B20">
      <w:pPr>
        <w:pStyle w:val="EW"/>
      </w:pPr>
      <w:r w:rsidRPr="009E0DE1">
        <w:t>FQDN</w:t>
      </w:r>
      <w:r w:rsidRPr="009E0DE1">
        <w:tab/>
        <w:t>Fully Qualified Domain Name</w:t>
      </w:r>
    </w:p>
    <w:p w14:paraId="4316DE19" w14:textId="77777777" w:rsidR="006C2B20" w:rsidRPr="009E0DE1" w:rsidRDefault="006C2B20" w:rsidP="006C2B20">
      <w:pPr>
        <w:pStyle w:val="EW"/>
        <w:rPr>
          <w:lang w:eastAsia="zh-CN"/>
        </w:rPr>
      </w:pPr>
      <w:r w:rsidRPr="009E0DE1">
        <w:rPr>
          <w:lang w:eastAsia="zh-CN"/>
        </w:rPr>
        <w:t>GFBR</w:t>
      </w:r>
      <w:r w:rsidRPr="009E0DE1">
        <w:rPr>
          <w:lang w:eastAsia="zh-CN"/>
        </w:rPr>
        <w:tab/>
        <w:t>Guaranteed Flow Bit Rate</w:t>
      </w:r>
    </w:p>
    <w:p w14:paraId="5F534357" w14:textId="77777777" w:rsidR="006C2B20" w:rsidRPr="009E0DE1" w:rsidRDefault="006C2B20" w:rsidP="006C2B20">
      <w:pPr>
        <w:pStyle w:val="EW"/>
        <w:rPr>
          <w:lang w:eastAsia="zh-CN"/>
        </w:rPr>
      </w:pPr>
      <w:r w:rsidRPr="009E0DE1">
        <w:rPr>
          <w:rFonts w:eastAsia="SimSun"/>
        </w:rPr>
        <w:t>GMLC</w:t>
      </w:r>
      <w:r w:rsidRPr="009E0DE1">
        <w:rPr>
          <w:rFonts w:eastAsia="SimSun"/>
        </w:rPr>
        <w:tab/>
        <w:t>Gateway Mobile Location Centre</w:t>
      </w:r>
    </w:p>
    <w:p w14:paraId="184B4DC7" w14:textId="77777777" w:rsidR="006C2B20" w:rsidRPr="009E0DE1" w:rsidRDefault="006C2B20" w:rsidP="006C2B20">
      <w:pPr>
        <w:pStyle w:val="EW"/>
        <w:rPr>
          <w:lang w:eastAsia="zh-CN"/>
        </w:rPr>
      </w:pPr>
      <w:r w:rsidRPr="009E0DE1">
        <w:rPr>
          <w:lang w:eastAsia="zh-CN"/>
        </w:rPr>
        <w:t>GPSI</w:t>
      </w:r>
      <w:r w:rsidRPr="009E0DE1">
        <w:rPr>
          <w:lang w:eastAsia="zh-CN"/>
        </w:rPr>
        <w:tab/>
        <w:t>Generic Public Subscription Identifier</w:t>
      </w:r>
    </w:p>
    <w:p w14:paraId="1BF397B9" w14:textId="77777777" w:rsidR="006C2B20" w:rsidRPr="009E0DE1" w:rsidRDefault="006C2B20" w:rsidP="006C2B20">
      <w:pPr>
        <w:pStyle w:val="EW"/>
        <w:rPr>
          <w:lang w:eastAsia="zh-CN"/>
        </w:rPr>
      </w:pPr>
      <w:r w:rsidRPr="009E0DE1">
        <w:rPr>
          <w:lang w:eastAsia="zh-CN"/>
        </w:rPr>
        <w:t>GUAMI</w:t>
      </w:r>
      <w:r w:rsidRPr="009E0DE1">
        <w:rPr>
          <w:lang w:eastAsia="zh-CN"/>
        </w:rPr>
        <w:tab/>
        <w:t>Globally Unique AMF Identifier</w:t>
      </w:r>
    </w:p>
    <w:p w14:paraId="6B10522C" w14:textId="77777777" w:rsidR="006C2B20" w:rsidRPr="009E0DE1" w:rsidRDefault="006C2B20" w:rsidP="006C2B20">
      <w:pPr>
        <w:pStyle w:val="EW"/>
        <w:rPr>
          <w:lang w:eastAsia="zh-CN"/>
        </w:rPr>
      </w:pPr>
      <w:r w:rsidRPr="009E0DE1">
        <w:rPr>
          <w:lang w:eastAsia="zh-CN"/>
        </w:rPr>
        <w:t>HR</w:t>
      </w:r>
      <w:r w:rsidRPr="009E0DE1">
        <w:rPr>
          <w:lang w:eastAsia="zh-CN"/>
        </w:rPr>
        <w:tab/>
        <w:t>Home Routed (roaming)</w:t>
      </w:r>
    </w:p>
    <w:p w14:paraId="6C2D4423" w14:textId="77777777" w:rsidR="006C2B20" w:rsidRPr="009E0DE1" w:rsidRDefault="006C2B20" w:rsidP="006C2B20">
      <w:pPr>
        <w:pStyle w:val="EW"/>
      </w:pPr>
      <w:r w:rsidRPr="009E0DE1">
        <w:t>LADN</w:t>
      </w:r>
      <w:r w:rsidRPr="009E0DE1">
        <w:tab/>
        <w:t>Local Area Data Network</w:t>
      </w:r>
    </w:p>
    <w:p w14:paraId="1F9BF11F" w14:textId="77777777" w:rsidR="006C2B20" w:rsidRPr="009E0DE1" w:rsidRDefault="006C2B20" w:rsidP="006C2B20">
      <w:pPr>
        <w:pStyle w:val="EW"/>
      </w:pPr>
      <w:r w:rsidRPr="009E0DE1">
        <w:t>LBO</w:t>
      </w:r>
      <w:r w:rsidRPr="009E0DE1">
        <w:tab/>
        <w:t>Local Break Out (roaming)</w:t>
      </w:r>
    </w:p>
    <w:p w14:paraId="3C7DF639" w14:textId="77777777" w:rsidR="006C2B20" w:rsidRPr="009E0DE1" w:rsidRDefault="006C2B20" w:rsidP="006C2B20">
      <w:pPr>
        <w:pStyle w:val="EW"/>
        <w:rPr>
          <w:rFonts w:eastAsia="SimSun"/>
        </w:rPr>
      </w:pPr>
      <w:r w:rsidRPr="009E0DE1">
        <w:rPr>
          <w:rFonts w:eastAsia="SimSun"/>
        </w:rPr>
        <w:t>LMF</w:t>
      </w:r>
      <w:r w:rsidRPr="009E0DE1">
        <w:rPr>
          <w:rFonts w:eastAsia="SimSun"/>
        </w:rPr>
        <w:tab/>
        <w:t>Location Management Function</w:t>
      </w:r>
    </w:p>
    <w:p w14:paraId="475BB8E1" w14:textId="77777777" w:rsidR="006C2B20" w:rsidRPr="009E0DE1" w:rsidRDefault="006C2B20" w:rsidP="006C2B20">
      <w:pPr>
        <w:pStyle w:val="EW"/>
      </w:pPr>
      <w:r w:rsidRPr="009E0DE1">
        <w:rPr>
          <w:rFonts w:eastAsia="SimSun"/>
        </w:rPr>
        <w:t>LRF</w:t>
      </w:r>
      <w:r w:rsidRPr="009E0DE1">
        <w:rPr>
          <w:rFonts w:eastAsia="SimSun"/>
        </w:rPr>
        <w:tab/>
        <w:t>Location Retrieval Function</w:t>
      </w:r>
    </w:p>
    <w:p w14:paraId="24D07737" w14:textId="77777777" w:rsidR="006C2B20" w:rsidRPr="009E0DE1" w:rsidRDefault="006C2B20" w:rsidP="006C2B20">
      <w:pPr>
        <w:pStyle w:val="EW"/>
        <w:rPr>
          <w:lang w:eastAsia="zh-CN"/>
        </w:rPr>
      </w:pPr>
      <w:r w:rsidRPr="009E0DE1">
        <w:rPr>
          <w:lang w:eastAsia="zh-CN"/>
        </w:rPr>
        <w:t>MCX</w:t>
      </w:r>
      <w:r w:rsidRPr="009E0DE1">
        <w:rPr>
          <w:lang w:eastAsia="zh-CN"/>
        </w:rPr>
        <w:tab/>
        <w:t>Mission Critical Service</w:t>
      </w:r>
    </w:p>
    <w:p w14:paraId="6C7A4CE6" w14:textId="77777777" w:rsidR="006C2B20" w:rsidRPr="009E0DE1" w:rsidRDefault="006C2B20" w:rsidP="006C2B20">
      <w:pPr>
        <w:pStyle w:val="EW"/>
        <w:rPr>
          <w:lang w:eastAsia="zh-CN"/>
        </w:rPr>
      </w:pPr>
      <w:r w:rsidRPr="009E0DE1">
        <w:rPr>
          <w:lang w:eastAsia="zh-CN"/>
        </w:rPr>
        <w:t>MDBV</w:t>
      </w:r>
      <w:r w:rsidRPr="009E0DE1">
        <w:rPr>
          <w:lang w:eastAsia="zh-CN"/>
        </w:rPr>
        <w:tab/>
        <w:t>Maximum Data Burst Volume</w:t>
      </w:r>
    </w:p>
    <w:p w14:paraId="2AE4FE2E" w14:textId="77777777" w:rsidR="006C2B20" w:rsidRPr="009E0DE1" w:rsidRDefault="006C2B20" w:rsidP="006C2B20">
      <w:pPr>
        <w:pStyle w:val="EW"/>
        <w:rPr>
          <w:lang w:eastAsia="zh-CN"/>
        </w:rPr>
      </w:pPr>
      <w:r w:rsidRPr="009E0DE1">
        <w:rPr>
          <w:lang w:eastAsia="zh-CN"/>
        </w:rPr>
        <w:t>MFBR</w:t>
      </w:r>
      <w:r w:rsidRPr="009E0DE1">
        <w:rPr>
          <w:lang w:eastAsia="zh-CN"/>
        </w:rPr>
        <w:tab/>
        <w:t>Maximum Flow Bit Rate</w:t>
      </w:r>
    </w:p>
    <w:p w14:paraId="2DF7F078" w14:textId="77777777" w:rsidR="006C2B20" w:rsidRPr="009E0DE1" w:rsidRDefault="006C2B20" w:rsidP="006C2B20">
      <w:pPr>
        <w:pStyle w:val="EW"/>
      </w:pPr>
      <w:r w:rsidRPr="009E0DE1">
        <w:t>MICO</w:t>
      </w:r>
      <w:r w:rsidRPr="009E0DE1">
        <w:tab/>
        <w:t>Mobile Initiated Connection Only</w:t>
      </w:r>
    </w:p>
    <w:p w14:paraId="1BD1098E" w14:textId="77777777" w:rsidR="006C2B20" w:rsidRPr="009E0DE1" w:rsidRDefault="006C2B20" w:rsidP="006C2B20">
      <w:pPr>
        <w:pStyle w:val="EW"/>
      </w:pPr>
      <w:r w:rsidRPr="009E0DE1">
        <w:t>MPS</w:t>
      </w:r>
      <w:r w:rsidRPr="009E0DE1">
        <w:tab/>
        <w:t>Multimedia Priority Service</w:t>
      </w:r>
    </w:p>
    <w:p w14:paraId="3D685DE2" w14:textId="77777777" w:rsidR="006C2B20" w:rsidRPr="009E0DE1" w:rsidRDefault="006C2B20" w:rsidP="006C2B20">
      <w:pPr>
        <w:pStyle w:val="EW"/>
      </w:pPr>
      <w:r w:rsidRPr="009E0DE1">
        <w:t>N3IWF</w:t>
      </w:r>
      <w:r w:rsidRPr="009E0DE1">
        <w:tab/>
        <w:t>Non-3GPP InterWorking Function</w:t>
      </w:r>
    </w:p>
    <w:p w14:paraId="67E68403" w14:textId="77777777" w:rsidR="006C2B20" w:rsidRPr="009E0DE1" w:rsidRDefault="006C2B20" w:rsidP="006C2B20">
      <w:pPr>
        <w:pStyle w:val="EW"/>
      </w:pPr>
      <w:r w:rsidRPr="009E0DE1">
        <w:t>NAI</w:t>
      </w:r>
      <w:r w:rsidRPr="009E0DE1">
        <w:tab/>
        <w:t>Network Access Identifier</w:t>
      </w:r>
    </w:p>
    <w:p w14:paraId="116349EC" w14:textId="77777777" w:rsidR="006C2B20" w:rsidRPr="009E0DE1" w:rsidRDefault="006C2B20" w:rsidP="006C2B20">
      <w:pPr>
        <w:pStyle w:val="EW"/>
      </w:pPr>
      <w:r w:rsidRPr="009E0DE1">
        <w:t>NEF</w:t>
      </w:r>
      <w:r w:rsidRPr="009E0DE1">
        <w:tab/>
        <w:t>Network Exposure Function</w:t>
      </w:r>
    </w:p>
    <w:p w14:paraId="2917AC9E" w14:textId="77777777" w:rsidR="006C2B20" w:rsidRPr="009E0DE1" w:rsidRDefault="006C2B20" w:rsidP="006C2B20">
      <w:pPr>
        <w:pStyle w:val="EW"/>
      </w:pPr>
      <w:r w:rsidRPr="009E0DE1">
        <w:t>NF</w:t>
      </w:r>
      <w:r w:rsidRPr="009E0DE1">
        <w:tab/>
        <w:t>Network Function</w:t>
      </w:r>
    </w:p>
    <w:p w14:paraId="0C45E0A0" w14:textId="77777777" w:rsidR="006C2B20" w:rsidRDefault="006C2B20" w:rsidP="006C2B20">
      <w:pPr>
        <w:pStyle w:val="EW"/>
      </w:pPr>
      <w:r w:rsidRPr="009E0DE1">
        <w:t>NGAP</w:t>
      </w:r>
      <w:r w:rsidRPr="009E0DE1">
        <w:tab/>
        <w:t>Next Generation Application Protocol</w:t>
      </w:r>
    </w:p>
    <w:p w14:paraId="75FF8BB7" w14:textId="77777777" w:rsidR="006C2B20" w:rsidRPr="009E0DE1" w:rsidRDefault="006C2B20" w:rsidP="006C2B20">
      <w:pPr>
        <w:pStyle w:val="EW"/>
        <w:rPr>
          <w:ins w:id="8" w:author="QCSA201" w:date="2019-01-14T19:54:00Z"/>
        </w:rPr>
      </w:pPr>
      <w:ins w:id="9" w:author="QCSA201" w:date="2019-01-14T19:54:00Z">
        <w:r w:rsidRPr="006C2B20">
          <w:t>NPN</w:t>
        </w:r>
        <w:r w:rsidRPr="006C2B20">
          <w:tab/>
          <w:t>Non-Public Network</w:t>
        </w:r>
      </w:ins>
    </w:p>
    <w:p w14:paraId="3EC75DD3" w14:textId="78B71A33" w:rsidR="006C2B20" w:rsidRDefault="006C2B20" w:rsidP="006C2B20">
      <w:pPr>
        <w:pStyle w:val="EW"/>
        <w:rPr>
          <w:ins w:id="10" w:author="QCSA201" w:date="2019-01-14T19:54:00Z"/>
        </w:rPr>
      </w:pPr>
      <w:ins w:id="11" w:author="QCSA201" w:date="2019-01-14T19:54:00Z">
        <w:r>
          <w:t>NPN-RAN</w:t>
        </w:r>
        <w:r>
          <w:tab/>
          <w:t>Non-Public Network RAN</w:t>
        </w:r>
      </w:ins>
    </w:p>
    <w:p w14:paraId="41A10748" w14:textId="1863913C" w:rsidR="006C2B20" w:rsidRPr="009E0DE1" w:rsidRDefault="006C2B20" w:rsidP="006C2B20">
      <w:pPr>
        <w:pStyle w:val="EW"/>
      </w:pPr>
      <w:r w:rsidRPr="009E0DE1">
        <w:t>NR</w:t>
      </w:r>
      <w:r w:rsidRPr="009E0DE1">
        <w:tab/>
        <w:t>New Radio</w:t>
      </w:r>
    </w:p>
    <w:p w14:paraId="59A13630" w14:textId="77777777" w:rsidR="006C2B20" w:rsidRPr="009E0DE1" w:rsidRDefault="006C2B20" w:rsidP="006C2B20">
      <w:pPr>
        <w:pStyle w:val="EW"/>
      </w:pPr>
      <w:r w:rsidRPr="009E0DE1">
        <w:t>NRF</w:t>
      </w:r>
      <w:r w:rsidRPr="009E0DE1">
        <w:tab/>
        <w:t>Network Repository Function</w:t>
      </w:r>
    </w:p>
    <w:p w14:paraId="18A8B1E5" w14:textId="77777777" w:rsidR="006C2B20" w:rsidRPr="009E0DE1" w:rsidRDefault="006C2B20" w:rsidP="006C2B20">
      <w:pPr>
        <w:pStyle w:val="EW"/>
      </w:pPr>
      <w:r w:rsidRPr="009E0DE1">
        <w:t>NSI ID</w:t>
      </w:r>
      <w:r w:rsidRPr="009E0DE1">
        <w:tab/>
        <w:t>Network Slice Instance Identifier</w:t>
      </w:r>
    </w:p>
    <w:p w14:paraId="1ABD6B98" w14:textId="77777777" w:rsidR="006C2B20" w:rsidRPr="009E0DE1" w:rsidRDefault="006C2B20" w:rsidP="006C2B20">
      <w:pPr>
        <w:pStyle w:val="EW"/>
      </w:pPr>
      <w:r w:rsidRPr="009E0DE1">
        <w:t>NSSAI</w:t>
      </w:r>
      <w:r w:rsidRPr="009E0DE1">
        <w:tab/>
        <w:t>Network Slice Selection Assistance Information</w:t>
      </w:r>
    </w:p>
    <w:p w14:paraId="6FD5720B" w14:textId="77777777" w:rsidR="006C2B20" w:rsidRPr="009E0DE1" w:rsidRDefault="006C2B20" w:rsidP="006C2B20">
      <w:pPr>
        <w:pStyle w:val="EW"/>
      </w:pPr>
      <w:r w:rsidRPr="009E0DE1">
        <w:t>NSSF</w:t>
      </w:r>
      <w:r w:rsidRPr="009E0DE1">
        <w:tab/>
        <w:t>Network Slice Selection Function</w:t>
      </w:r>
    </w:p>
    <w:p w14:paraId="6A85094D" w14:textId="77777777" w:rsidR="006C2B20" w:rsidRPr="009E0DE1" w:rsidRDefault="006C2B20" w:rsidP="006C2B20">
      <w:pPr>
        <w:pStyle w:val="EW"/>
      </w:pPr>
      <w:r w:rsidRPr="009E0DE1">
        <w:rPr>
          <w:rFonts w:eastAsia="SimSun"/>
          <w:lang w:eastAsia="zh-CN"/>
        </w:rPr>
        <w:t>NSSP</w:t>
      </w:r>
      <w:r w:rsidRPr="009E0DE1">
        <w:tab/>
      </w:r>
      <w:r w:rsidRPr="009E0DE1">
        <w:rPr>
          <w:rFonts w:eastAsia="SimSun"/>
          <w:lang w:eastAsia="zh-CN"/>
        </w:rPr>
        <w:t>Network Slice Selection Policy</w:t>
      </w:r>
    </w:p>
    <w:p w14:paraId="0CC2D22D" w14:textId="77777777" w:rsidR="006C2B20" w:rsidRPr="009E0DE1" w:rsidRDefault="006C2B20" w:rsidP="006C2B20">
      <w:pPr>
        <w:pStyle w:val="EW"/>
      </w:pPr>
      <w:r w:rsidRPr="009E0DE1">
        <w:t>NWDAF</w:t>
      </w:r>
      <w:r w:rsidRPr="009E0DE1">
        <w:tab/>
        <w:t>Network Data Analytics Function</w:t>
      </w:r>
    </w:p>
    <w:p w14:paraId="2905BDD9" w14:textId="77777777" w:rsidR="006C2B20" w:rsidRPr="009E0DE1" w:rsidRDefault="006C2B20" w:rsidP="006C2B20">
      <w:pPr>
        <w:pStyle w:val="EW"/>
      </w:pPr>
      <w:r w:rsidRPr="009E0DE1">
        <w:t>PCF</w:t>
      </w:r>
      <w:r w:rsidRPr="009E0DE1">
        <w:tab/>
        <w:t>Policy Control Function</w:t>
      </w:r>
    </w:p>
    <w:p w14:paraId="5C50FBD5" w14:textId="77777777" w:rsidR="006C2B20" w:rsidRDefault="006C2B20" w:rsidP="006C2B20">
      <w:pPr>
        <w:pStyle w:val="EW"/>
        <w:rPr>
          <w:rFonts w:eastAsia="SimSun"/>
          <w:lang w:eastAsia="zh-CN"/>
        </w:rPr>
      </w:pPr>
      <w:r>
        <w:rPr>
          <w:rFonts w:eastAsia="SimSun"/>
          <w:lang w:eastAsia="zh-CN"/>
        </w:rPr>
        <w:t>PDR</w:t>
      </w:r>
      <w:r>
        <w:rPr>
          <w:rFonts w:eastAsia="SimSun"/>
          <w:lang w:eastAsia="zh-CN"/>
        </w:rPr>
        <w:tab/>
        <w:t>Packet Detection Rule</w:t>
      </w:r>
    </w:p>
    <w:p w14:paraId="29D9F797" w14:textId="77777777" w:rsidR="006C2B20" w:rsidRPr="009E0DE1" w:rsidRDefault="006C2B20" w:rsidP="006C2B20">
      <w:pPr>
        <w:pStyle w:val="EW"/>
        <w:rPr>
          <w:rFonts w:eastAsia="SimSun"/>
          <w:lang w:eastAsia="zh-CN"/>
        </w:rPr>
      </w:pPr>
      <w:r w:rsidRPr="009E0DE1">
        <w:rPr>
          <w:rFonts w:eastAsia="SimSun"/>
          <w:lang w:eastAsia="zh-CN"/>
        </w:rPr>
        <w:t>PEI</w:t>
      </w:r>
      <w:r w:rsidRPr="009E0DE1">
        <w:rPr>
          <w:rFonts w:eastAsia="SimSun"/>
          <w:lang w:eastAsia="zh-CN"/>
        </w:rPr>
        <w:tab/>
        <w:t>Permanent Equipment Identifier</w:t>
      </w:r>
    </w:p>
    <w:p w14:paraId="29FC3433" w14:textId="77777777" w:rsidR="006C2B20" w:rsidRPr="009E0DE1" w:rsidRDefault="006C2B20" w:rsidP="006C2B20">
      <w:pPr>
        <w:pStyle w:val="EW"/>
        <w:rPr>
          <w:rFonts w:eastAsia="SimSun"/>
          <w:lang w:eastAsia="zh-CN"/>
        </w:rPr>
      </w:pPr>
      <w:r w:rsidRPr="009E0DE1">
        <w:rPr>
          <w:rFonts w:eastAsia="SimSun"/>
          <w:lang w:eastAsia="zh-CN"/>
        </w:rPr>
        <w:t>PER</w:t>
      </w:r>
      <w:r w:rsidRPr="009E0DE1">
        <w:tab/>
      </w:r>
      <w:r w:rsidRPr="009E0DE1">
        <w:rPr>
          <w:rFonts w:eastAsia="SimSun"/>
          <w:lang w:eastAsia="zh-CN"/>
        </w:rPr>
        <w:t>Packet Error Rate</w:t>
      </w:r>
    </w:p>
    <w:p w14:paraId="4B6B41EC" w14:textId="77777777" w:rsidR="006C2B20" w:rsidRPr="009E0DE1" w:rsidRDefault="006C2B20" w:rsidP="006C2B20">
      <w:pPr>
        <w:pStyle w:val="EW"/>
        <w:rPr>
          <w:rFonts w:eastAsia="SimSun"/>
          <w:lang w:eastAsia="zh-CN"/>
        </w:rPr>
      </w:pPr>
      <w:r w:rsidRPr="009E0DE1">
        <w:rPr>
          <w:rFonts w:eastAsia="SimSun"/>
          <w:lang w:eastAsia="zh-CN"/>
        </w:rPr>
        <w:t>PFD</w:t>
      </w:r>
      <w:r w:rsidRPr="009E0DE1">
        <w:tab/>
        <w:t>Packet Flow Description</w:t>
      </w:r>
    </w:p>
    <w:p w14:paraId="6CCCD9D1" w14:textId="77777777" w:rsidR="006C2B20" w:rsidRPr="009E0DE1" w:rsidRDefault="006C2B20" w:rsidP="006C2B20">
      <w:pPr>
        <w:pStyle w:val="EW"/>
        <w:rPr>
          <w:rFonts w:eastAsia="SimSun"/>
          <w:lang w:eastAsia="zh-CN"/>
        </w:rPr>
      </w:pPr>
      <w:r w:rsidRPr="009E0DE1">
        <w:rPr>
          <w:rFonts w:eastAsia="SimSun"/>
          <w:lang w:eastAsia="zh-CN"/>
        </w:rPr>
        <w:t>PPD</w:t>
      </w:r>
      <w:r w:rsidRPr="009E0DE1">
        <w:tab/>
      </w:r>
      <w:r w:rsidRPr="009E0DE1">
        <w:rPr>
          <w:rFonts w:eastAsia="SimSun"/>
          <w:lang w:eastAsia="zh-CN"/>
        </w:rPr>
        <w:t>Paging Policy Differentiation</w:t>
      </w:r>
    </w:p>
    <w:p w14:paraId="09CD1406" w14:textId="77777777" w:rsidR="006C2B20" w:rsidRPr="009E0DE1" w:rsidRDefault="006C2B20" w:rsidP="006C2B20">
      <w:pPr>
        <w:pStyle w:val="EW"/>
        <w:rPr>
          <w:rFonts w:eastAsia="SimSun"/>
          <w:lang w:eastAsia="zh-CN"/>
        </w:rPr>
      </w:pPr>
      <w:r w:rsidRPr="009E0DE1">
        <w:rPr>
          <w:rFonts w:eastAsia="SimSun"/>
          <w:lang w:eastAsia="zh-CN"/>
        </w:rPr>
        <w:t>PPF</w:t>
      </w:r>
      <w:r w:rsidRPr="009E0DE1">
        <w:rPr>
          <w:rFonts w:eastAsia="SimSun"/>
          <w:lang w:eastAsia="zh-CN"/>
        </w:rPr>
        <w:tab/>
        <w:t>Paging Proceed Flag</w:t>
      </w:r>
    </w:p>
    <w:p w14:paraId="1B85EFA4" w14:textId="77777777" w:rsidR="006C2B20" w:rsidRPr="009E0DE1" w:rsidRDefault="006C2B20" w:rsidP="006C2B20">
      <w:pPr>
        <w:pStyle w:val="EW"/>
        <w:rPr>
          <w:rFonts w:eastAsia="SimSun"/>
          <w:lang w:eastAsia="zh-CN"/>
        </w:rPr>
      </w:pPr>
      <w:r w:rsidRPr="009E0DE1">
        <w:rPr>
          <w:rFonts w:eastAsia="SimSun"/>
          <w:lang w:eastAsia="zh-CN"/>
        </w:rPr>
        <w:t>PPI</w:t>
      </w:r>
      <w:r w:rsidRPr="009E0DE1">
        <w:tab/>
      </w:r>
      <w:r w:rsidRPr="009E0DE1">
        <w:rPr>
          <w:rFonts w:eastAsia="SimSun"/>
          <w:lang w:eastAsia="zh-CN"/>
        </w:rPr>
        <w:t>Paging Policy Indicator</w:t>
      </w:r>
    </w:p>
    <w:p w14:paraId="7C4728A9" w14:textId="77777777" w:rsidR="006C2B20" w:rsidRPr="009E0DE1" w:rsidRDefault="006C2B20" w:rsidP="006C2B20">
      <w:pPr>
        <w:pStyle w:val="EW"/>
      </w:pPr>
      <w:r w:rsidRPr="009E0DE1">
        <w:rPr>
          <w:rFonts w:eastAsia="SimSun"/>
          <w:lang w:eastAsia="zh-CN"/>
        </w:rPr>
        <w:t>PSA</w:t>
      </w:r>
      <w:r w:rsidRPr="009E0DE1">
        <w:rPr>
          <w:rFonts w:eastAsia="SimSun"/>
          <w:lang w:eastAsia="zh-CN"/>
        </w:rPr>
        <w:tab/>
        <w:t>PDU Session Anchor</w:t>
      </w:r>
    </w:p>
    <w:p w14:paraId="50EFE38A" w14:textId="77777777" w:rsidR="006C2B20" w:rsidRPr="009E0DE1" w:rsidRDefault="006C2B20" w:rsidP="006C2B20">
      <w:pPr>
        <w:pStyle w:val="EW"/>
        <w:rPr>
          <w:rFonts w:eastAsia="SimSun"/>
          <w:lang w:eastAsia="zh-CN"/>
        </w:rPr>
      </w:pPr>
      <w:r w:rsidRPr="009E0DE1">
        <w:t>QFI</w:t>
      </w:r>
      <w:r w:rsidRPr="009E0DE1">
        <w:tab/>
        <w:t>QoS Flow Identifier</w:t>
      </w:r>
    </w:p>
    <w:p w14:paraId="1DF9009F" w14:textId="77777777" w:rsidR="006C2B20" w:rsidRPr="009E0DE1" w:rsidRDefault="006C2B20" w:rsidP="006C2B20">
      <w:pPr>
        <w:pStyle w:val="EW"/>
      </w:pPr>
      <w:r w:rsidRPr="009E0DE1">
        <w:t>QoE</w:t>
      </w:r>
      <w:r w:rsidRPr="009E0DE1">
        <w:tab/>
        <w:t>Quality of Experience</w:t>
      </w:r>
    </w:p>
    <w:p w14:paraId="7499A548" w14:textId="77777777" w:rsidR="006C2B20" w:rsidRPr="009E0DE1" w:rsidRDefault="006C2B20" w:rsidP="006C2B20">
      <w:pPr>
        <w:pStyle w:val="EW"/>
      </w:pPr>
      <w:r w:rsidRPr="009E0DE1">
        <w:t>(R)AN</w:t>
      </w:r>
      <w:r w:rsidRPr="009E0DE1">
        <w:tab/>
        <w:t>(Radio) Access Network</w:t>
      </w:r>
    </w:p>
    <w:p w14:paraId="4566ACF9" w14:textId="77777777" w:rsidR="006C2B20" w:rsidRPr="009E0DE1" w:rsidRDefault="006C2B20" w:rsidP="006C2B20">
      <w:pPr>
        <w:pStyle w:val="EW"/>
        <w:rPr>
          <w:rFonts w:eastAsia="SimSun"/>
          <w:lang w:eastAsia="zh-CN"/>
        </w:rPr>
      </w:pPr>
      <w:r w:rsidRPr="009E0DE1">
        <w:rPr>
          <w:rFonts w:eastAsia="SimSun"/>
          <w:lang w:eastAsia="zh-CN"/>
        </w:rPr>
        <w:t>RQA</w:t>
      </w:r>
      <w:r w:rsidRPr="009E0DE1">
        <w:tab/>
      </w:r>
      <w:r w:rsidRPr="009E0DE1">
        <w:rPr>
          <w:rFonts w:eastAsia="SimSun"/>
          <w:lang w:eastAsia="zh-CN"/>
        </w:rPr>
        <w:t>Reflective QoS Attribute</w:t>
      </w:r>
    </w:p>
    <w:p w14:paraId="0F06A301" w14:textId="77777777" w:rsidR="006C2B20" w:rsidRPr="009E0DE1" w:rsidRDefault="006C2B20" w:rsidP="006C2B20">
      <w:pPr>
        <w:pStyle w:val="EW"/>
      </w:pPr>
      <w:r w:rsidRPr="009E0DE1">
        <w:rPr>
          <w:rFonts w:eastAsia="SimSun"/>
          <w:lang w:eastAsia="zh-CN"/>
        </w:rPr>
        <w:t>RQI</w:t>
      </w:r>
      <w:r w:rsidRPr="009E0DE1">
        <w:tab/>
      </w:r>
      <w:r w:rsidRPr="009E0DE1">
        <w:rPr>
          <w:rFonts w:eastAsia="SimSun"/>
          <w:lang w:eastAsia="zh-CN"/>
        </w:rPr>
        <w:t>Reflective QoS Indication</w:t>
      </w:r>
    </w:p>
    <w:p w14:paraId="0CA808FA" w14:textId="77777777" w:rsidR="006C2B20" w:rsidRPr="009E0DE1" w:rsidRDefault="006C2B20" w:rsidP="006C2B20">
      <w:pPr>
        <w:pStyle w:val="EW"/>
      </w:pPr>
      <w:r w:rsidRPr="009E0DE1">
        <w:t>SA NR</w:t>
      </w:r>
      <w:r w:rsidRPr="009E0DE1">
        <w:tab/>
        <w:t>Standalone New Radio</w:t>
      </w:r>
    </w:p>
    <w:p w14:paraId="256D075C" w14:textId="77777777" w:rsidR="006C2B20" w:rsidRPr="009E0DE1" w:rsidRDefault="006C2B20" w:rsidP="006C2B20">
      <w:pPr>
        <w:pStyle w:val="EW"/>
      </w:pPr>
      <w:r w:rsidRPr="009E0DE1">
        <w:t>SBA</w:t>
      </w:r>
      <w:r w:rsidRPr="009E0DE1">
        <w:tab/>
        <w:t>Service Based Architecture</w:t>
      </w:r>
    </w:p>
    <w:p w14:paraId="62C01229" w14:textId="77777777" w:rsidR="006C2B20" w:rsidRPr="009E0DE1" w:rsidRDefault="006C2B20" w:rsidP="006C2B20">
      <w:pPr>
        <w:pStyle w:val="EW"/>
      </w:pPr>
      <w:r w:rsidRPr="009E0DE1">
        <w:t>SBI</w:t>
      </w:r>
      <w:r w:rsidRPr="009E0DE1">
        <w:tab/>
        <w:t>Service Based Interface</w:t>
      </w:r>
    </w:p>
    <w:p w14:paraId="7D85A281" w14:textId="77777777" w:rsidR="006C2B20" w:rsidRPr="009E0DE1" w:rsidRDefault="006C2B20" w:rsidP="006C2B20">
      <w:pPr>
        <w:pStyle w:val="EW"/>
      </w:pPr>
      <w:r w:rsidRPr="009E0DE1">
        <w:rPr>
          <w:rFonts w:eastAsia="SimSun"/>
          <w:lang w:eastAsia="zh-CN"/>
        </w:rPr>
        <w:t>SD</w:t>
      </w:r>
      <w:r w:rsidRPr="009E0DE1">
        <w:tab/>
      </w:r>
      <w:r w:rsidRPr="009E0DE1">
        <w:rPr>
          <w:rFonts w:eastAsia="SimSun"/>
          <w:lang w:eastAsia="zh-CN"/>
        </w:rPr>
        <w:t>Slice Differentiator</w:t>
      </w:r>
    </w:p>
    <w:p w14:paraId="0AB8397C" w14:textId="77777777" w:rsidR="006C2B20" w:rsidRPr="009E0DE1" w:rsidRDefault="006C2B20" w:rsidP="006C2B20">
      <w:pPr>
        <w:pStyle w:val="EW"/>
      </w:pPr>
      <w:r w:rsidRPr="009E0DE1">
        <w:t>SEAF</w:t>
      </w:r>
      <w:r w:rsidRPr="009E0DE1">
        <w:tab/>
        <w:t>Security Anchor Functionality</w:t>
      </w:r>
    </w:p>
    <w:p w14:paraId="5881FF05" w14:textId="77777777" w:rsidR="006C2B20" w:rsidRPr="009E0DE1" w:rsidRDefault="006C2B20" w:rsidP="006C2B20">
      <w:pPr>
        <w:pStyle w:val="EW"/>
      </w:pPr>
      <w:r w:rsidRPr="009E0DE1">
        <w:t>SEPP</w:t>
      </w:r>
      <w:r w:rsidRPr="009E0DE1">
        <w:tab/>
        <w:t>Security Edge Protection Proxy</w:t>
      </w:r>
    </w:p>
    <w:p w14:paraId="0E214CC5" w14:textId="77777777" w:rsidR="006C2B20" w:rsidRPr="009E0DE1" w:rsidRDefault="006C2B20" w:rsidP="006C2B20">
      <w:pPr>
        <w:pStyle w:val="EW"/>
      </w:pPr>
      <w:r w:rsidRPr="009E0DE1">
        <w:t>SMF</w:t>
      </w:r>
      <w:r w:rsidRPr="009E0DE1">
        <w:tab/>
        <w:t>Session Management Function</w:t>
      </w:r>
    </w:p>
    <w:p w14:paraId="2E8ACEE6" w14:textId="77777777" w:rsidR="006C2B20" w:rsidRPr="009E0DE1" w:rsidRDefault="006C2B20" w:rsidP="006C2B20">
      <w:pPr>
        <w:pStyle w:val="EW"/>
      </w:pPr>
      <w:r w:rsidRPr="009E0DE1">
        <w:t>SMSF</w:t>
      </w:r>
      <w:r w:rsidRPr="009E0DE1">
        <w:tab/>
        <w:t>Short Message Service Function</w:t>
      </w:r>
    </w:p>
    <w:p w14:paraId="1E302346" w14:textId="77777777" w:rsidR="006C2B20" w:rsidRPr="008D6D82" w:rsidRDefault="006C2B20" w:rsidP="006C2B20">
      <w:pPr>
        <w:pStyle w:val="EW"/>
      </w:pPr>
      <w:r w:rsidRPr="008D6D82">
        <w:t>SN</w:t>
      </w:r>
      <w:r w:rsidRPr="008D6D82">
        <w:tab/>
        <w:t>Sequence Number</w:t>
      </w:r>
    </w:p>
    <w:p w14:paraId="37C6067A" w14:textId="77777777" w:rsidR="006C2B20" w:rsidRPr="009E0DE1" w:rsidRDefault="006C2B20" w:rsidP="006C2B20">
      <w:pPr>
        <w:pStyle w:val="EW"/>
      </w:pPr>
      <w:r w:rsidRPr="009E0DE1">
        <w:t>S-NSSAI</w:t>
      </w:r>
      <w:r w:rsidRPr="009E0DE1">
        <w:tab/>
        <w:t>Single Network Slice Selection Assistance Information</w:t>
      </w:r>
    </w:p>
    <w:p w14:paraId="42F34C30" w14:textId="77777777" w:rsidR="006C2B20" w:rsidRPr="009E0DE1" w:rsidRDefault="006C2B20" w:rsidP="006C2B20">
      <w:pPr>
        <w:pStyle w:val="EW"/>
        <w:rPr>
          <w:rFonts w:eastAsia="SimSun"/>
          <w:lang w:eastAsia="zh-CN"/>
        </w:rPr>
      </w:pPr>
      <w:r w:rsidRPr="009E0DE1">
        <w:rPr>
          <w:rFonts w:eastAsia="SimSun"/>
          <w:lang w:eastAsia="zh-CN"/>
        </w:rPr>
        <w:t>SSC</w:t>
      </w:r>
      <w:r w:rsidRPr="009E0DE1">
        <w:tab/>
      </w:r>
      <w:r w:rsidRPr="009E0DE1">
        <w:rPr>
          <w:rFonts w:eastAsia="SimSun"/>
          <w:lang w:eastAsia="zh-CN"/>
        </w:rPr>
        <w:t>Session and Service Continuity</w:t>
      </w:r>
    </w:p>
    <w:p w14:paraId="0ABEAD6D" w14:textId="77777777" w:rsidR="006C2B20" w:rsidRDefault="006C2B20" w:rsidP="006C2B20">
      <w:pPr>
        <w:pStyle w:val="EW"/>
        <w:rPr>
          <w:rFonts w:eastAsia="SimSun"/>
          <w:lang w:eastAsia="zh-CN"/>
        </w:rPr>
      </w:pPr>
      <w:r>
        <w:rPr>
          <w:rFonts w:eastAsia="SimSun"/>
          <w:lang w:eastAsia="zh-CN"/>
        </w:rPr>
        <w:t>SSCMSP</w:t>
      </w:r>
      <w:r>
        <w:rPr>
          <w:rFonts w:eastAsia="SimSun"/>
          <w:lang w:eastAsia="zh-CN"/>
        </w:rPr>
        <w:tab/>
        <w:t>Session and Service Continuity Mode Selection Policy</w:t>
      </w:r>
    </w:p>
    <w:p w14:paraId="500FD5DC" w14:textId="77777777" w:rsidR="006C2B20" w:rsidRPr="009E0DE1" w:rsidRDefault="006C2B20" w:rsidP="006C2B20">
      <w:pPr>
        <w:pStyle w:val="EW"/>
        <w:rPr>
          <w:rFonts w:eastAsia="SimSun"/>
          <w:lang w:eastAsia="zh-CN"/>
        </w:rPr>
      </w:pPr>
      <w:r w:rsidRPr="009E0DE1">
        <w:rPr>
          <w:rFonts w:eastAsia="SimSun"/>
          <w:lang w:eastAsia="zh-CN"/>
        </w:rPr>
        <w:lastRenderedPageBreak/>
        <w:t>SST</w:t>
      </w:r>
      <w:r w:rsidRPr="009E0DE1">
        <w:tab/>
      </w:r>
      <w:r w:rsidRPr="009E0DE1">
        <w:rPr>
          <w:rFonts w:eastAsia="SimSun"/>
          <w:lang w:eastAsia="zh-CN"/>
        </w:rPr>
        <w:t>Slice/Service Type</w:t>
      </w:r>
    </w:p>
    <w:p w14:paraId="0A8C39A8" w14:textId="77777777" w:rsidR="006C2B20" w:rsidRPr="009E0DE1" w:rsidRDefault="006C2B20" w:rsidP="006C2B20">
      <w:pPr>
        <w:pStyle w:val="EW"/>
      </w:pPr>
      <w:r w:rsidRPr="009E0DE1">
        <w:rPr>
          <w:lang w:eastAsia="ko-KR"/>
        </w:rPr>
        <w:t>SUCI</w:t>
      </w:r>
      <w:r w:rsidRPr="009E0DE1">
        <w:rPr>
          <w:lang w:eastAsia="ko-KR"/>
        </w:rPr>
        <w:tab/>
        <w:t>Subscription Concealed Identifier</w:t>
      </w:r>
    </w:p>
    <w:p w14:paraId="408CA89D" w14:textId="77777777" w:rsidR="006C2B20" w:rsidRPr="009E0DE1" w:rsidRDefault="006C2B20" w:rsidP="006C2B20">
      <w:pPr>
        <w:pStyle w:val="EW"/>
      </w:pPr>
      <w:r w:rsidRPr="009E0DE1">
        <w:t>SUPI</w:t>
      </w:r>
      <w:r w:rsidRPr="009E0DE1">
        <w:tab/>
        <w:t>Subscription Permanent Identifier</w:t>
      </w:r>
    </w:p>
    <w:p w14:paraId="6F2D6CEB" w14:textId="77777777" w:rsidR="006C2B20" w:rsidRPr="009E0DE1" w:rsidRDefault="006C2B20" w:rsidP="006C2B20">
      <w:pPr>
        <w:pStyle w:val="EW"/>
      </w:pPr>
      <w:r w:rsidRPr="009E0DE1">
        <w:t>TNL</w:t>
      </w:r>
      <w:r w:rsidRPr="009E0DE1">
        <w:tab/>
        <w:t>Transport Network Layer</w:t>
      </w:r>
    </w:p>
    <w:p w14:paraId="3CB86410" w14:textId="77777777" w:rsidR="006C2B20" w:rsidRPr="009E0DE1" w:rsidRDefault="006C2B20" w:rsidP="006C2B20">
      <w:pPr>
        <w:pStyle w:val="EW"/>
      </w:pPr>
      <w:r w:rsidRPr="009E0DE1">
        <w:t>TNLA</w:t>
      </w:r>
      <w:r w:rsidRPr="009E0DE1">
        <w:tab/>
        <w:t>Transport Network Layer Association</w:t>
      </w:r>
    </w:p>
    <w:p w14:paraId="08E39AD9" w14:textId="77777777" w:rsidR="006C2B20" w:rsidRPr="009E0DE1" w:rsidRDefault="006C2B20" w:rsidP="006C2B20">
      <w:pPr>
        <w:pStyle w:val="EW"/>
      </w:pPr>
      <w:r w:rsidRPr="009E0DE1">
        <w:t>TSP</w:t>
      </w:r>
      <w:r w:rsidRPr="009E0DE1">
        <w:tab/>
        <w:t>Traffic Steering Policy</w:t>
      </w:r>
    </w:p>
    <w:p w14:paraId="1EB832ED" w14:textId="77777777" w:rsidR="006C2B20" w:rsidRPr="009E0DE1" w:rsidRDefault="006C2B20" w:rsidP="006C2B20">
      <w:pPr>
        <w:pStyle w:val="EW"/>
      </w:pPr>
      <w:r w:rsidRPr="009E0DE1">
        <w:t>UDM</w:t>
      </w:r>
      <w:r w:rsidRPr="009E0DE1">
        <w:tab/>
        <w:t>Unified Data Management</w:t>
      </w:r>
    </w:p>
    <w:p w14:paraId="1B867B80" w14:textId="77777777" w:rsidR="006C2B20" w:rsidRPr="009E0DE1" w:rsidRDefault="006C2B20" w:rsidP="006C2B20">
      <w:pPr>
        <w:pStyle w:val="EW"/>
      </w:pPr>
      <w:r w:rsidRPr="009E0DE1">
        <w:t>UDR</w:t>
      </w:r>
      <w:r w:rsidRPr="009E0DE1">
        <w:tab/>
        <w:t>Unified Data Repository</w:t>
      </w:r>
    </w:p>
    <w:p w14:paraId="113CA955" w14:textId="77777777" w:rsidR="006C2B20" w:rsidRPr="009E0DE1" w:rsidRDefault="006C2B20" w:rsidP="006C2B20">
      <w:pPr>
        <w:pStyle w:val="EW"/>
      </w:pPr>
      <w:r w:rsidRPr="009E0DE1">
        <w:t>UDSF</w:t>
      </w:r>
      <w:r w:rsidRPr="009E0DE1">
        <w:tab/>
        <w:t>Unstructured Data Storage Function</w:t>
      </w:r>
    </w:p>
    <w:p w14:paraId="5F38CE76" w14:textId="77777777" w:rsidR="006C2B20" w:rsidRPr="009E0DE1" w:rsidRDefault="006C2B20" w:rsidP="006C2B20">
      <w:pPr>
        <w:pStyle w:val="EW"/>
      </w:pPr>
      <w:r w:rsidRPr="009E0DE1">
        <w:t>UL</w:t>
      </w:r>
      <w:r w:rsidRPr="009E0DE1">
        <w:tab/>
        <w:t>Uplink</w:t>
      </w:r>
    </w:p>
    <w:p w14:paraId="215561A1" w14:textId="77777777" w:rsidR="006C2B20" w:rsidRPr="009E0DE1" w:rsidRDefault="006C2B20" w:rsidP="006C2B20">
      <w:pPr>
        <w:pStyle w:val="EW"/>
      </w:pPr>
      <w:r w:rsidRPr="009E0DE1">
        <w:t>UL CL</w:t>
      </w:r>
      <w:r w:rsidRPr="009E0DE1">
        <w:tab/>
        <w:t>Uplink Classifier</w:t>
      </w:r>
    </w:p>
    <w:p w14:paraId="638F3261" w14:textId="77777777" w:rsidR="006C2B20" w:rsidRPr="009E0DE1" w:rsidRDefault="006C2B20" w:rsidP="006C2B20">
      <w:pPr>
        <w:pStyle w:val="EW"/>
      </w:pPr>
      <w:r w:rsidRPr="009E0DE1">
        <w:t>UPF</w:t>
      </w:r>
      <w:r w:rsidRPr="009E0DE1">
        <w:tab/>
        <w:t>User Plane Function</w:t>
      </w:r>
    </w:p>
    <w:p w14:paraId="078CABBA" w14:textId="77777777" w:rsidR="006C2B20" w:rsidRPr="008D60DA" w:rsidRDefault="006C2B20" w:rsidP="006C2B20">
      <w:pPr>
        <w:pStyle w:val="EW"/>
      </w:pPr>
      <w:r w:rsidRPr="008D60DA">
        <w:t>URRP-AMF</w:t>
      </w:r>
      <w:r w:rsidRPr="008D60DA">
        <w:tab/>
        <w:t>UE Reachability Request Parameter for AMF</w:t>
      </w:r>
    </w:p>
    <w:p w14:paraId="3AA4B50B" w14:textId="77777777" w:rsidR="006C2B20" w:rsidRPr="009E0DE1" w:rsidRDefault="006C2B20" w:rsidP="006C2B20">
      <w:pPr>
        <w:pStyle w:val="EW"/>
      </w:pPr>
      <w:r w:rsidRPr="009E0DE1">
        <w:t>URSP</w:t>
      </w:r>
      <w:r w:rsidRPr="009E0DE1">
        <w:tab/>
        <w:t xml:space="preserve">UE </w:t>
      </w:r>
      <w:r w:rsidRPr="009E0DE1">
        <w:rPr>
          <w:lang w:eastAsia="zh-CN"/>
        </w:rPr>
        <w:t>Route Selection Policy</w:t>
      </w:r>
    </w:p>
    <w:p w14:paraId="5BC242DB" w14:textId="77777777" w:rsidR="006C2B20" w:rsidRPr="009E0DE1" w:rsidRDefault="006C2B20" w:rsidP="006C2B20">
      <w:pPr>
        <w:pStyle w:val="EW"/>
      </w:pPr>
      <w:r w:rsidRPr="009E0DE1">
        <w:t>VID</w:t>
      </w:r>
      <w:r w:rsidRPr="009E0DE1">
        <w:tab/>
        <w:t>VLAN Identifier</w:t>
      </w:r>
    </w:p>
    <w:p w14:paraId="468BBFEC" w14:textId="77777777" w:rsidR="006C2B20" w:rsidRPr="009E0DE1" w:rsidRDefault="006C2B20" w:rsidP="006C2B20">
      <w:pPr>
        <w:pStyle w:val="EW"/>
      </w:pPr>
      <w:r w:rsidRPr="009E0DE1">
        <w:t>VLAN</w:t>
      </w:r>
      <w:r w:rsidRPr="009E0DE1">
        <w:tab/>
        <w:t>Virtual Local Area Network</w:t>
      </w:r>
    </w:p>
    <w:p w14:paraId="135104E3" w14:textId="77777777" w:rsidR="006C2B20" w:rsidRDefault="006C2B20" w:rsidP="006C2B20">
      <w:pPr>
        <w:pStyle w:val="berschrift3"/>
      </w:pPr>
    </w:p>
    <w:p w14:paraId="400311BC" w14:textId="01E86620" w:rsidR="006C2B20" w:rsidRDefault="006C2B20" w:rsidP="006C2B20">
      <w:pPr>
        <w:pStyle w:val="berschrift2"/>
        <w:pBdr>
          <w:top w:val="single" w:sz="4" w:space="1" w:color="auto"/>
          <w:left w:val="single" w:sz="4" w:space="4" w:color="auto"/>
          <w:bottom w:val="single" w:sz="4" w:space="1" w:color="auto"/>
          <w:right w:val="single" w:sz="4" w:space="4" w:color="auto"/>
        </w:pBdr>
        <w:jc w:val="center"/>
        <w:rPr>
          <w:noProof/>
          <w:color w:val="FF0000"/>
        </w:rPr>
      </w:pPr>
      <w:r>
        <w:rPr>
          <w:noProof/>
          <w:color w:val="FF0000"/>
        </w:rPr>
        <w:t>NEXT CHANGE</w:t>
      </w:r>
    </w:p>
    <w:p w14:paraId="62A3C3BB" w14:textId="77777777" w:rsidR="006C2B20" w:rsidRDefault="006C2B20" w:rsidP="006C2B20">
      <w:pPr>
        <w:pStyle w:val="berschrift3"/>
      </w:pPr>
    </w:p>
    <w:p w14:paraId="16D53C27" w14:textId="2295FD04" w:rsidR="006C2B20" w:rsidRPr="009E0DE1" w:rsidRDefault="006C2B20" w:rsidP="006C2B20">
      <w:pPr>
        <w:pStyle w:val="berschrift3"/>
      </w:pPr>
      <w:r w:rsidRPr="009E0DE1">
        <w:t>6.2.9</w:t>
      </w:r>
      <w:r w:rsidRPr="009E0DE1">
        <w:tab/>
        <w:t>N3IWF</w:t>
      </w:r>
      <w:bookmarkEnd w:id="7"/>
    </w:p>
    <w:p w14:paraId="0D715985" w14:textId="5F884D17" w:rsidR="006C2B20" w:rsidRPr="009E0DE1" w:rsidRDefault="006C2B20" w:rsidP="006C2B20">
      <w:r w:rsidRPr="009E0DE1">
        <w:t xml:space="preserve">The functionality of N3IWF in the case of untrusted non-3GPP access </w:t>
      </w:r>
      <w:ins w:id="12" w:author="QCSA201" w:date="2019-01-14T19:53:00Z">
        <w:r>
          <w:t>and NPN</w:t>
        </w:r>
      </w:ins>
      <w:ins w:id="13" w:author="QCSA201" w:date="2019-01-14T19:57:00Z">
        <w:r>
          <w:t>-</w:t>
        </w:r>
      </w:ins>
      <w:ins w:id="14" w:author="QCSA201" w:date="2019-01-14T19:53:00Z">
        <w:r>
          <w:t xml:space="preserve">RAN </w:t>
        </w:r>
      </w:ins>
      <w:r w:rsidRPr="009E0DE1">
        <w:t>includes the following:</w:t>
      </w:r>
    </w:p>
    <w:p w14:paraId="50840361" w14:textId="77777777" w:rsidR="006C2B20" w:rsidRPr="009E0DE1" w:rsidRDefault="006C2B20" w:rsidP="006C2B20">
      <w:pPr>
        <w:pStyle w:val="B1"/>
      </w:pPr>
      <w:r w:rsidRPr="009E0DE1">
        <w:t>-</w:t>
      </w:r>
      <w:r w:rsidRPr="009E0DE1">
        <w:tab/>
        <w:t>Support of IPsec tunnel establishment with the UE: The N3IWF terminates the IKEv2/IPsec protocols with the UE over NWu and relays over N2 the information needed to authenticate the UE and authorize its access to the 5G Core Network.</w:t>
      </w:r>
    </w:p>
    <w:p w14:paraId="738285B0" w14:textId="77777777" w:rsidR="006C2B20" w:rsidRPr="009E0DE1" w:rsidRDefault="006C2B20" w:rsidP="006C2B20">
      <w:pPr>
        <w:pStyle w:val="B1"/>
      </w:pPr>
      <w:r w:rsidRPr="009E0DE1">
        <w:t>-</w:t>
      </w:r>
      <w:r w:rsidRPr="009E0DE1">
        <w:tab/>
        <w:t>Termination of N2 and N3 interfaces to 5G Core Network for control</w:t>
      </w:r>
      <w:r w:rsidRPr="009E0DE1" w:rsidDel="00EA7500">
        <w:t xml:space="preserve"> </w:t>
      </w:r>
      <w:r w:rsidRPr="009E0DE1">
        <w:t>- plane and user-plane respectively.</w:t>
      </w:r>
    </w:p>
    <w:p w14:paraId="714FAEE4" w14:textId="77777777" w:rsidR="006C2B20" w:rsidRPr="009E0DE1" w:rsidRDefault="006C2B20" w:rsidP="006C2B20">
      <w:pPr>
        <w:pStyle w:val="B1"/>
      </w:pPr>
      <w:r w:rsidRPr="009E0DE1">
        <w:t>-</w:t>
      </w:r>
      <w:r w:rsidRPr="009E0DE1">
        <w:tab/>
        <w:t>Relaying uplink and downlink control-plane NAS (N1) signalling between the UE and AMF.</w:t>
      </w:r>
    </w:p>
    <w:p w14:paraId="18F547B5" w14:textId="77777777" w:rsidR="006C2B20" w:rsidRPr="009E0DE1" w:rsidRDefault="006C2B20" w:rsidP="006C2B20">
      <w:pPr>
        <w:pStyle w:val="B1"/>
      </w:pPr>
      <w:r w:rsidRPr="009E0DE1">
        <w:t>-</w:t>
      </w:r>
      <w:r w:rsidRPr="009E0DE1">
        <w:tab/>
        <w:t>Handling of N2 signalling from SMF (relayed by AMF) related to PDU Sessions and QoS.</w:t>
      </w:r>
    </w:p>
    <w:p w14:paraId="14CCAD5E" w14:textId="77777777" w:rsidR="006C2B20" w:rsidRPr="009E0DE1" w:rsidRDefault="006C2B20" w:rsidP="006C2B20">
      <w:pPr>
        <w:pStyle w:val="B1"/>
      </w:pPr>
      <w:r w:rsidRPr="009E0DE1">
        <w:t>-</w:t>
      </w:r>
      <w:r w:rsidRPr="009E0DE1">
        <w:tab/>
        <w:t>Establishment of IPsec Security Association (IPsec SA) to support PDU Session traffic.</w:t>
      </w:r>
    </w:p>
    <w:p w14:paraId="0B23B4FC" w14:textId="77777777" w:rsidR="006C2B20" w:rsidRPr="009E0DE1" w:rsidRDefault="006C2B20" w:rsidP="006C2B20">
      <w:pPr>
        <w:pStyle w:val="B1"/>
      </w:pPr>
      <w:r w:rsidRPr="009E0DE1">
        <w:t>-</w:t>
      </w:r>
      <w:r w:rsidRPr="009E0DE1">
        <w:tab/>
        <w:t>Relaying uplink and downlink user-plane packets between the UE and UPF. This involves:</w:t>
      </w:r>
    </w:p>
    <w:p w14:paraId="73E2E61C" w14:textId="77777777" w:rsidR="006C2B20" w:rsidRPr="009E0DE1" w:rsidRDefault="006C2B20" w:rsidP="006C2B20">
      <w:pPr>
        <w:pStyle w:val="B2"/>
        <w:rPr>
          <w:rFonts w:eastAsia="MS Mincho"/>
        </w:rPr>
      </w:pPr>
      <w:r w:rsidRPr="009E0DE1">
        <w:t>-</w:t>
      </w:r>
      <w:r w:rsidRPr="009E0DE1">
        <w:tab/>
        <w:t>De-capsulation/ encapsulation of packets for IPSec and N3 tunnelling</w:t>
      </w:r>
    </w:p>
    <w:p w14:paraId="62A2B3B6" w14:textId="77777777" w:rsidR="006C2B20" w:rsidRPr="009E0DE1" w:rsidRDefault="006C2B20" w:rsidP="006C2B20">
      <w:pPr>
        <w:pStyle w:val="B1"/>
      </w:pPr>
      <w:r w:rsidRPr="009E0DE1">
        <w:t>-</w:t>
      </w:r>
      <w:r w:rsidRPr="009E0DE1">
        <w:tab/>
        <w:t>Enforcing QoS corresponding to N3 packet marking, taking into account QoS requirements associated to such marking received over N2</w:t>
      </w:r>
    </w:p>
    <w:p w14:paraId="16D52A8E" w14:textId="77777777" w:rsidR="006C2B20" w:rsidRPr="009E0DE1" w:rsidRDefault="006C2B20" w:rsidP="006C2B20">
      <w:pPr>
        <w:pStyle w:val="B1"/>
        <w:rPr>
          <w:rFonts w:eastAsia="Malgun Gothic"/>
          <w:lang w:eastAsia="ko-KR"/>
        </w:rPr>
      </w:pPr>
      <w:r w:rsidRPr="009E0DE1">
        <w:t>-</w:t>
      </w:r>
      <w:r w:rsidRPr="009E0DE1">
        <w:tab/>
        <w:t>N3 user-plane packet marking in the uplink</w:t>
      </w:r>
      <w:r w:rsidRPr="009E0DE1">
        <w:rPr>
          <w:rFonts w:eastAsia="Malgun Gothic"/>
          <w:lang w:eastAsia="ko-KR"/>
        </w:rPr>
        <w:t>.</w:t>
      </w:r>
    </w:p>
    <w:p w14:paraId="0ACE5079" w14:textId="77777777" w:rsidR="006C2B20" w:rsidRPr="009E0DE1" w:rsidRDefault="006C2B20" w:rsidP="006C2B20">
      <w:pPr>
        <w:pStyle w:val="B1"/>
      </w:pPr>
      <w:r w:rsidRPr="009E0DE1">
        <w:t>-</w:t>
      </w:r>
      <w:r w:rsidRPr="009E0DE1">
        <w:tab/>
        <w:t>Local mobility anchor within untrusted non-3GPP access networks using MOBIKE per IETF RFC 4555 [57].</w:t>
      </w:r>
    </w:p>
    <w:p w14:paraId="04A5F9B4" w14:textId="3F36EFB3" w:rsidR="00902EA9" w:rsidRDefault="006C2B20" w:rsidP="00902EA9">
      <w:pPr>
        <w:pStyle w:val="B1"/>
      </w:pPr>
      <w:r w:rsidRPr="009E0DE1">
        <w:t>-</w:t>
      </w:r>
      <w:r w:rsidRPr="009E0DE1">
        <w:tab/>
        <w:t>Supporting AMF selection.</w:t>
      </w:r>
    </w:p>
    <w:p w14:paraId="786EFC62" w14:textId="77777777" w:rsidR="00902EA9" w:rsidRPr="009E0DE1" w:rsidRDefault="00902EA9" w:rsidP="00902EA9">
      <w:pPr>
        <w:pStyle w:val="B1"/>
        <w:rPr>
          <w:rFonts w:eastAsia="MS Mincho"/>
        </w:rPr>
      </w:pPr>
    </w:p>
    <w:p w14:paraId="54D52852" w14:textId="7BF53A34" w:rsidR="00902EA9" w:rsidRDefault="00902EA9" w:rsidP="00902EA9">
      <w:pPr>
        <w:pStyle w:val="berschrift2"/>
        <w:pBdr>
          <w:top w:val="single" w:sz="4" w:space="1" w:color="auto"/>
          <w:left w:val="single" w:sz="4" w:space="4" w:color="auto"/>
          <w:bottom w:val="single" w:sz="4" w:space="1" w:color="auto"/>
          <w:right w:val="single" w:sz="4" w:space="4" w:color="auto"/>
        </w:pBdr>
        <w:jc w:val="center"/>
        <w:rPr>
          <w:noProof/>
          <w:color w:val="FF0000"/>
        </w:rPr>
      </w:pPr>
      <w:r>
        <w:rPr>
          <w:noProof/>
          <w:color w:val="FF0000"/>
        </w:rPr>
        <w:t>NEXT CHANGE</w:t>
      </w:r>
    </w:p>
    <w:p w14:paraId="651734BA" w14:textId="77777777" w:rsidR="00902EA9" w:rsidRPr="009E0DE1" w:rsidRDefault="00902EA9" w:rsidP="00902EA9">
      <w:pPr>
        <w:pStyle w:val="berschrift3"/>
        <w:rPr>
          <w:rFonts w:eastAsia="Malgun Gothic"/>
          <w:lang w:eastAsia="ko-KR"/>
        </w:rPr>
      </w:pPr>
      <w:bookmarkStart w:id="15" w:name="_Toc532891919"/>
      <w:r w:rsidRPr="009E0DE1">
        <w:rPr>
          <w:rFonts w:eastAsia="Malgun Gothic"/>
          <w:lang w:eastAsia="ko-KR"/>
        </w:rPr>
        <w:t>6.3.6</w:t>
      </w:r>
      <w:r w:rsidRPr="009E0DE1">
        <w:tab/>
      </w:r>
      <w:r w:rsidRPr="009E0DE1">
        <w:rPr>
          <w:rFonts w:eastAsia="Malgun Gothic"/>
          <w:lang w:eastAsia="ko-KR"/>
        </w:rPr>
        <w:t>N3IWF</w:t>
      </w:r>
      <w:r w:rsidRPr="009E0DE1">
        <w:t xml:space="preserve"> </w:t>
      </w:r>
      <w:r w:rsidRPr="009E0DE1">
        <w:rPr>
          <w:rFonts w:eastAsia="Malgun Gothic"/>
          <w:lang w:eastAsia="ko-KR"/>
        </w:rPr>
        <w:t>s</w:t>
      </w:r>
      <w:r w:rsidRPr="009E0DE1">
        <w:t>election</w:t>
      </w:r>
      <w:bookmarkEnd w:id="15"/>
    </w:p>
    <w:p w14:paraId="464EAA86" w14:textId="77777777" w:rsidR="00902EA9" w:rsidRPr="009E0DE1" w:rsidRDefault="00902EA9" w:rsidP="00902EA9">
      <w:pPr>
        <w:pStyle w:val="berschrift4"/>
      </w:pPr>
      <w:bookmarkStart w:id="16" w:name="_Toc532891920"/>
      <w:r w:rsidRPr="009E0DE1">
        <w:rPr>
          <w:lang w:eastAsia="ko-KR"/>
        </w:rPr>
        <w:t>6.3.6.1</w:t>
      </w:r>
      <w:r w:rsidRPr="009E0DE1">
        <w:tab/>
        <w:t>General</w:t>
      </w:r>
      <w:bookmarkEnd w:id="16"/>
    </w:p>
    <w:p w14:paraId="52F0A02F" w14:textId="77777777" w:rsidR="00902EA9" w:rsidRPr="009E0DE1" w:rsidRDefault="00902EA9" w:rsidP="00902EA9">
      <w:r w:rsidRPr="009E0DE1">
        <w:t>When the UE supports connectivity with N3IWF but does not support connectivity with ePDG, as specified in TS</w:t>
      </w:r>
      <w:r>
        <w:t> </w:t>
      </w:r>
      <w:r w:rsidRPr="009E0DE1">
        <w:t>23.402</w:t>
      </w:r>
      <w:r>
        <w:t> </w:t>
      </w:r>
      <w:r w:rsidRPr="009E0DE1">
        <w:t>[43], the UE shall perform the procedure in clause 6.3.6.2 for selecting an N3IWF.</w:t>
      </w:r>
    </w:p>
    <w:p w14:paraId="743E0C2E" w14:textId="77777777" w:rsidR="00902EA9" w:rsidRPr="009E0DE1" w:rsidRDefault="00902EA9" w:rsidP="00902EA9">
      <w:r w:rsidRPr="009E0DE1">
        <w:lastRenderedPageBreak/>
        <w:t>When the UE supports connectivity with N3IWF, as well as with ePDG, as specified in TS</w:t>
      </w:r>
      <w:r>
        <w:t> </w:t>
      </w:r>
      <w:r w:rsidRPr="009E0DE1">
        <w:t>23.402</w:t>
      </w:r>
      <w:r>
        <w:t> </w:t>
      </w:r>
      <w:r w:rsidRPr="009E0DE1">
        <w:t>[43], the UE shall perform the procedure in clause 6.3.6.3 for selecting either an N3IWF or an ePDG, i.e. for selecting a non-3GPP access node.</w:t>
      </w:r>
    </w:p>
    <w:p w14:paraId="0B662A23" w14:textId="77777777" w:rsidR="00902EA9" w:rsidRPr="009E0DE1" w:rsidRDefault="00902EA9" w:rsidP="00902EA9">
      <w:pPr>
        <w:rPr>
          <w:lang w:eastAsia="ko-KR"/>
        </w:rPr>
      </w:pPr>
      <w:r w:rsidRPr="009E0DE1">
        <w:rPr>
          <w:lang w:eastAsia="ko-KR"/>
        </w:rPr>
        <w:t>In both cases above the UE can be configured by the HPLMN with the same information that includes:</w:t>
      </w:r>
    </w:p>
    <w:p w14:paraId="696B4A11" w14:textId="77777777" w:rsidR="00902EA9" w:rsidRPr="009E0DE1" w:rsidRDefault="00902EA9" w:rsidP="00902EA9">
      <w:pPr>
        <w:pStyle w:val="B1"/>
        <w:rPr>
          <w:lang w:eastAsia="ko-KR"/>
        </w:rPr>
      </w:pPr>
      <w:r w:rsidRPr="009E0DE1">
        <w:rPr>
          <w:lang w:eastAsia="ko-KR"/>
        </w:rPr>
        <w:t>1)</w:t>
      </w:r>
      <w:r w:rsidRPr="009E0DE1">
        <w:rPr>
          <w:lang w:eastAsia="ko-KR"/>
        </w:rPr>
        <w:tab/>
        <w:t>ePDG identifier configuration: It contains the FQDN or IP address of the ePDG in the HPLMN, as specified in TS</w:t>
      </w:r>
      <w:r>
        <w:rPr>
          <w:lang w:eastAsia="ko-KR"/>
        </w:rPr>
        <w:t> </w:t>
      </w:r>
      <w:r w:rsidRPr="009E0DE1">
        <w:rPr>
          <w:lang w:eastAsia="ko-KR"/>
        </w:rPr>
        <w:t>23.402</w:t>
      </w:r>
      <w:r>
        <w:rPr>
          <w:lang w:eastAsia="ko-KR"/>
        </w:rPr>
        <w:t> </w:t>
      </w:r>
      <w:r w:rsidRPr="009E0DE1">
        <w:rPr>
          <w:lang w:eastAsia="ko-KR"/>
        </w:rPr>
        <w:t>[43], clause 4.5.4.3. This is used only when the UE supports connectivity with ePDG and attempts to select an ePDG. It is ignored in all other cases.</w:t>
      </w:r>
    </w:p>
    <w:p w14:paraId="540567B5" w14:textId="77777777" w:rsidR="00902EA9" w:rsidRPr="009E0DE1" w:rsidRDefault="00902EA9" w:rsidP="00902EA9">
      <w:pPr>
        <w:pStyle w:val="B1"/>
        <w:rPr>
          <w:lang w:eastAsia="ko-KR"/>
        </w:rPr>
      </w:pPr>
      <w:r w:rsidRPr="009E0DE1">
        <w:rPr>
          <w:lang w:eastAsia="ko-KR"/>
        </w:rPr>
        <w:t>2)</w:t>
      </w:r>
      <w:r w:rsidRPr="009E0DE1">
        <w:rPr>
          <w:lang w:eastAsia="ko-KR"/>
        </w:rPr>
        <w:tab/>
        <w:t>N3IWF identifier configuration: It contains the FQDN or IP address of the N3IWF in the HPLMN.</w:t>
      </w:r>
    </w:p>
    <w:p w14:paraId="6E687C6B" w14:textId="77777777" w:rsidR="00902EA9" w:rsidRPr="009E0DE1" w:rsidRDefault="00902EA9" w:rsidP="00902EA9">
      <w:pPr>
        <w:pStyle w:val="B1"/>
        <w:rPr>
          <w:lang w:eastAsia="ko-KR"/>
        </w:rPr>
      </w:pPr>
      <w:r w:rsidRPr="009E0DE1">
        <w:rPr>
          <w:lang w:eastAsia="ko-KR"/>
        </w:rPr>
        <w:t>3)</w:t>
      </w:r>
      <w:r w:rsidRPr="009E0DE1">
        <w:rPr>
          <w:lang w:eastAsia="ko-KR"/>
        </w:rPr>
        <w:tab/>
        <w:t>Non-3GPP access node selection information: It contains a prioritized list of PLMNs and for each PLMN it includes (i) a "Preference" parameter which indicates if ePDG or N3IWF is preferred in this PLMN and (ii) an FQDN parameter which indicates if the Tracking/Location Area Identity FQDN or the Operator Identifier FQDN (as specified in TS</w:t>
      </w:r>
      <w:r>
        <w:rPr>
          <w:lang w:eastAsia="ko-KR"/>
        </w:rPr>
        <w:t> </w:t>
      </w:r>
      <w:r w:rsidRPr="009E0DE1">
        <w:rPr>
          <w:lang w:eastAsia="ko-KR"/>
        </w:rPr>
        <w:t>23.402</w:t>
      </w:r>
      <w:r>
        <w:rPr>
          <w:lang w:eastAsia="ko-KR"/>
        </w:rPr>
        <w:t> </w:t>
      </w:r>
      <w:r w:rsidRPr="009E0DE1">
        <w:rPr>
          <w:lang w:eastAsia="ko-KR"/>
        </w:rPr>
        <w:t>[43], clause 4.5.4.4) should be used when discovering the address of an ePDG or N3IWF in this PLMN. The list of PLMNs shall include the HPLMN and shall include an "any PLMN" entry, which matches any PLMN the UE is connected to except the HPLMN.</w:t>
      </w:r>
    </w:p>
    <w:p w14:paraId="397A03C4" w14:textId="77777777" w:rsidR="00902EA9" w:rsidRPr="009E0DE1" w:rsidRDefault="00902EA9" w:rsidP="00902EA9">
      <w:pPr>
        <w:rPr>
          <w:lang w:eastAsia="ko-KR"/>
        </w:rPr>
      </w:pPr>
      <w:r w:rsidRPr="009E0DE1">
        <w:rPr>
          <w:lang w:eastAsia="ko-KR"/>
        </w:rPr>
        <w:t>The ePDG identifier configuration and the N3IWF identifier configuration are optional parameters, while the Non-3GPP access node selection information is required and shall include at least the HPLMN and the "any PLMN" entry.</w:t>
      </w:r>
    </w:p>
    <w:p w14:paraId="18EF4973" w14:textId="77777777" w:rsidR="00902EA9" w:rsidRPr="009E0DE1" w:rsidRDefault="00902EA9" w:rsidP="00902EA9">
      <w:pPr>
        <w:rPr>
          <w:lang w:eastAsia="ko-KR"/>
        </w:rPr>
      </w:pPr>
      <w:r w:rsidRPr="009E0DE1">
        <w:rPr>
          <w:lang w:eastAsia="ko-KR"/>
        </w:rPr>
        <w:t>If the ePDG identifier configuration is configured in the UE, then, when the UE decides to select an ePDG in the HPLMN (according to the procedure in clause 6.3.6.3), the UE shall use the ePDG identifier configuration to find the IP address of the ePDG in the HPLMN and shall ignore the FQDN parameter of the HPLMN in the Non-3GPP access node selection information.</w:t>
      </w:r>
    </w:p>
    <w:p w14:paraId="2EE1930D" w14:textId="0196CD1F" w:rsidR="00902EA9" w:rsidRDefault="00902EA9" w:rsidP="00902EA9">
      <w:pPr>
        <w:rPr>
          <w:lang w:eastAsia="ko-KR"/>
        </w:rPr>
      </w:pPr>
      <w:r w:rsidRPr="009E0DE1">
        <w:rPr>
          <w:lang w:eastAsia="ko-KR"/>
        </w:rPr>
        <w:t>If the N3IWF identifier configuration is configured in the UE, then, when the UE decides to select an N3IWF in the HPLMN (according to the procedure in clause 6.3.6.3</w:t>
      </w:r>
      <w:r w:rsidRPr="00720567">
        <w:rPr>
          <w:lang w:eastAsia="ko-KR"/>
        </w:rPr>
        <w:t xml:space="preserve"> for combined N3IWF/ePDG selection and the procedure in clause 6.3.6.2 for </w:t>
      </w:r>
      <w:r w:rsidRPr="00720567">
        <w:t xml:space="preserve">Stand-alone </w:t>
      </w:r>
      <w:r w:rsidRPr="00720567">
        <w:rPr>
          <w:lang w:eastAsia="ko-KR"/>
        </w:rPr>
        <w:t>N3IWF</w:t>
      </w:r>
      <w:r w:rsidRPr="00720567">
        <w:t xml:space="preserve"> </w:t>
      </w:r>
      <w:r w:rsidRPr="00720567">
        <w:rPr>
          <w:lang w:eastAsia="ko-KR"/>
        </w:rPr>
        <w:t>s</w:t>
      </w:r>
      <w:r w:rsidRPr="00720567">
        <w:t>election</w:t>
      </w:r>
      <w:r w:rsidRPr="009E0DE1">
        <w:rPr>
          <w:lang w:eastAsia="ko-KR"/>
        </w:rPr>
        <w:t>), the UE shall use the N3IWF identifier configuration to find the IP address of the N3IWF in the HPLMN and shall ignore the FQDN parameter of the HPLMN in the Non-3GPP access node selection information.</w:t>
      </w:r>
    </w:p>
    <w:p w14:paraId="1147BE7C" w14:textId="7A97F1BC" w:rsidR="00AA3B31" w:rsidRPr="009E0DE1" w:rsidRDefault="00AA3B31" w:rsidP="00AA3B31">
      <w:pPr>
        <w:rPr>
          <w:lang w:eastAsia="ko-KR"/>
        </w:rPr>
      </w:pPr>
      <w:ins w:id="17" w:author="QCSA201" w:date="2019-01-14T20:00:00Z">
        <w:r>
          <w:rPr>
            <w:lang w:eastAsia="ko-KR"/>
          </w:rPr>
          <w:t xml:space="preserve">The N3IWF selection procedure described in this clause is not performed by the UE when connecting to PLMN services via an NPN-RAN or to NPN services via an NG-RAN. </w:t>
        </w:r>
      </w:ins>
    </w:p>
    <w:p w14:paraId="49693B5D" w14:textId="1A6B5121" w:rsidR="00902EA9" w:rsidRDefault="00902EA9" w:rsidP="006C2B20">
      <w:pPr>
        <w:pStyle w:val="B1"/>
        <w:rPr>
          <w:rFonts w:eastAsia="MS Mincho"/>
        </w:rPr>
      </w:pPr>
    </w:p>
    <w:p w14:paraId="0CA6E6C1" w14:textId="77777777" w:rsidR="002222AB" w:rsidRPr="009E0DE1" w:rsidRDefault="002222AB" w:rsidP="002222AB">
      <w:pPr>
        <w:pStyle w:val="B1"/>
        <w:rPr>
          <w:rFonts w:eastAsia="MS Mincho"/>
        </w:rPr>
      </w:pPr>
    </w:p>
    <w:p w14:paraId="79EF3D19" w14:textId="77777777" w:rsidR="002222AB" w:rsidRDefault="002222AB" w:rsidP="002222AB">
      <w:pPr>
        <w:pStyle w:val="berschrift2"/>
        <w:pBdr>
          <w:top w:val="single" w:sz="4" w:space="1" w:color="auto"/>
          <w:left w:val="single" w:sz="4" w:space="4" w:color="auto"/>
          <w:bottom w:val="single" w:sz="4" w:space="1" w:color="auto"/>
          <w:right w:val="single" w:sz="4" w:space="4" w:color="auto"/>
        </w:pBdr>
        <w:jc w:val="center"/>
        <w:rPr>
          <w:noProof/>
          <w:color w:val="FF0000"/>
        </w:rPr>
      </w:pPr>
      <w:r>
        <w:rPr>
          <w:noProof/>
          <w:color w:val="FF0000"/>
        </w:rPr>
        <w:t>NEXT CHANGE</w:t>
      </w:r>
    </w:p>
    <w:p w14:paraId="2214123E" w14:textId="770C914A" w:rsidR="002222AB" w:rsidRDefault="002222AB" w:rsidP="006C2B20">
      <w:pPr>
        <w:pStyle w:val="B1"/>
        <w:rPr>
          <w:rFonts w:eastAsia="MS Mincho"/>
        </w:rPr>
      </w:pPr>
    </w:p>
    <w:p w14:paraId="712E9F77" w14:textId="77777777" w:rsidR="002222AB" w:rsidRPr="009E0DE1" w:rsidRDefault="002222AB" w:rsidP="002222AB">
      <w:pPr>
        <w:pStyle w:val="berschrift1"/>
      </w:pPr>
      <w:bookmarkStart w:id="18" w:name="_Toc532891958"/>
      <w:r w:rsidRPr="009E0DE1">
        <w:t>8</w:t>
      </w:r>
      <w:r w:rsidRPr="009E0DE1">
        <w:tab/>
        <w:t>Control and User Plane Protocol Stacks</w:t>
      </w:r>
      <w:bookmarkEnd w:id="18"/>
    </w:p>
    <w:p w14:paraId="24A87C7D" w14:textId="77777777" w:rsidR="002222AB" w:rsidRPr="009E0DE1" w:rsidRDefault="002222AB" w:rsidP="002222AB">
      <w:pPr>
        <w:pStyle w:val="berschrift2"/>
      </w:pPr>
      <w:bookmarkStart w:id="19" w:name="_Toc532891959"/>
      <w:r w:rsidRPr="009E0DE1">
        <w:t>8.1</w:t>
      </w:r>
      <w:r w:rsidRPr="009E0DE1">
        <w:tab/>
        <w:t>General</w:t>
      </w:r>
      <w:bookmarkEnd w:id="19"/>
    </w:p>
    <w:p w14:paraId="6EBC7C62" w14:textId="77777777" w:rsidR="002222AB" w:rsidRPr="009E0DE1" w:rsidRDefault="002222AB" w:rsidP="002222AB">
      <w:pPr>
        <w:keepNext/>
      </w:pPr>
      <w:r w:rsidRPr="009E0DE1">
        <w:t>Clause 8 specifies the overall protocol stacks between 5GS entities, e.g. between the UE and the 5GC Network Functions, between the 5G-AN and the 5GC Network Functions, or between the 5GC Network Functions.</w:t>
      </w:r>
    </w:p>
    <w:p w14:paraId="4FFCA58D" w14:textId="77777777" w:rsidR="002222AB" w:rsidRPr="009E0DE1" w:rsidRDefault="002222AB" w:rsidP="002222AB">
      <w:pPr>
        <w:pStyle w:val="berschrift2"/>
      </w:pPr>
      <w:bookmarkStart w:id="20" w:name="_Toc532891960"/>
      <w:r w:rsidRPr="009E0DE1">
        <w:t>8.2</w:t>
      </w:r>
      <w:r w:rsidRPr="009E0DE1">
        <w:tab/>
        <w:t>Control Plane Protocol Stacks</w:t>
      </w:r>
      <w:bookmarkEnd w:id="20"/>
    </w:p>
    <w:p w14:paraId="2A67E612" w14:textId="77777777" w:rsidR="002222AB" w:rsidRPr="009E0DE1" w:rsidRDefault="002222AB" w:rsidP="002222AB">
      <w:pPr>
        <w:pStyle w:val="berschrift3"/>
        <w:rPr>
          <w:lang w:eastAsia="zh-CN"/>
        </w:rPr>
      </w:pPr>
      <w:bookmarkStart w:id="21" w:name="_1407230184"/>
      <w:bookmarkStart w:id="22" w:name="_Toc532891961"/>
      <w:bookmarkEnd w:id="21"/>
      <w:r w:rsidRPr="009E0DE1">
        <w:t>8.2.1</w:t>
      </w:r>
      <w:r w:rsidRPr="009E0DE1">
        <w:tab/>
      </w:r>
      <w:r w:rsidRPr="009E0DE1">
        <w:rPr>
          <w:lang w:eastAsia="zh-CN"/>
        </w:rPr>
        <w:t xml:space="preserve">Control Plane Protocol Stacks </w:t>
      </w:r>
      <w:r w:rsidRPr="009E0DE1">
        <w:t xml:space="preserve">between the 5G-AN and the 5G Core: </w:t>
      </w:r>
      <w:r w:rsidRPr="009E0DE1">
        <w:rPr>
          <w:lang w:eastAsia="zh-CN"/>
        </w:rPr>
        <w:t>N2</w:t>
      </w:r>
      <w:bookmarkEnd w:id="22"/>
    </w:p>
    <w:p w14:paraId="6EF1FDD4" w14:textId="77777777" w:rsidR="002222AB" w:rsidRPr="009E0DE1" w:rsidRDefault="002222AB" w:rsidP="002222AB">
      <w:pPr>
        <w:pStyle w:val="berschrift4"/>
      </w:pPr>
      <w:bookmarkStart w:id="23" w:name="_Toc532891962"/>
      <w:r w:rsidRPr="009E0DE1">
        <w:t>8.2.1</w:t>
      </w:r>
      <w:r w:rsidRPr="009E0DE1">
        <w:rPr>
          <w:lang w:eastAsia="zh-CN"/>
        </w:rPr>
        <w:t>.</w:t>
      </w:r>
      <w:r w:rsidRPr="009E0DE1">
        <w:t>1</w:t>
      </w:r>
      <w:r w:rsidRPr="009E0DE1">
        <w:tab/>
        <w:t>General</w:t>
      </w:r>
      <w:bookmarkEnd w:id="23"/>
    </w:p>
    <w:p w14:paraId="54A39E2F" w14:textId="77777777" w:rsidR="002222AB" w:rsidRPr="009E0DE1" w:rsidRDefault="002222AB" w:rsidP="002222AB">
      <w:pPr>
        <w:pStyle w:val="NO"/>
      </w:pPr>
      <w:r w:rsidRPr="009E0DE1">
        <w:t>NOTE 1:</w:t>
      </w:r>
      <w:r w:rsidRPr="009E0DE1">
        <w:tab/>
        <w:t>N2 maps to NG-C as defined in TS</w:t>
      </w:r>
      <w:r>
        <w:t> </w:t>
      </w:r>
      <w:r w:rsidRPr="009E0DE1">
        <w:t>38.413</w:t>
      </w:r>
      <w:r>
        <w:t> </w:t>
      </w:r>
      <w:r w:rsidRPr="009E0DE1">
        <w:t>[34].</w:t>
      </w:r>
    </w:p>
    <w:p w14:paraId="23F847C5" w14:textId="77777777" w:rsidR="002222AB" w:rsidRPr="009E0DE1" w:rsidRDefault="002222AB" w:rsidP="002222AB">
      <w:r w:rsidRPr="009E0DE1">
        <w:t>Following procedures are defined over N2:</w:t>
      </w:r>
    </w:p>
    <w:p w14:paraId="06E60A1D" w14:textId="77777777" w:rsidR="002222AB" w:rsidRPr="009E0DE1" w:rsidRDefault="002222AB" w:rsidP="002222AB">
      <w:pPr>
        <w:pStyle w:val="B1"/>
      </w:pPr>
      <w:r w:rsidRPr="009E0DE1">
        <w:lastRenderedPageBreak/>
        <w:t>-</w:t>
      </w:r>
      <w:r w:rsidRPr="009E0DE1">
        <w:tab/>
        <w:t>Procedures related with N2 Interface Management and that are not related to an individual UE, such as for Configuration or Reset of the N2 interface. These procedures are intended to be applicable to any access but may correspond to messages that carry some information only on some access (such as information on the default Paging DRX used only for 3GPP access).</w:t>
      </w:r>
    </w:p>
    <w:p w14:paraId="421EC131" w14:textId="77777777" w:rsidR="002222AB" w:rsidRPr="009E0DE1" w:rsidRDefault="002222AB" w:rsidP="002222AB">
      <w:pPr>
        <w:pStyle w:val="B1"/>
      </w:pPr>
      <w:r w:rsidRPr="009E0DE1">
        <w:t>-</w:t>
      </w:r>
      <w:r w:rsidRPr="009E0DE1">
        <w:tab/>
        <w:t>Procedures related with an individual UE:</w:t>
      </w:r>
    </w:p>
    <w:p w14:paraId="30E659A8" w14:textId="77777777" w:rsidR="002222AB" w:rsidRPr="009E0DE1" w:rsidRDefault="002222AB" w:rsidP="002222AB">
      <w:pPr>
        <w:pStyle w:val="B2"/>
      </w:pPr>
      <w:r w:rsidRPr="009E0DE1">
        <w:t>-</w:t>
      </w:r>
      <w:r w:rsidRPr="009E0DE1">
        <w:tab/>
        <w:t>Procedures related with NAS Transport. These procedures are intended to be applicable to any access but may correspond to messages that for UL NAS transport carry some access dependent information such as User Location Information (e.g. Cell-Id over 3GPP access or other kind of User Location Information for Untrusted Non 3GPP access).</w:t>
      </w:r>
    </w:p>
    <w:p w14:paraId="100A483E" w14:textId="77777777" w:rsidR="002222AB" w:rsidRPr="009E0DE1" w:rsidRDefault="002222AB" w:rsidP="002222AB">
      <w:pPr>
        <w:pStyle w:val="B2"/>
      </w:pPr>
      <w:r w:rsidRPr="009E0DE1">
        <w:t>-</w:t>
      </w:r>
      <w:r w:rsidRPr="009E0DE1">
        <w:tab/>
        <w:t>Procedures related with UE context management. These procedures are intended to be applicable to any access. The corresponding messages may carry:</w:t>
      </w:r>
    </w:p>
    <w:p w14:paraId="75822D90" w14:textId="77777777" w:rsidR="002222AB" w:rsidRPr="009E0DE1" w:rsidRDefault="002222AB" w:rsidP="002222AB">
      <w:pPr>
        <w:pStyle w:val="B3"/>
      </w:pPr>
      <w:r w:rsidRPr="009E0DE1">
        <w:t>-</w:t>
      </w:r>
      <w:r w:rsidRPr="009E0DE1">
        <w:tab/>
        <w:t xml:space="preserve">some information only on some access (such as </w:t>
      </w:r>
      <w:r>
        <w:t xml:space="preserve">Mobility </w:t>
      </w:r>
      <w:r w:rsidRPr="009E0DE1">
        <w:t>Restriction List used only for 3GPP access).</w:t>
      </w:r>
    </w:p>
    <w:p w14:paraId="1E1AF29D" w14:textId="77777777" w:rsidR="002222AB" w:rsidRPr="009E0DE1" w:rsidRDefault="002222AB" w:rsidP="002222AB">
      <w:pPr>
        <w:pStyle w:val="B3"/>
      </w:pPr>
      <w:r w:rsidRPr="009E0DE1">
        <w:t>-</w:t>
      </w:r>
      <w:r w:rsidRPr="009E0DE1">
        <w:tab/>
        <w:t>some information (related e.g. with N3 addressing and with QoS requirements) that is to be transparently forwarded by AMF between the 5G-AN and the SMF.</w:t>
      </w:r>
    </w:p>
    <w:p w14:paraId="0ADA29E9" w14:textId="77777777" w:rsidR="002222AB" w:rsidRPr="009E0DE1" w:rsidRDefault="002222AB" w:rsidP="002222AB">
      <w:pPr>
        <w:pStyle w:val="B2"/>
      </w:pPr>
      <w:r w:rsidRPr="009E0DE1">
        <w:t>-</w:t>
      </w:r>
      <w:r w:rsidRPr="009E0DE1">
        <w:tab/>
        <w:t>Procedures related with resources for PDU Sessions. These procedures are intended to be applicable to any access. They may correspond to messages that carry information (related e.g. with N3 addressing and with QoS requirements) that is to be transparently forwarded by AMF between the 5G-AN and the SMF.</w:t>
      </w:r>
    </w:p>
    <w:p w14:paraId="6E867DF3" w14:textId="77777777" w:rsidR="002222AB" w:rsidRPr="009E0DE1" w:rsidRDefault="002222AB" w:rsidP="002222AB">
      <w:pPr>
        <w:pStyle w:val="B2"/>
      </w:pPr>
      <w:r w:rsidRPr="009E0DE1">
        <w:t>-</w:t>
      </w:r>
      <w:r w:rsidRPr="009E0DE1">
        <w:tab/>
        <w:t>Procedures related with Hand-Over management. These procedures are intended for 3GPP access only.</w:t>
      </w:r>
    </w:p>
    <w:p w14:paraId="389AB6DC" w14:textId="77777777" w:rsidR="002222AB" w:rsidRPr="009E0DE1" w:rsidRDefault="002222AB" w:rsidP="002222AB">
      <w:r w:rsidRPr="009E0DE1">
        <w:t xml:space="preserve">The </w:t>
      </w:r>
      <w:r w:rsidRPr="009E0DE1">
        <w:rPr>
          <w:lang w:eastAsia="zh-CN"/>
        </w:rPr>
        <w:t xml:space="preserve">Control Plane </w:t>
      </w:r>
      <w:r w:rsidRPr="009E0DE1">
        <w:t>interface between the 5G-AN and the 5G Core supports:</w:t>
      </w:r>
    </w:p>
    <w:p w14:paraId="2265D8D6" w14:textId="6A07DC42" w:rsidR="002222AB" w:rsidRPr="009E0DE1" w:rsidRDefault="002222AB" w:rsidP="002222AB">
      <w:pPr>
        <w:pStyle w:val="B1"/>
        <w:rPr>
          <w:lang w:eastAsia="zh-CN"/>
        </w:rPr>
      </w:pPr>
      <w:r w:rsidRPr="009E0DE1">
        <w:t>-</w:t>
      </w:r>
      <w:r w:rsidRPr="009E0DE1">
        <w:tab/>
        <w:t>The connection of multiple different kinds of 5G-AN (e.g. 3GPP RAN, N3IWF</w:t>
      </w:r>
      <w:del w:id="24" w:author="QCSA201" w:date="2019-01-14T20:02:00Z">
        <w:r w:rsidRPr="009E0DE1" w:rsidDel="002222AB">
          <w:delText xml:space="preserve"> for Un-trusted access to 5GC</w:delText>
        </w:r>
      </w:del>
      <w:r w:rsidRPr="009E0DE1">
        <w:t xml:space="preserve">) to the 5CG via an unique </w:t>
      </w:r>
      <w:r w:rsidRPr="009E0DE1">
        <w:rPr>
          <w:lang w:eastAsia="zh-CN"/>
        </w:rPr>
        <w:t xml:space="preserve">Control Plane </w:t>
      </w:r>
      <w:r w:rsidRPr="009E0DE1">
        <w:t xml:space="preserve">protocol: </w:t>
      </w:r>
      <w:r w:rsidRPr="009E0DE1">
        <w:rPr>
          <w:lang w:eastAsia="zh-CN"/>
        </w:rPr>
        <w:t>A single NGAP protocol is used for both the 3GPP access and non-3GPP access;</w:t>
      </w:r>
    </w:p>
    <w:p w14:paraId="383C4516" w14:textId="77777777" w:rsidR="002222AB" w:rsidRPr="009E0DE1" w:rsidRDefault="002222AB" w:rsidP="002222AB">
      <w:pPr>
        <w:pStyle w:val="B1"/>
        <w:rPr>
          <w:lang w:eastAsia="zh-CN"/>
        </w:rPr>
      </w:pPr>
      <w:r w:rsidRPr="009E0DE1">
        <w:t>-</w:t>
      </w:r>
      <w:r w:rsidRPr="009E0DE1">
        <w:tab/>
        <w:t xml:space="preserve">There is a unique N2 termination point in AMF per access for a given UE regardless of the number (possibly zero) of </w:t>
      </w:r>
      <w:r w:rsidRPr="009E0DE1">
        <w:rPr>
          <w:rFonts w:eastAsia="SimSun"/>
          <w:lang w:eastAsia="zh-CN"/>
        </w:rPr>
        <w:t xml:space="preserve"> </w:t>
      </w:r>
      <w:r w:rsidRPr="009E0DE1">
        <w:t>PDU Session</w:t>
      </w:r>
      <w:r w:rsidRPr="009E0DE1">
        <w:rPr>
          <w:rFonts w:eastAsia="SimSun"/>
          <w:lang w:eastAsia="zh-CN"/>
        </w:rPr>
        <w:t>s</w:t>
      </w:r>
      <w:r w:rsidRPr="009E0DE1">
        <w:t xml:space="preserve"> of </w:t>
      </w:r>
      <w:r w:rsidRPr="009E0DE1">
        <w:rPr>
          <w:rFonts w:eastAsia="SimSun"/>
          <w:lang w:eastAsia="zh-CN"/>
        </w:rPr>
        <w:t>the</w:t>
      </w:r>
      <w:r w:rsidRPr="009E0DE1">
        <w:t xml:space="preserve"> UE;</w:t>
      </w:r>
    </w:p>
    <w:p w14:paraId="7B33316F" w14:textId="77777777" w:rsidR="002222AB" w:rsidRPr="009E0DE1" w:rsidRDefault="002222AB" w:rsidP="002222AB">
      <w:pPr>
        <w:pStyle w:val="B1"/>
      </w:pPr>
      <w:r w:rsidRPr="009E0DE1">
        <w:t>-</w:t>
      </w:r>
      <w:r w:rsidRPr="009E0DE1">
        <w:tab/>
        <w:t>The decoupling between AMF and other functions such as SMF that may need to control the services supported by 5G-AN(s) (e.g. control of the UP resources in the 5G-AN for a PDU Session). For this purpose, NGAP may support information that the AMF is just responsible to relay between the 5G-AN and the SMF. The information can be referred as N2 SM information in TS</w:t>
      </w:r>
      <w:r>
        <w:t> </w:t>
      </w:r>
      <w:r w:rsidRPr="009E0DE1">
        <w:t>23.502</w:t>
      </w:r>
      <w:r>
        <w:t> </w:t>
      </w:r>
      <w:r w:rsidRPr="009E0DE1">
        <w:t>[3] and this specification.</w:t>
      </w:r>
    </w:p>
    <w:p w14:paraId="75FC645C" w14:textId="77777777" w:rsidR="002222AB" w:rsidRPr="009E0DE1" w:rsidRDefault="002222AB" w:rsidP="002222AB">
      <w:pPr>
        <w:pStyle w:val="NO"/>
      </w:pPr>
      <w:r w:rsidRPr="009E0DE1">
        <w:t>NOTE 2:</w:t>
      </w:r>
      <w:r w:rsidRPr="009E0DE1">
        <w:tab/>
        <w:t>The N2 SM information is exchanged between the SMF and the 5G-AN transparently to the AMF.</w:t>
      </w:r>
    </w:p>
    <w:p w14:paraId="382EA9A3" w14:textId="62D8C16F" w:rsidR="002222AB" w:rsidRDefault="002222AB" w:rsidP="006C2B20">
      <w:pPr>
        <w:pStyle w:val="B1"/>
        <w:rPr>
          <w:rFonts w:eastAsia="MS Mincho"/>
        </w:rPr>
      </w:pPr>
    </w:p>
    <w:p w14:paraId="7BABFA93" w14:textId="77777777" w:rsidR="000901F9" w:rsidRPr="009E0DE1" w:rsidRDefault="000901F9" w:rsidP="000901F9">
      <w:pPr>
        <w:pStyle w:val="B1"/>
        <w:rPr>
          <w:rFonts w:eastAsia="MS Mincho"/>
        </w:rPr>
      </w:pPr>
    </w:p>
    <w:p w14:paraId="0FB8DA0F" w14:textId="77777777" w:rsidR="000901F9" w:rsidRDefault="000901F9" w:rsidP="000901F9">
      <w:pPr>
        <w:pStyle w:val="berschrift2"/>
        <w:pBdr>
          <w:top w:val="single" w:sz="4" w:space="1" w:color="auto"/>
          <w:left w:val="single" w:sz="4" w:space="4" w:color="auto"/>
          <w:bottom w:val="single" w:sz="4" w:space="1" w:color="auto"/>
          <w:right w:val="single" w:sz="4" w:space="4" w:color="auto"/>
        </w:pBdr>
        <w:jc w:val="center"/>
        <w:rPr>
          <w:noProof/>
          <w:color w:val="FF0000"/>
        </w:rPr>
      </w:pPr>
      <w:r>
        <w:rPr>
          <w:noProof/>
          <w:color w:val="FF0000"/>
        </w:rPr>
        <w:t>NEXT CHANGE</w:t>
      </w:r>
    </w:p>
    <w:p w14:paraId="24599640" w14:textId="1BE5D970" w:rsidR="000901F9" w:rsidRDefault="000901F9" w:rsidP="006C2B20">
      <w:pPr>
        <w:pStyle w:val="B1"/>
        <w:rPr>
          <w:rFonts w:eastAsia="MS Mincho"/>
        </w:rPr>
      </w:pPr>
    </w:p>
    <w:p w14:paraId="418A1A4B" w14:textId="762AFD1B" w:rsidR="000901F9" w:rsidRDefault="000901F9" w:rsidP="000901F9">
      <w:pPr>
        <w:pStyle w:val="berschrift3"/>
        <w:rPr>
          <w:ins w:id="25" w:author="QCSA201" w:date="2019-01-14T20:05:00Z"/>
          <w:lang w:eastAsia="zh-CN"/>
        </w:rPr>
      </w:pPr>
      <w:bookmarkStart w:id="26" w:name="_Toc532891972"/>
      <w:r w:rsidRPr="009E0DE1">
        <w:rPr>
          <w:lang w:eastAsia="zh-CN"/>
        </w:rPr>
        <w:t>8</w:t>
      </w:r>
      <w:r w:rsidRPr="009E0DE1">
        <w:t>.</w:t>
      </w:r>
      <w:r w:rsidRPr="009E0DE1">
        <w:rPr>
          <w:lang w:eastAsia="zh-CN"/>
        </w:rPr>
        <w:t>2</w:t>
      </w:r>
      <w:r w:rsidRPr="009E0DE1">
        <w:t>.4</w:t>
      </w:r>
      <w:r w:rsidRPr="009E0DE1">
        <w:tab/>
        <w:t>Control Plane</w:t>
      </w:r>
      <w:r w:rsidRPr="009E0DE1">
        <w:rPr>
          <w:lang w:eastAsia="zh-CN"/>
        </w:rPr>
        <w:t xml:space="preserve"> for </w:t>
      </w:r>
      <w:del w:id="27" w:author="QCSA201" w:date="2019-01-14T20:05:00Z">
        <w:r w:rsidRPr="009E0DE1" w:rsidDel="000901F9">
          <w:rPr>
            <w:lang w:eastAsia="zh-CN"/>
          </w:rPr>
          <w:delText>untrusted non 3GPP Access</w:delText>
        </w:r>
      </w:del>
      <w:bookmarkEnd w:id="26"/>
      <w:ins w:id="28" w:author="QCSA201" w:date="2019-01-14T20:05:00Z">
        <w:r>
          <w:rPr>
            <w:lang w:eastAsia="zh-CN"/>
          </w:rPr>
          <w:t>N3IWF</w:t>
        </w:r>
      </w:ins>
    </w:p>
    <w:p w14:paraId="6A3CEF04" w14:textId="66BA9BD4" w:rsidR="000901F9" w:rsidRPr="000901F9" w:rsidRDefault="000901F9" w:rsidP="000901F9">
      <w:pPr>
        <w:rPr>
          <w:lang w:eastAsia="zh-CN"/>
        </w:rPr>
      </w:pPr>
      <w:ins w:id="29" w:author="QCSA201" w:date="2019-01-14T20:05:00Z">
        <w:r>
          <w:rPr>
            <w:lang w:eastAsia="zh-CN"/>
          </w:rPr>
          <w:t xml:space="preserve">The following applies to </w:t>
        </w:r>
      </w:ins>
      <w:ins w:id="30" w:author="QCSA201" w:date="2019-01-14T20:08:00Z">
        <w:r w:rsidR="00FB7E00">
          <w:rPr>
            <w:lang w:eastAsia="zh-CN"/>
          </w:rPr>
          <w:t xml:space="preserve">Access Networks including </w:t>
        </w:r>
      </w:ins>
      <w:ins w:id="31" w:author="QCSA201" w:date="2019-01-14T20:05:00Z">
        <w:r>
          <w:rPr>
            <w:lang w:eastAsia="zh-CN"/>
          </w:rPr>
          <w:t>untrusted non-3GPP access, access to NPN serv</w:t>
        </w:r>
      </w:ins>
      <w:ins w:id="32" w:author="QCSA201" w:date="2019-01-14T20:06:00Z">
        <w:r>
          <w:rPr>
            <w:lang w:eastAsia="zh-CN"/>
          </w:rPr>
          <w:t>ices via</w:t>
        </w:r>
        <w:r w:rsidR="00FB7E00">
          <w:rPr>
            <w:lang w:eastAsia="zh-CN"/>
          </w:rPr>
          <w:t xml:space="preserve"> a PLMN NG-RAN, and access to P</w:t>
        </w:r>
      </w:ins>
      <w:ins w:id="33" w:author="QCSA201" w:date="2019-01-14T20:08:00Z">
        <w:r w:rsidR="00FB7E00">
          <w:rPr>
            <w:lang w:eastAsia="zh-CN"/>
          </w:rPr>
          <w:t>L</w:t>
        </w:r>
      </w:ins>
      <w:ins w:id="34" w:author="QCSA201" w:date="2019-01-14T20:06:00Z">
        <w:r>
          <w:rPr>
            <w:lang w:eastAsia="zh-CN"/>
          </w:rPr>
          <w:t xml:space="preserve">MN services via an NPN-RAN. </w:t>
        </w:r>
      </w:ins>
    </w:p>
    <w:p w14:paraId="6A1F8BDB" w14:textId="36312312" w:rsidR="000901F9" w:rsidRDefault="00FB7E00" w:rsidP="000901F9">
      <w:pPr>
        <w:pStyle w:val="TH"/>
        <w:rPr>
          <w:ins w:id="35" w:author="QCSA201" w:date="2019-01-14T20:10:00Z"/>
        </w:rPr>
      </w:pPr>
      <w:del w:id="36" w:author="QCSA201" w:date="2019-01-14T20:10:00Z">
        <w:r w:rsidRPr="009E0DE1" w:rsidDel="00FB7E00">
          <w:object w:dxaOrig="7809" w:dyaOrig="2762" w14:anchorId="12C09C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6pt;height:126.5pt" o:ole="">
              <v:imagedata r:id="rId13" o:title=""/>
            </v:shape>
            <o:OLEObject Type="Embed" ProgID="Visio.Drawing.11" ShapeID="_x0000_i1025" DrawAspect="Content" ObjectID="_1609827093" r:id="rId14"/>
          </w:object>
        </w:r>
      </w:del>
    </w:p>
    <w:p w14:paraId="2B725E4A" w14:textId="2BA46BCC" w:rsidR="00FB7E00" w:rsidRPr="009E0DE1" w:rsidRDefault="00FB7E00" w:rsidP="000901F9">
      <w:pPr>
        <w:pStyle w:val="TH"/>
      </w:pPr>
      <w:ins w:id="37" w:author="QCSA201" w:date="2019-01-14T20:10:00Z">
        <w:r w:rsidRPr="009E0DE1">
          <w:object w:dxaOrig="7786" w:dyaOrig="2746" w14:anchorId="5D98027D">
            <v:shape id="_x0000_i1026" type="#_x0000_t75" style="width:357.9pt;height:125.85pt" o:ole="">
              <v:imagedata r:id="rId15" o:title=""/>
            </v:shape>
            <o:OLEObject Type="Embed" ProgID="Visio.Drawing.11" ShapeID="_x0000_i1026" DrawAspect="Content" ObjectID="_1609827094" r:id="rId16"/>
          </w:object>
        </w:r>
      </w:ins>
    </w:p>
    <w:p w14:paraId="57453DE1" w14:textId="77777777" w:rsidR="000901F9" w:rsidRPr="009E0DE1" w:rsidRDefault="000901F9" w:rsidP="000901F9">
      <w:pPr>
        <w:pStyle w:val="TF"/>
        <w:rPr>
          <w:noProof/>
          <w:lang w:eastAsia="zh-CN"/>
        </w:rPr>
      </w:pPr>
      <w:r w:rsidRPr="009E0DE1">
        <w:t>Figure </w:t>
      </w:r>
      <w:r w:rsidRPr="009E0DE1">
        <w:rPr>
          <w:lang w:eastAsia="zh-CN"/>
        </w:rPr>
        <w:t>8.2.4</w:t>
      </w:r>
      <w:r w:rsidRPr="009E0DE1">
        <w:t>-</w:t>
      </w:r>
      <w:r w:rsidRPr="009E0DE1">
        <w:rPr>
          <w:lang w:eastAsia="zh-CN"/>
        </w:rPr>
        <w:t>1</w:t>
      </w:r>
      <w:r w:rsidRPr="009E0DE1">
        <w:t>:</w:t>
      </w:r>
      <w:r w:rsidRPr="009E0DE1">
        <w:rPr>
          <w:noProof/>
          <w:lang w:eastAsia="zh-CN"/>
        </w:rPr>
        <w:t xml:space="preserve"> Control Plane before the signalling IPsec SA is established between UE and N3IWF</w:t>
      </w:r>
    </w:p>
    <w:p w14:paraId="1663BB1B" w14:textId="3C320A51" w:rsidR="000901F9" w:rsidRDefault="00FB7E00" w:rsidP="000901F9">
      <w:pPr>
        <w:pStyle w:val="TH"/>
        <w:rPr>
          <w:ins w:id="38" w:author="QCSA201" w:date="2019-01-14T20:10:00Z"/>
        </w:rPr>
      </w:pPr>
      <w:del w:id="39" w:author="QCSA201" w:date="2019-01-14T20:10:00Z">
        <w:r w:rsidDel="00FB7E00">
          <w:object w:dxaOrig="7909" w:dyaOrig="2777" w14:anchorId="0AC61E5C">
            <v:shape id="_x0000_i1027" type="#_x0000_t75" style="width:394.95pt;height:138.4pt" o:ole="">
              <v:imagedata r:id="rId17" o:title=""/>
            </v:shape>
            <o:OLEObject Type="Embed" ProgID="Visio.Drawing.11" ShapeID="_x0000_i1027" DrawAspect="Content" ObjectID="_1609827095" r:id="rId18"/>
          </w:object>
        </w:r>
      </w:del>
    </w:p>
    <w:p w14:paraId="2F932F7F" w14:textId="44D1FF1D" w:rsidR="00FB7E00" w:rsidRDefault="00FB7E00" w:rsidP="000901F9">
      <w:pPr>
        <w:pStyle w:val="TH"/>
      </w:pPr>
      <w:ins w:id="40" w:author="QCSA201" w:date="2019-01-14T20:10:00Z">
        <w:r>
          <w:object w:dxaOrig="7891" w:dyaOrig="2761" w14:anchorId="3C91EA30">
            <v:shape id="_x0000_i1028" type="#_x0000_t75" style="width:394.25pt;height:137.7pt" o:ole="">
              <v:imagedata r:id="rId19" o:title=""/>
            </v:shape>
            <o:OLEObject Type="Embed" ProgID="Visio.Drawing.11" ShapeID="_x0000_i1028" DrawAspect="Content" ObjectID="_1609827096" r:id="rId20"/>
          </w:object>
        </w:r>
      </w:ins>
    </w:p>
    <w:p w14:paraId="0B0DB089" w14:textId="77777777" w:rsidR="000901F9" w:rsidRPr="009E0DE1" w:rsidRDefault="000901F9" w:rsidP="000901F9">
      <w:pPr>
        <w:pStyle w:val="TF"/>
        <w:rPr>
          <w:noProof/>
          <w:lang w:eastAsia="zh-CN"/>
        </w:rPr>
      </w:pPr>
      <w:r w:rsidRPr="009E0DE1">
        <w:t>Figure </w:t>
      </w:r>
      <w:r w:rsidRPr="009E0DE1">
        <w:rPr>
          <w:lang w:eastAsia="zh-CN"/>
        </w:rPr>
        <w:t>8.2.4</w:t>
      </w:r>
      <w:r w:rsidRPr="009E0DE1">
        <w:t>-</w:t>
      </w:r>
      <w:r w:rsidRPr="009E0DE1">
        <w:rPr>
          <w:lang w:eastAsia="zh-CN"/>
        </w:rPr>
        <w:t>2</w:t>
      </w:r>
      <w:r w:rsidRPr="009E0DE1">
        <w:t>:</w:t>
      </w:r>
      <w:r w:rsidRPr="009E0DE1">
        <w:rPr>
          <w:noProof/>
          <w:lang w:eastAsia="zh-CN"/>
        </w:rPr>
        <w:t xml:space="preserve"> Control Plane after the signalling IPsec SA is established between UE and N3IWF</w:t>
      </w:r>
    </w:p>
    <w:p w14:paraId="273A3450" w14:textId="77777777" w:rsidR="000901F9" w:rsidRPr="009E0DE1" w:rsidRDefault="000901F9" w:rsidP="000901F9">
      <w:r w:rsidRPr="009E0DE1">
        <w:t>Large NAS messages are fragmented by the "inner IP" layer. If there is a protocol between the NAS layer and the "inner IP" in the UE, is defined in stage-3 specifications.</w:t>
      </w:r>
    </w:p>
    <w:p w14:paraId="7EF5B1E8" w14:textId="29FF5D45" w:rsidR="000901F9" w:rsidRDefault="00FB7E00" w:rsidP="000901F9">
      <w:pPr>
        <w:pStyle w:val="TH"/>
        <w:rPr>
          <w:ins w:id="41" w:author="QCSA201" w:date="2019-01-14T20:09:00Z"/>
        </w:rPr>
      </w:pPr>
      <w:del w:id="42" w:author="QCSA201" w:date="2019-01-14T20:10:00Z">
        <w:r w:rsidRPr="009E0DE1" w:rsidDel="00FB7E00">
          <w:object w:dxaOrig="7909" w:dyaOrig="1865" w14:anchorId="4B1B0F2D">
            <v:shape id="_x0000_i1029" type="#_x0000_t75" style="width:380.25pt;height:90.15pt" o:ole="">
              <v:imagedata r:id="rId21" o:title=""/>
            </v:shape>
            <o:OLEObject Type="Embed" ProgID="Visio.Drawing.11" ShapeID="_x0000_i1029" DrawAspect="Content" ObjectID="_1609827097" r:id="rId22"/>
          </w:object>
        </w:r>
      </w:del>
    </w:p>
    <w:p w14:paraId="387F6D06" w14:textId="17332800" w:rsidR="00FB7E00" w:rsidRPr="009E0DE1" w:rsidRDefault="00FB7E00" w:rsidP="000901F9">
      <w:pPr>
        <w:pStyle w:val="TH"/>
      </w:pPr>
      <w:ins w:id="43" w:author="QCSA201" w:date="2019-01-14T20:09:00Z">
        <w:r w:rsidRPr="009E0DE1">
          <w:object w:dxaOrig="7890" w:dyaOrig="1845" w14:anchorId="17AB06DE">
            <v:shape id="_x0000_i1030" type="#_x0000_t75" style="width:378.85pt;height:88.8pt" o:ole="">
              <v:imagedata r:id="rId23" o:title=""/>
            </v:shape>
            <o:OLEObject Type="Embed" ProgID="Visio.Drawing.11" ShapeID="_x0000_i1030" DrawAspect="Content" ObjectID="_1609827098" r:id="rId24"/>
          </w:object>
        </w:r>
      </w:ins>
    </w:p>
    <w:p w14:paraId="32B7111C" w14:textId="77777777" w:rsidR="000901F9" w:rsidRPr="009E0DE1" w:rsidRDefault="000901F9" w:rsidP="000901F9">
      <w:pPr>
        <w:pStyle w:val="TF"/>
        <w:rPr>
          <w:noProof/>
          <w:lang w:eastAsia="zh-CN"/>
        </w:rPr>
      </w:pPr>
      <w:r w:rsidRPr="009E0DE1">
        <w:t>Figure </w:t>
      </w:r>
      <w:r w:rsidRPr="009E0DE1">
        <w:rPr>
          <w:lang w:eastAsia="zh-CN"/>
        </w:rPr>
        <w:t>8.2.4</w:t>
      </w:r>
      <w:r w:rsidRPr="009E0DE1">
        <w:t>-</w:t>
      </w:r>
      <w:r w:rsidRPr="009E0DE1">
        <w:rPr>
          <w:lang w:eastAsia="zh-CN"/>
        </w:rPr>
        <w:t>3</w:t>
      </w:r>
      <w:r w:rsidRPr="009E0DE1">
        <w:t>:</w:t>
      </w:r>
      <w:r w:rsidRPr="009E0DE1">
        <w:rPr>
          <w:noProof/>
          <w:lang w:eastAsia="zh-CN"/>
        </w:rPr>
        <w:t xml:space="preserve"> Control Plane for establishment of user-plane via N3IWF</w:t>
      </w:r>
    </w:p>
    <w:p w14:paraId="34183484" w14:textId="77777777" w:rsidR="000901F9" w:rsidRPr="009E0DE1" w:rsidRDefault="000901F9" w:rsidP="000901F9">
      <w:r w:rsidRPr="009E0DE1">
        <w:t>In the above figures </w:t>
      </w:r>
      <w:r w:rsidRPr="009E0DE1">
        <w:rPr>
          <w:lang w:eastAsia="zh-CN"/>
        </w:rPr>
        <w:t>8.2.4</w:t>
      </w:r>
      <w:r w:rsidRPr="009E0DE1">
        <w:t>-</w:t>
      </w:r>
      <w:r w:rsidRPr="009E0DE1">
        <w:rPr>
          <w:lang w:eastAsia="zh-CN"/>
        </w:rPr>
        <w:t>1, 8.2.4</w:t>
      </w:r>
      <w:r w:rsidRPr="009E0DE1">
        <w:t>-</w:t>
      </w:r>
      <w:r w:rsidRPr="009E0DE1">
        <w:rPr>
          <w:lang w:eastAsia="zh-CN"/>
        </w:rPr>
        <w:t>2 and 8.2.4</w:t>
      </w:r>
      <w:r w:rsidRPr="009E0DE1">
        <w:t>-</w:t>
      </w:r>
      <w:r w:rsidRPr="009E0DE1">
        <w:rPr>
          <w:lang w:eastAsia="zh-CN"/>
        </w:rPr>
        <w:t>3</w:t>
      </w:r>
      <w:r w:rsidRPr="009E0DE1">
        <w:t>, the UDP protocol may be used between the UE and N3IWF to enable NAT traversal for IKEv2 and IPsec traffic.</w:t>
      </w:r>
    </w:p>
    <w:p w14:paraId="1FA38186" w14:textId="75035C69" w:rsidR="000901F9" w:rsidRDefault="000901F9" w:rsidP="000901F9">
      <w:pPr>
        <w:rPr>
          <w:lang w:eastAsia="zh-CN"/>
        </w:rPr>
      </w:pPr>
      <w:r w:rsidRPr="009E0DE1">
        <w:rPr>
          <w:lang w:eastAsia="zh-CN"/>
        </w:rPr>
        <w:t>The "signalling IPsec SA" is defined in TS</w:t>
      </w:r>
      <w:r>
        <w:rPr>
          <w:lang w:eastAsia="zh-CN"/>
        </w:rPr>
        <w:t> </w:t>
      </w:r>
      <w:r w:rsidRPr="009E0DE1">
        <w:rPr>
          <w:lang w:eastAsia="zh-CN"/>
        </w:rPr>
        <w:t>23.502</w:t>
      </w:r>
      <w:r>
        <w:rPr>
          <w:lang w:eastAsia="zh-CN"/>
        </w:rPr>
        <w:t> </w:t>
      </w:r>
      <w:r w:rsidRPr="009E0DE1">
        <w:rPr>
          <w:lang w:eastAsia="zh-CN"/>
        </w:rPr>
        <w:t>[3], clause 4.12.2.</w:t>
      </w:r>
    </w:p>
    <w:p w14:paraId="26F78DF7" w14:textId="77777777" w:rsidR="00A2009E" w:rsidRPr="009E0DE1" w:rsidRDefault="00A2009E" w:rsidP="00A2009E">
      <w:pPr>
        <w:pStyle w:val="B1"/>
        <w:rPr>
          <w:rFonts w:eastAsia="MS Mincho"/>
        </w:rPr>
      </w:pPr>
    </w:p>
    <w:p w14:paraId="020DF6E1" w14:textId="77777777" w:rsidR="00A2009E" w:rsidRDefault="00A2009E" w:rsidP="00A2009E">
      <w:pPr>
        <w:pStyle w:val="berschrift2"/>
        <w:pBdr>
          <w:top w:val="single" w:sz="4" w:space="1" w:color="auto"/>
          <w:left w:val="single" w:sz="4" w:space="4" w:color="auto"/>
          <w:bottom w:val="single" w:sz="4" w:space="1" w:color="auto"/>
          <w:right w:val="single" w:sz="4" w:space="4" w:color="auto"/>
        </w:pBdr>
        <w:jc w:val="center"/>
        <w:rPr>
          <w:noProof/>
          <w:color w:val="FF0000"/>
        </w:rPr>
      </w:pPr>
      <w:r>
        <w:rPr>
          <w:noProof/>
          <w:color w:val="FF0000"/>
        </w:rPr>
        <w:t>NEXT CHANGE</w:t>
      </w:r>
    </w:p>
    <w:p w14:paraId="1CFD1192" w14:textId="44A9EE97" w:rsidR="00FB7E00" w:rsidRDefault="00FB7E00" w:rsidP="000901F9">
      <w:pPr>
        <w:rPr>
          <w:lang w:eastAsia="zh-CN"/>
        </w:rPr>
      </w:pPr>
    </w:p>
    <w:p w14:paraId="4FF1C4A6" w14:textId="0CE5BEFD" w:rsidR="000901F9" w:rsidRDefault="000901F9" w:rsidP="000901F9">
      <w:pPr>
        <w:pStyle w:val="berschrift3"/>
        <w:rPr>
          <w:lang w:eastAsia="zh-CN"/>
        </w:rPr>
      </w:pPr>
      <w:bookmarkStart w:id="44" w:name="_Toc532891975"/>
      <w:r w:rsidRPr="009E0DE1">
        <w:rPr>
          <w:lang w:eastAsia="zh-CN"/>
        </w:rPr>
        <w:t>8</w:t>
      </w:r>
      <w:r w:rsidRPr="009E0DE1">
        <w:t>.</w:t>
      </w:r>
      <w:r w:rsidRPr="009E0DE1">
        <w:rPr>
          <w:lang w:eastAsia="zh-CN"/>
        </w:rPr>
        <w:t>3</w:t>
      </w:r>
      <w:r w:rsidRPr="009E0DE1">
        <w:t>.</w:t>
      </w:r>
      <w:r w:rsidRPr="009E0DE1">
        <w:rPr>
          <w:lang w:eastAsia="zh-CN"/>
        </w:rPr>
        <w:t>2</w:t>
      </w:r>
      <w:r w:rsidRPr="009E0DE1">
        <w:tab/>
      </w:r>
      <w:r w:rsidRPr="009E0DE1">
        <w:rPr>
          <w:lang w:eastAsia="zh-CN"/>
        </w:rPr>
        <w:t>User Plane for untrusted non 3GPP Access</w:t>
      </w:r>
      <w:bookmarkEnd w:id="44"/>
    </w:p>
    <w:p w14:paraId="64DCAFAC" w14:textId="014C496E" w:rsidR="00957738" w:rsidRPr="00957738" w:rsidRDefault="00957738" w:rsidP="00957738">
      <w:pPr>
        <w:rPr>
          <w:lang w:eastAsia="zh-CN"/>
        </w:rPr>
      </w:pPr>
      <w:ins w:id="45" w:author="QCSA201" w:date="2019-01-14T20:12:00Z">
        <w:r>
          <w:rPr>
            <w:lang w:eastAsia="zh-CN"/>
          </w:rPr>
          <w:t>The following applies to Access Networks including untrusted non-3GPP access, access to NPN services via a PLMN NG-RAN, and access to PLMN services via an NPN-RAN.</w:t>
        </w:r>
      </w:ins>
    </w:p>
    <w:bookmarkStart w:id="46" w:name="_MON_1546402358"/>
    <w:bookmarkStart w:id="47" w:name="_MON_1548689771"/>
    <w:bookmarkStart w:id="48" w:name="_MON_1545478660"/>
    <w:bookmarkStart w:id="49" w:name="_MON_1545482286"/>
    <w:bookmarkStart w:id="50" w:name="_MON_1546339004"/>
    <w:bookmarkStart w:id="51" w:name="_MON_1546382590"/>
    <w:bookmarkEnd w:id="46"/>
    <w:bookmarkEnd w:id="47"/>
    <w:bookmarkEnd w:id="48"/>
    <w:bookmarkEnd w:id="49"/>
    <w:bookmarkEnd w:id="50"/>
    <w:bookmarkEnd w:id="51"/>
    <w:bookmarkStart w:id="52" w:name="_MON_1546401238"/>
    <w:bookmarkEnd w:id="52"/>
    <w:p w14:paraId="0911E275" w14:textId="468E3E5A" w:rsidR="000901F9" w:rsidRDefault="000901F9" w:rsidP="000901F9">
      <w:pPr>
        <w:pStyle w:val="TH"/>
      </w:pPr>
      <w:del w:id="53" w:author="QCSA201" w:date="2019-01-14T20:11:00Z">
        <w:r w:rsidRPr="009E0DE1" w:rsidDel="00A2009E">
          <w:object w:dxaOrig="9207" w:dyaOrig="3238" w14:anchorId="46623B4F">
            <v:shape id="_x0000_i1031" type="#_x0000_t75" style="width:460.65pt;height:162.15pt" o:ole="">
              <v:imagedata r:id="rId25" o:title=""/>
            </v:shape>
            <o:OLEObject Type="Embed" ProgID="Visio.Drawing.11" ShapeID="_x0000_i1031" DrawAspect="Content" ObjectID="_1609827099" r:id="rId26"/>
          </w:object>
        </w:r>
      </w:del>
    </w:p>
    <w:p w14:paraId="7BEAD99E" w14:textId="64E8D828" w:rsidR="00A2009E" w:rsidRPr="009E0DE1" w:rsidRDefault="00957738" w:rsidP="000901F9">
      <w:pPr>
        <w:pStyle w:val="TH"/>
      </w:pPr>
      <w:r w:rsidRPr="009E0DE1">
        <w:object w:dxaOrig="9180" w:dyaOrig="3210" w14:anchorId="48F73C62">
          <v:shape id="_x0000_i1032" type="#_x0000_t75" style="width:459.25pt;height:160.8pt" o:ole="">
            <v:imagedata r:id="rId27" o:title=""/>
          </v:shape>
          <o:OLEObject Type="Embed" ProgID="Visio.Drawing.11" ShapeID="_x0000_i1032" DrawAspect="Content" ObjectID="_1609827100" r:id="rId28"/>
        </w:object>
      </w:r>
    </w:p>
    <w:p w14:paraId="0E29674B" w14:textId="77777777" w:rsidR="000901F9" w:rsidRPr="009E0DE1" w:rsidRDefault="000901F9" w:rsidP="000901F9">
      <w:pPr>
        <w:pStyle w:val="TF"/>
      </w:pPr>
      <w:r w:rsidRPr="009E0DE1">
        <w:t>Figure 8.3.2-1: User Plane via N3IWF</w:t>
      </w:r>
    </w:p>
    <w:p w14:paraId="656C51FB" w14:textId="77777777" w:rsidR="000901F9" w:rsidRPr="009E0DE1" w:rsidRDefault="000901F9" w:rsidP="000901F9">
      <w:r w:rsidRPr="009E0DE1">
        <w:t>Large GRE packets are fragmented by the "inner IP" layer.</w:t>
      </w:r>
    </w:p>
    <w:p w14:paraId="5BD35C67" w14:textId="0791EAB2" w:rsidR="000901F9" w:rsidRDefault="000901F9" w:rsidP="000901F9">
      <w:pPr>
        <w:pStyle w:val="B1"/>
        <w:rPr>
          <w:rFonts w:eastAsia="MS Mincho"/>
        </w:rPr>
      </w:pPr>
      <w:r w:rsidRPr="009E0DE1">
        <w:t>Details about the PDU Layer, the N3 stack and the N9 stack are included in clause 8.3.1. The UDP protocol may be used below the IPsec layer to enable NAT traversal.</w:t>
      </w:r>
    </w:p>
    <w:p w14:paraId="6F435473" w14:textId="050B9FD7" w:rsidR="000901F9" w:rsidRDefault="000901F9" w:rsidP="006C2B20">
      <w:pPr>
        <w:pStyle w:val="B1"/>
        <w:rPr>
          <w:rFonts w:eastAsia="MS Mincho"/>
        </w:rPr>
      </w:pPr>
    </w:p>
    <w:p w14:paraId="29FFA97D" w14:textId="77777777" w:rsidR="000901F9" w:rsidRPr="009E0DE1" w:rsidRDefault="000901F9" w:rsidP="006C2B20">
      <w:pPr>
        <w:pStyle w:val="B1"/>
        <w:rPr>
          <w:rFonts w:eastAsia="MS Mincho"/>
        </w:rPr>
      </w:pPr>
    </w:p>
    <w:p w14:paraId="237513E2" w14:textId="340372EF" w:rsidR="006C2B20" w:rsidRDefault="006C2B20" w:rsidP="006C2B20">
      <w:pPr>
        <w:pStyle w:val="berschrift2"/>
        <w:pBdr>
          <w:top w:val="single" w:sz="4" w:space="1" w:color="auto"/>
          <w:left w:val="single" w:sz="4" w:space="4" w:color="auto"/>
          <w:bottom w:val="single" w:sz="4" w:space="1" w:color="auto"/>
          <w:right w:val="single" w:sz="4" w:space="4" w:color="auto"/>
        </w:pBdr>
        <w:jc w:val="center"/>
        <w:rPr>
          <w:noProof/>
          <w:color w:val="FF0000"/>
        </w:rPr>
      </w:pPr>
      <w:r>
        <w:rPr>
          <w:noProof/>
          <w:color w:val="FF0000"/>
        </w:rPr>
        <w:t>END OF CHANGES</w:t>
      </w:r>
    </w:p>
    <w:p w14:paraId="600765B2" w14:textId="77777777" w:rsidR="006C2B20" w:rsidRPr="006C2B20" w:rsidRDefault="006C2B20" w:rsidP="006C2B20"/>
    <w:sectPr w:rsidR="006C2B20" w:rsidRPr="006C2B20" w:rsidSect="000B7FED">
      <w:headerReference w:type="even" r:id="rId29"/>
      <w:headerReference w:type="default" r:id="rId30"/>
      <w:headerReference w:type="first" r:id="rId31"/>
      <w:footnotePr>
        <w:numRestart w:val="eachSect"/>
      </w:footnotePr>
      <w:pgSz w:w="11907" w:h="16840" w:code="9"/>
      <w:pgMar w:top="1418" w:right="1134" w:bottom="1134" w:left="1134" w:header="680" w:footer="567"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5BA797" w14:textId="77777777" w:rsidR="00534B39" w:rsidRDefault="00534B39">
      <w:r>
        <w:separator/>
      </w:r>
    </w:p>
  </w:endnote>
  <w:endnote w:type="continuationSeparator" w:id="0">
    <w:p w14:paraId="609DB367" w14:textId="77777777" w:rsidR="00534B39" w:rsidRDefault="00534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LineDraw">
    <w:charset w:val="02"/>
    <w:family w:val="modern"/>
    <w:pitch w:val="fixed"/>
  </w:font>
  <w:font w:name="Tahoma">
    <w:panose1 w:val="020B0604030504040204"/>
    <w:charset w:val="00"/>
    <w:family w:val="swiss"/>
    <w:pitch w:val="variable"/>
    <w:sig w:usb0="E1002EFF" w:usb1="C000605B" w:usb2="00000029" w:usb3="00000000" w:csb0="000101FF" w:csb1="00000000"/>
  </w:font>
  <w:font w:name="DengXian">
    <w:altName w:val="Arial Unicode MS"/>
    <w:charset w:val="86"/>
    <w:family w:val="auto"/>
    <w:pitch w:val="variable"/>
    <w:sig w:usb0="00000000" w:usb1="38CF7CFA" w:usb2="00000016" w:usb3="00000000" w:csb0="0004000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FCDC0F" w14:textId="77777777" w:rsidR="00534B39" w:rsidRDefault="00534B39">
      <w:r>
        <w:separator/>
      </w:r>
    </w:p>
  </w:footnote>
  <w:footnote w:type="continuationSeparator" w:id="0">
    <w:p w14:paraId="1BC96164" w14:textId="77777777" w:rsidR="00534B39" w:rsidRDefault="00534B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A9941" w14:textId="77777777" w:rsidR="00695808" w:rsidRDefault="00695808">
    <w:r>
      <w:t xml:space="preserve">Page </w:t>
    </w:r>
    <w:r w:rsidR="008040A8">
      <w:fldChar w:fldCharType="begin"/>
    </w:r>
    <w:r w:rsidR="00374DD4">
      <w:instrText>PAGE</w:instrText>
    </w:r>
    <w:r w:rsidR="008040A8">
      <w:fldChar w:fldCharType="separate"/>
    </w:r>
    <w:r>
      <w:rPr>
        <w:noProof/>
      </w:rPr>
      <w:t>1</w:t>
    </w:r>
    <w:r w:rsidR="008040A8">
      <w:rPr>
        <w:noProof/>
      </w:rPr>
      <w:fldChar w:fldCharType="end"/>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A5720" w14:textId="77777777" w:rsidR="00695808" w:rsidRDefault="0069580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93BF8" w14:textId="77777777" w:rsidR="00695808" w:rsidRDefault="00695808">
    <w:pPr>
      <w:pStyle w:val="Kopfzeile"/>
      <w:tabs>
        <w:tab w:val="right" w:pos="9639"/>
      </w:tabs>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9793E" w14:textId="77777777" w:rsidR="00695808" w:rsidRDefault="0069580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641A7"/>
    <w:multiLevelType w:val="hybridMultilevel"/>
    <w:tmpl w:val="5892513E"/>
    <w:lvl w:ilvl="0" w:tplc="21D89C6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QCSA201">
    <w15:presenceInfo w15:providerId="None" w15:userId="QCSA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intFractionalCharacterWidth/>
  <w:embedSystemFont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E4A"/>
    <w:rsid w:val="00022E4A"/>
    <w:rsid w:val="00066895"/>
    <w:rsid w:val="000901F9"/>
    <w:rsid w:val="000A6394"/>
    <w:rsid w:val="000B7FED"/>
    <w:rsid w:val="000C038A"/>
    <w:rsid w:val="000C518E"/>
    <w:rsid w:val="000C6598"/>
    <w:rsid w:val="00145D43"/>
    <w:rsid w:val="001665B3"/>
    <w:rsid w:val="00192C46"/>
    <w:rsid w:val="001A08B3"/>
    <w:rsid w:val="001A7B60"/>
    <w:rsid w:val="001B52F0"/>
    <w:rsid w:val="001B591F"/>
    <w:rsid w:val="001B7A65"/>
    <w:rsid w:val="001E41F3"/>
    <w:rsid w:val="002222AB"/>
    <w:rsid w:val="00232532"/>
    <w:rsid w:val="00257A7E"/>
    <w:rsid w:val="0026004D"/>
    <w:rsid w:val="002640DD"/>
    <w:rsid w:val="00275D12"/>
    <w:rsid w:val="00284142"/>
    <w:rsid w:val="00284FEB"/>
    <w:rsid w:val="002860C4"/>
    <w:rsid w:val="002B0414"/>
    <w:rsid w:val="002B5741"/>
    <w:rsid w:val="002E16F0"/>
    <w:rsid w:val="00305409"/>
    <w:rsid w:val="0031795A"/>
    <w:rsid w:val="0032317E"/>
    <w:rsid w:val="003609EF"/>
    <w:rsid w:val="0036231A"/>
    <w:rsid w:val="00374DD4"/>
    <w:rsid w:val="003A640A"/>
    <w:rsid w:val="003D44C8"/>
    <w:rsid w:val="003E1A36"/>
    <w:rsid w:val="00410371"/>
    <w:rsid w:val="004242F1"/>
    <w:rsid w:val="00425DB7"/>
    <w:rsid w:val="004B75B7"/>
    <w:rsid w:val="005074E5"/>
    <w:rsid w:val="00514D1D"/>
    <w:rsid w:val="0051580D"/>
    <w:rsid w:val="00534B39"/>
    <w:rsid w:val="00547111"/>
    <w:rsid w:val="00555A3C"/>
    <w:rsid w:val="0055647C"/>
    <w:rsid w:val="0055692E"/>
    <w:rsid w:val="00556DC0"/>
    <w:rsid w:val="00592D74"/>
    <w:rsid w:val="005B1BB4"/>
    <w:rsid w:val="005E2C44"/>
    <w:rsid w:val="00621188"/>
    <w:rsid w:val="006257ED"/>
    <w:rsid w:val="00674DED"/>
    <w:rsid w:val="00695808"/>
    <w:rsid w:val="006B46FB"/>
    <w:rsid w:val="006C2B20"/>
    <w:rsid w:val="006E21FB"/>
    <w:rsid w:val="006E4A03"/>
    <w:rsid w:val="00711859"/>
    <w:rsid w:val="00722EC6"/>
    <w:rsid w:val="0073746B"/>
    <w:rsid w:val="007452B6"/>
    <w:rsid w:val="00747A10"/>
    <w:rsid w:val="00770DD1"/>
    <w:rsid w:val="00792342"/>
    <w:rsid w:val="007977A8"/>
    <w:rsid w:val="007A21C4"/>
    <w:rsid w:val="007A4BFD"/>
    <w:rsid w:val="007B512A"/>
    <w:rsid w:val="007C2097"/>
    <w:rsid w:val="007D6A07"/>
    <w:rsid w:val="007F7259"/>
    <w:rsid w:val="008040A8"/>
    <w:rsid w:val="00816FDB"/>
    <w:rsid w:val="008279FA"/>
    <w:rsid w:val="008339E9"/>
    <w:rsid w:val="008626E7"/>
    <w:rsid w:val="0086444B"/>
    <w:rsid w:val="008660C7"/>
    <w:rsid w:val="00870EE7"/>
    <w:rsid w:val="0089688D"/>
    <w:rsid w:val="008A45A6"/>
    <w:rsid w:val="008D754C"/>
    <w:rsid w:val="008F686C"/>
    <w:rsid w:val="00902EA9"/>
    <w:rsid w:val="009148DE"/>
    <w:rsid w:val="00923720"/>
    <w:rsid w:val="00941E30"/>
    <w:rsid w:val="00957738"/>
    <w:rsid w:val="009710CB"/>
    <w:rsid w:val="009777D9"/>
    <w:rsid w:val="00991B88"/>
    <w:rsid w:val="00995805"/>
    <w:rsid w:val="009A2513"/>
    <w:rsid w:val="009A5753"/>
    <w:rsid w:val="009A579D"/>
    <w:rsid w:val="009E3297"/>
    <w:rsid w:val="009F734F"/>
    <w:rsid w:val="00A2009E"/>
    <w:rsid w:val="00A246B6"/>
    <w:rsid w:val="00A47E70"/>
    <w:rsid w:val="00A50CF0"/>
    <w:rsid w:val="00A703F4"/>
    <w:rsid w:val="00A7671C"/>
    <w:rsid w:val="00A778F0"/>
    <w:rsid w:val="00A94ABA"/>
    <w:rsid w:val="00AA2CBC"/>
    <w:rsid w:val="00AA3B31"/>
    <w:rsid w:val="00AA3F4B"/>
    <w:rsid w:val="00AC5820"/>
    <w:rsid w:val="00AD1CD8"/>
    <w:rsid w:val="00AD6761"/>
    <w:rsid w:val="00AF5B5E"/>
    <w:rsid w:val="00B258BB"/>
    <w:rsid w:val="00B67B97"/>
    <w:rsid w:val="00B968C8"/>
    <w:rsid w:val="00BA3EC5"/>
    <w:rsid w:val="00BA51D9"/>
    <w:rsid w:val="00BB5DFC"/>
    <w:rsid w:val="00BD279D"/>
    <w:rsid w:val="00BD6BB8"/>
    <w:rsid w:val="00C13F2D"/>
    <w:rsid w:val="00C66BA2"/>
    <w:rsid w:val="00C95985"/>
    <w:rsid w:val="00CC5026"/>
    <w:rsid w:val="00CC68D0"/>
    <w:rsid w:val="00D00054"/>
    <w:rsid w:val="00D03F9A"/>
    <w:rsid w:val="00D06D51"/>
    <w:rsid w:val="00D11ABD"/>
    <w:rsid w:val="00D24991"/>
    <w:rsid w:val="00D36E9E"/>
    <w:rsid w:val="00D45ACE"/>
    <w:rsid w:val="00D50255"/>
    <w:rsid w:val="00D84DD7"/>
    <w:rsid w:val="00DC405A"/>
    <w:rsid w:val="00DE34CF"/>
    <w:rsid w:val="00DE7683"/>
    <w:rsid w:val="00E10194"/>
    <w:rsid w:val="00E12912"/>
    <w:rsid w:val="00E13F3D"/>
    <w:rsid w:val="00E34898"/>
    <w:rsid w:val="00E65C9D"/>
    <w:rsid w:val="00E727D7"/>
    <w:rsid w:val="00E77098"/>
    <w:rsid w:val="00E82511"/>
    <w:rsid w:val="00EB09B7"/>
    <w:rsid w:val="00EC17D4"/>
    <w:rsid w:val="00EC7133"/>
    <w:rsid w:val="00ED00F8"/>
    <w:rsid w:val="00EE3CB2"/>
    <w:rsid w:val="00EE7D7C"/>
    <w:rsid w:val="00F17E0F"/>
    <w:rsid w:val="00F25D98"/>
    <w:rsid w:val="00F300FB"/>
    <w:rsid w:val="00F37BB4"/>
    <w:rsid w:val="00F55818"/>
    <w:rsid w:val="00FB6386"/>
    <w:rsid w:val="00FB7E00"/>
    <w:rsid w:val="00FD1EC6"/>
    <w:rsid w:val="00FD411D"/>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CF72B7"/>
  <w15:docId w15:val="{9B8E3B8A-7A24-44E0-884E-DF4807007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N)" w:eastAsia="Times New Roman" w:hAnsi="CG Times (W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B7FED"/>
    <w:pPr>
      <w:spacing w:after="180"/>
    </w:pPr>
    <w:rPr>
      <w:rFonts w:ascii="Times New Roman" w:hAnsi="Times New Roman"/>
      <w:lang w:val="en-GB" w:eastAsia="en-US"/>
    </w:rPr>
  </w:style>
  <w:style w:type="paragraph" w:styleId="berschrift1">
    <w:name w:val="heading 1"/>
    <w:next w:val="Standard"/>
    <w:qFormat/>
    <w:rsid w:val="000B7FED"/>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berschrift2">
    <w:name w:val="heading 2"/>
    <w:basedOn w:val="berschrift1"/>
    <w:next w:val="Standard"/>
    <w:qFormat/>
    <w:rsid w:val="000B7FED"/>
    <w:pPr>
      <w:pBdr>
        <w:top w:val="none" w:sz="0" w:space="0" w:color="auto"/>
      </w:pBdr>
      <w:spacing w:before="180"/>
      <w:outlineLvl w:val="1"/>
    </w:pPr>
    <w:rPr>
      <w:sz w:val="32"/>
    </w:rPr>
  </w:style>
  <w:style w:type="paragraph" w:styleId="berschrift3">
    <w:name w:val="heading 3"/>
    <w:basedOn w:val="berschrift2"/>
    <w:next w:val="Standard"/>
    <w:qFormat/>
    <w:rsid w:val="000B7FED"/>
    <w:pPr>
      <w:spacing w:before="120"/>
      <w:outlineLvl w:val="2"/>
    </w:pPr>
    <w:rPr>
      <w:sz w:val="28"/>
    </w:rPr>
  </w:style>
  <w:style w:type="paragraph" w:styleId="berschrift4">
    <w:name w:val="heading 4"/>
    <w:basedOn w:val="berschrift3"/>
    <w:next w:val="Standard"/>
    <w:qFormat/>
    <w:rsid w:val="000B7FED"/>
    <w:pPr>
      <w:ind w:left="1418" w:hanging="1418"/>
      <w:outlineLvl w:val="3"/>
    </w:pPr>
    <w:rPr>
      <w:sz w:val="24"/>
    </w:rPr>
  </w:style>
  <w:style w:type="paragraph" w:styleId="berschrift5">
    <w:name w:val="heading 5"/>
    <w:basedOn w:val="berschrift4"/>
    <w:next w:val="Standard"/>
    <w:qFormat/>
    <w:rsid w:val="000B7FED"/>
    <w:pPr>
      <w:ind w:left="1701" w:hanging="1701"/>
      <w:outlineLvl w:val="4"/>
    </w:pPr>
    <w:rPr>
      <w:sz w:val="22"/>
    </w:rPr>
  </w:style>
  <w:style w:type="paragraph" w:styleId="berschrift6">
    <w:name w:val="heading 6"/>
    <w:basedOn w:val="H6"/>
    <w:next w:val="Standard"/>
    <w:qFormat/>
    <w:rsid w:val="000B7FED"/>
    <w:pPr>
      <w:outlineLvl w:val="5"/>
    </w:pPr>
  </w:style>
  <w:style w:type="paragraph" w:styleId="berschrift7">
    <w:name w:val="heading 7"/>
    <w:basedOn w:val="H6"/>
    <w:next w:val="Standard"/>
    <w:qFormat/>
    <w:rsid w:val="000B7FED"/>
    <w:pPr>
      <w:outlineLvl w:val="6"/>
    </w:pPr>
  </w:style>
  <w:style w:type="paragraph" w:styleId="berschrift8">
    <w:name w:val="heading 8"/>
    <w:basedOn w:val="berschrift1"/>
    <w:next w:val="Standard"/>
    <w:qFormat/>
    <w:rsid w:val="000B7FED"/>
    <w:pPr>
      <w:ind w:left="0" w:firstLine="0"/>
      <w:outlineLvl w:val="7"/>
    </w:pPr>
  </w:style>
  <w:style w:type="paragraph" w:styleId="berschrift9">
    <w:name w:val="heading 9"/>
    <w:basedOn w:val="berschrift8"/>
    <w:next w:val="Standard"/>
    <w:qFormat/>
    <w:rsid w:val="000B7FED"/>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8">
    <w:name w:val="toc 8"/>
    <w:basedOn w:val="Verzeichnis1"/>
    <w:semiHidden/>
    <w:rsid w:val="000B7FED"/>
    <w:pPr>
      <w:spacing w:before="180"/>
      <w:ind w:left="2693" w:hanging="2693"/>
    </w:pPr>
    <w:rPr>
      <w:b/>
    </w:rPr>
  </w:style>
  <w:style w:type="paragraph" w:styleId="Verzeichnis1">
    <w:name w:val="toc 1"/>
    <w:semiHidden/>
    <w:rsid w:val="000B7FED"/>
    <w:pPr>
      <w:keepNext/>
      <w:keepLines/>
      <w:widowControl w:val="0"/>
      <w:tabs>
        <w:tab w:val="right" w:leader="dot" w:pos="9639"/>
      </w:tabs>
      <w:spacing w:before="120"/>
      <w:ind w:left="567" w:right="425" w:hanging="567"/>
    </w:pPr>
    <w:rPr>
      <w:rFonts w:ascii="Times New Roman" w:hAnsi="Times New Roman"/>
      <w:noProof/>
      <w:sz w:val="22"/>
      <w:lang w:val="en-GB" w:eastAsia="en-US"/>
    </w:rPr>
  </w:style>
  <w:style w:type="paragraph" w:customStyle="1" w:styleId="ZT">
    <w:name w:val="ZT"/>
    <w:rsid w:val="000B7FED"/>
    <w:pPr>
      <w:framePr w:wrap="notBeside" w:hAnchor="margin" w:yAlign="center"/>
      <w:widowControl w:val="0"/>
      <w:spacing w:line="240" w:lineRule="atLeast"/>
      <w:jc w:val="right"/>
    </w:pPr>
    <w:rPr>
      <w:rFonts w:ascii="Arial" w:hAnsi="Arial"/>
      <w:b/>
      <w:sz w:val="34"/>
      <w:lang w:val="en-GB" w:eastAsia="en-US"/>
    </w:rPr>
  </w:style>
  <w:style w:type="paragraph" w:styleId="Verzeichnis5">
    <w:name w:val="toc 5"/>
    <w:basedOn w:val="Verzeichnis4"/>
    <w:semiHidden/>
    <w:rsid w:val="000B7FED"/>
    <w:pPr>
      <w:ind w:left="1701" w:hanging="1701"/>
    </w:pPr>
  </w:style>
  <w:style w:type="paragraph" w:styleId="Verzeichnis4">
    <w:name w:val="toc 4"/>
    <w:basedOn w:val="Verzeichnis3"/>
    <w:semiHidden/>
    <w:rsid w:val="000B7FED"/>
    <w:pPr>
      <w:ind w:left="1418" w:hanging="1418"/>
    </w:pPr>
  </w:style>
  <w:style w:type="paragraph" w:styleId="Verzeichnis3">
    <w:name w:val="toc 3"/>
    <w:basedOn w:val="Verzeichnis2"/>
    <w:semiHidden/>
    <w:rsid w:val="000B7FED"/>
    <w:pPr>
      <w:ind w:left="1134" w:hanging="1134"/>
    </w:pPr>
  </w:style>
  <w:style w:type="paragraph" w:styleId="Verzeichnis2">
    <w:name w:val="toc 2"/>
    <w:basedOn w:val="Verzeichnis1"/>
    <w:semiHidden/>
    <w:rsid w:val="000B7FED"/>
    <w:pPr>
      <w:keepNext w:val="0"/>
      <w:spacing w:before="0"/>
      <w:ind w:left="851" w:hanging="851"/>
    </w:pPr>
    <w:rPr>
      <w:sz w:val="20"/>
    </w:rPr>
  </w:style>
  <w:style w:type="paragraph" w:styleId="Index2">
    <w:name w:val="index 2"/>
    <w:basedOn w:val="Index1"/>
    <w:semiHidden/>
    <w:rsid w:val="000B7FED"/>
    <w:pPr>
      <w:ind w:left="284"/>
    </w:pPr>
  </w:style>
  <w:style w:type="paragraph" w:styleId="Index1">
    <w:name w:val="index 1"/>
    <w:basedOn w:val="Standard"/>
    <w:semiHidden/>
    <w:rsid w:val="000B7FED"/>
    <w:pPr>
      <w:keepLines/>
      <w:spacing w:after="0"/>
    </w:pPr>
  </w:style>
  <w:style w:type="paragraph" w:customStyle="1" w:styleId="ZH">
    <w:name w:val="ZH"/>
    <w:rsid w:val="000B7FED"/>
    <w:pPr>
      <w:framePr w:wrap="notBeside" w:vAnchor="page" w:hAnchor="margin" w:xAlign="center" w:y="6805"/>
      <w:widowControl w:val="0"/>
    </w:pPr>
    <w:rPr>
      <w:rFonts w:ascii="Arial" w:hAnsi="Arial"/>
      <w:noProof/>
      <w:lang w:val="en-GB" w:eastAsia="en-US"/>
    </w:rPr>
  </w:style>
  <w:style w:type="paragraph" w:customStyle="1" w:styleId="TT">
    <w:name w:val="TT"/>
    <w:basedOn w:val="berschrift1"/>
    <w:next w:val="Standard"/>
    <w:rsid w:val="000B7FED"/>
    <w:pPr>
      <w:outlineLvl w:val="9"/>
    </w:pPr>
  </w:style>
  <w:style w:type="paragraph" w:styleId="Listennummer2">
    <w:name w:val="List Number 2"/>
    <w:basedOn w:val="Listennummer"/>
    <w:rsid w:val="000B7FED"/>
    <w:pPr>
      <w:ind w:left="851"/>
    </w:pPr>
  </w:style>
  <w:style w:type="paragraph" w:styleId="Kopfzeile">
    <w:name w:val="header"/>
    <w:rsid w:val="000B7FED"/>
    <w:pPr>
      <w:widowControl w:val="0"/>
    </w:pPr>
    <w:rPr>
      <w:rFonts w:ascii="Arial" w:hAnsi="Arial"/>
      <w:b/>
      <w:noProof/>
      <w:sz w:val="18"/>
      <w:lang w:val="en-GB" w:eastAsia="en-US"/>
    </w:rPr>
  </w:style>
  <w:style w:type="character" w:styleId="Funotenzeichen">
    <w:name w:val="footnote reference"/>
    <w:semiHidden/>
    <w:rsid w:val="000B7FED"/>
    <w:rPr>
      <w:b/>
      <w:position w:val="6"/>
      <w:sz w:val="16"/>
    </w:rPr>
  </w:style>
  <w:style w:type="paragraph" w:styleId="Funotentext">
    <w:name w:val="footnote text"/>
    <w:basedOn w:val="Standard"/>
    <w:semiHidden/>
    <w:rsid w:val="000B7FED"/>
    <w:pPr>
      <w:keepLines/>
      <w:spacing w:after="0"/>
      <w:ind w:left="454" w:hanging="454"/>
    </w:pPr>
    <w:rPr>
      <w:sz w:val="16"/>
    </w:rPr>
  </w:style>
  <w:style w:type="paragraph" w:customStyle="1" w:styleId="TAH">
    <w:name w:val="TAH"/>
    <w:basedOn w:val="TAC"/>
    <w:rsid w:val="000B7FED"/>
    <w:rPr>
      <w:b/>
    </w:rPr>
  </w:style>
  <w:style w:type="paragraph" w:customStyle="1" w:styleId="TAC">
    <w:name w:val="TAC"/>
    <w:basedOn w:val="TAL"/>
    <w:rsid w:val="000B7FED"/>
    <w:pPr>
      <w:jc w:val="center"/>
    </w:pPr>
  </w:style>
  <w:style w:type="paragraph" w:customStyle="1" w:styleId="TF">
    <w:name w:val="TF"/>
    <w:basedOn w:val="TH"/>
    <w:link w:val="TFChar"/>
    <w:rsid w:val="000B7FED"/>
    <w:pPr>
      <w:keepNext w:val="0"/>
      <w:spacing w:before="0" w:after="240"/>
    </w:pPr>
  </w:style>
  <w:style w:type="paragraph" w:customStyle="1" w:styleId="NO">
    <w:name w:val="NO"/>
    <w:basedOn w:val="Standard"/>
    <w:link w:val="NOChar"/>
    <w:qFormat/>
    <w:rsid w:val="000B7FED"/>
    <w:pPr>
      <w:keepLines/>
      <w:ind w:left="1135" w:hanging="851"/>
    </w:pPr>
  </w:style>
  <w:style w:type="paragraph" w:styleId="Verzeichnis9">
    <w:name w:val="toc 9"/>
    <w:basedOn w:val="Verzeichnis8"/>
    <w:semiHidden/>
    <w:rsid w:val="000B7FED"/>
    <w:pPr>
      <w:ind w:left="1418" w:hanging="1418"/>
    </w:pPr>
  </w:style>
  <w:style w:type="paragraph" w:customStyle="1" w:styleId="EX">
    <w:name w:val="EX"/>
    <w:basedOn w:val="Standard"/>
    <w:link w:val="EXChar"/>
    <w:rsid w:val="000B7FED"/>
    <w:pPr>
      <w:keepLines/>
      <w:ind w:left="1702" w:hanging="1418"/>
    </w:pPr>
  </w:style>
  <w:style w:type="paragraph" w:customStyle="1" w:styleId="FP">
    <w:name w:val="FP"/>
    <w:basedOn w:val="Standard"/>
    <w:rsid w:val="000B7FED"/>
    <w:pPr>
      <w:spacing w:after="0"/>
    </w:pPr>
  </w:style>
  <w:style w:type="paragraph" w:customStyle="1" w:styleId="LD">
    <w:name w:val="LD"/>
    <w:rsid w:val="000B7FED"/>
    <w:pPr>
      <w:keepNext/>
      <w:keepLines/>
      <w:spacing w:line="180" w:lineRule="exact"/>
    </w:pPr>
    <w:rPr>
      <w:rFonts w:ascii="MS LineDraw" w:hAnsi="MS LineDraw"/>
      <w:noProof/>
      <w:lang w:val="en-GB" w:eastAsia="en-US"/>
    </w:rPr>
  </w:style>
  <w:style w:type="paragraph" w:customStyle="1" w:styleId="NW">
    <w:name w:val="NW"/>
    <w:basedOn w:val="NO"/>
    <w:rsid w:val="000B7FED"/>
    <w:pPr>
      <w:spacing w:after="0"/>
    </w:pPr>
  </w:style>
  <w:style w:type="paragraph" w:customStyle="1" w:styleId="EW">
    <w:name w:val="EW"/>
    <w:basedOn w:val="EX"/>
    <w:rsid w:val="000B7FED"/>
    <w:pPr>
      <w:spacing w:after="0"/>
    </w:pPr>
  </w:style>
  <w:style w:type="paragraph" w:styleId="Verzeichnis6">
    <w:name w:val="toc 6"/>
    <w:basedOn w:val="Verzeichnis5"/>
    <w:next w:val="Standard"/>
    <w:semiHidden/>
    <w:rsid w:val="000B7FED"/>
    <w:pPr>
      <w:ind w:left="1985" w:hanging="1985"/>
    </w:pPr>
  </w:style>
  <w:style w:type="paragraph" w:styleId="Verzeichnis7">
    <w:name w:val="toc 7"/>
    <w:basedOn w:val="Verzeichnis6"/>
    <w:next w:val="Standard"/>
    <w:semiHidden/>
    <w:rsid w:val="000B7FED"/>
    <w:pPr>
      <w:ind w:left="2268" w:hanging="2268"/>
    </w:pPr>
  </w:style>
  <w:style w:type="paragraph" w:styleId="Aufzhlungszeichen2">
    <w:name w:val="List Bullet 2"/>
    <w:basedOn w:val="Aufzhlungszeichen"/>
    <w:rsid w:val="000B7FED"/>
    <w:pPr>
      <w:ind w:left="851"/>
    </w:pPr>
  </w:style>
  <w:style w:type="paragraph" w:styleId="Aufzhlungszeichen3">
    <w:name w:val="List Bullet 3"/>
    <w:basedOn w:val="Aufzhlungszeichen2"/>
    <w:rsid w:val="000B7FED"/>
    <w:pPr>
      <w:ind w:left="1135"/>
    </w:pPr>
  </w:style>
  <w:style w:type="paragraph" w:styleId="Listennummer">
    <w:name w:val="List Number"/>
    <w:basedOn w:val="Liste"/>
    <w:rsid w:val="000B7FED"/>
  </w:style>
  <w:style w:type="paragraph" w:customStyle="1" w:styleId="EQ">
    <w:name w:val="EQ"/>
    <w:basedOn w:val="Standard"/>
    <w:next w:val="Standard"/>
    <w:rsid w:val="000B7FED"/>
    <w:pPr>
      <w:keepLines/>
      <w:tabs>
        <w:tab w:val="center" w:pos="4536"/>
        <w:tab w:val="right" w:pos="9072"/>
      </w:tabs>
    </w:pPr>
    <w:rPr>
      <w:noProof/>
    </w:rPr>
  </w:style>
  <w:style w:type="paragraph" w:customStyle="1" w:styleId="TH">
    <w:name w:val="TH"/>
    <w:basedOn w:val="Standard"/>
    <w:link w:val="THChar"/>
    <w:rsid w:val="000B7FED"/>
    <w:pPr>
      <w:keepNext/>
      <w:keepLines/>
      <w:spacing w:before="60"/>
      <w:jc w:val="center"/>
    </w:pPr>
    <w:rPr>
      <w:rFonts w:ascii="Arial" w:hAnsi="Arial"/>
      <w:b/>
    </w:rPr>
  </w:style>
  <w:style w:type="paragraph" w:customStyle="1" w:styleId="NF">
    <w:name w:val="NF"/>
    <w:basedOn w:val="NO"/>
    <w:rsid w:val="000B7FED"/>
    <w:pPr>
      <w:keepNext/>
      <w:spacing w:after="0"/>
    </w:pPr>
    <w:rPr>
      <w:rFonts w:ascii="Arial" w:hAnsi="Arial"/>
      <w:sz w:val="18"/>
    </w:rPr>
  </w:style>
  <w:style w:type="paragraph" w:customStyle="1" w:styleId="PL">
    <w:name w:val="PL"/>
    <w:rsid w:val="000B7FE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rsid w:val="000B7FED"/>
    <w:pPr>
      <w:jc w:val="right"/>
    </w:pPr>
  </w:style>
  <w:style w:type="paragraph" w:customStyle="1" w:styleId="H6">
    <w:name w:val="H6"/>
    <w:basedOn w:val="berschrift5"/>
    <w:next w:val="Standard"/>
    <w:rsid w:val="000B7FED"/>
    <w:pPr>
      <w:ind w:left="1985" w:hanging="1985"/>
      <w:outlineLvl w:val="9"/>
    </w:pPr>
    <w:rPr>
      <w:sz w:val="20"/>
    </w:rPr>
  </w:style>
  <w:style w:type="paragraph" w:customStyle="1" w:styleId="TAN">
    <w:name w:val="TAN"/>
    <w:basedOn w:val="TAL"/>
    <w:rsid w:val="000B7FED"/>
    <w:pPr>
      <w:ind w:left="851" w:hanging="851"/>
    </w:pPr>
  </w:style>
  <w:style w:type="paragraph" w:customStyle="1" w:styleId="TAL">
    <w:name w:val="TAL"/>
    <w:basedOn w:val="Standard"/>
    <w:rsid w:val="000B7FED"/>
    <w:pPr>
      <w:keepNext/>
      <w:keepLines/>
      <w:spacing w:after="0"/>
    </w:pPr>
    <w:rPr>
      <w:rFonts w:ascii="Arial" w:hAnsi="Arial"/>
      <w:sz w:val="18"/>
    </w:rPr>
  </w:style>
  <w:style w:type="paragraph" w:customStyle="1" w:styleId="ZA">
    <w:name w:val="ZA"/>
    <w:rsid w:val="000B7FED"/>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rsid w:val="000B7FED"/>
    <w:pPr>
      <w:framePr w:w="10206" w:h="284" w:hRule="exact" w:wrap="notBeside" w:vAnchor="page" w:hAnchor="margin" w:y="1986"/>
      <w:widowControl w:val="0"/>
      <w:ind w:right="28"/>
      <w:jc w:val="right"/>
    </w:pPr>
    <w:rPr>
      <w:rFonts w:ascii="Arial" w:hAnsi="Arial"/>
      <w:i/>
      <w:noProof/>
      <w:lang w:val="en-GB" w:eastAsia="en-US"/>
    </w:rPr>
  </w:style>
  <w:style w:type="paragraph" w:customStyle="1" w:styleId="ZD">
    <w:name w:val="ZD"/>
    <w:rsid w:val="000B7FED"/>
    <w:pPr>
      <w:framePr w:wrap="notBeside" w:vAnchor="page" w:hAnchor="margin" w:y="15764"/>
      <w:widowControl w:val="0"/>
    </w:pPr>
    <w:rPr>
      <w:rFonts w:ascii="Arial" w:hAnsi="Arial"/>
      <w:noProof/>
      <w:sz w:val="32"/>
      <w:lang w:val="en-GB" w:eastAsia="en-US"/>
    </w:rPr>
  </w:style>
  <w:style w:type="paragraph" w:customStyle="1" w:styleId="ZU">
    <w:name w:val="ZU"/>
    <w:rsid w:val="000B7FED"/>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ZV">
    <w:name w:val="ZV"/>
    <w:basedOn w:val="ZU"/>
    <w:rsid w:val="000B7FED"/>
    <w:pPr>
      <w:framePr w:wrap="notBeside" w:y="16161"/>
    </w:pPr>
  </w:style>
  <w:style w:type="character" w:customStyle="1" w:styleId="ZGSM">
    <w:name w:val="ZGSM"/>
    <w:rsid w:val="000B7FED"/>
  </w:style>
  <w:style w:type="paragraph" w:styleId="Liste2">
    <w:name w:val="List 2"/>
    <w:basedOn w:val="Liste"/>
    <w:rsid w:val="000B7FED"/>
    <w:pPr>
      <w:ind w:left="851"/>
    </w:pPr>
  </w:style>
  <w:style w:type="paragraph" w:customStyle="1" w:styleId="ZG">
    <w:name w:val="ZG"/>
    <w:rsid w:val="000B7FED"/>
    <w:pPr>
      <w:framePr w:wrap="notBeside" w:vAnchor="page" w:hAnchor="margin" w:xAlign="right" w:y="6805"/>
      <w:widowControl w:val="0"/>
      <w:jc w:val="right"/>
    </w:pPr>
    <w:rPr>
      <w:rFonts w:ascii="Arial" w:hAnsi="Arial"/>
      <w:noProof/>
      <w:lang w:val="en-GB" w:eastAsia="en-US"/>
    </w:rPr>
  </w:style>
  <w:style w:type="paragraph" w:styleId="Liste3">
    <w:name w:val="List 3"/>
    <w:basedOn w:val="Liste2"/>
    <w:rsid w:val="000B7FED"/>
    <w:pPr>
      <w:ind w:left="1135"/>
    </w:pPr>
  </w:style>
  <w:style w:type="paragraph" w:styleId="Liste4">
    <w:name w:val="List 4"/>
    <w:basedOn w:val="Liste3"/>
    <w:rsid w:val="000B7FED"/>
    <w:pPr>
      <w:ind w:left="1418"/>
    </w:pPr>
  </w:style>
  <w:style w:type="paragraph" w:styleId="Liste5">
    <w:name w:val="List 5"/>
    <w:basedOn w:val="Liste4"/>
    <w:rsid w:val="000B7FED"/>
    <w:pPr>
      <w:ind w:left="1702"/>
    </w:pPr>
  </w:style>
  <w:style w:type="paragraph" w:customStyle="1" w:styleId="EditorsNote">
    <w:name w:val="Editor's Note"/>
    <w:basedOn w:val="NO"/>
    <w:rsid w:val="000B7FED"/>
    <w:rPr>
      <w:color w:val="FF0000"/>
    </w:rPr>
  </w:style>
  <w:style w:type="paragraph" w:styleId="Liste">
    <w:name w:val="List"/>
    <w:basedOn w:val="Standard"/>
    <w:rsid w:val="000B7FED"/>
    <w:pPr>
      <w:ind w:left="568" w:hanging="284"/>
    </w:pPr>
  </w:style>
  <w:style w:type="paragraph" w:styleId="Aufzhlungszeichen">
    <w:name w:val="List Bullet"/>
    <w:basedOn w:val="Liste"/>
    <w:rsid w:val="000B7FED"/>
  </w:style>
  <w:style w:type="paragraph" w:styleId="Aufzhlungszeichen4">
    <w:name w:val="List Bullet 4"/>
    <w:basedOn w:val="Aufzhlungszeichen3"/>
    <w:rsid w:val="000B7FED"/>
    <w:pPr>
      <w:ind w:left="1418"/>
    </w:pPr>
  </w:style>
  <w:style w:type="paragraph" w:styleId="Aufzhlungszeichen5">
    <w:name w:val="List Bullet 5"/>
    <w:basedOn w:val="Aufzhlungszeichen4"/>
    <w:rsid w:val="000B7FED"/>
    <w:pPr>
      <w:ind w:left="1702"/>
    </w:pPr>
  </w:style>
  <w:style w:type="paragraph" w:customStyle="1" w:styleId="B1">
    <w:name w:val="B1"/>
    <w:basedOn w:val="Liste"/>
    <w:link w:val="B1Char"/>
    <w:qFormat/>
    <w:rsid w:val="000B7FED"/>
  </w:style>
  <w:style w:type="paragraph" w:customStyle="1" w:styleId="B2">
    <w:name w:val="B2"/>
    <w:basedOn w:val="Liste2"/>
    <w:link w:val="B2Char"/>
    <w:rsid w:val="000B7FED"/>
  </w:style>
  <w:style w:type="paragraph" w:customStyle="1" w:styleId="B3">
    <w:name w:val="B3"/>
    <w:basedOn w:val="Liste3"/>
    <w:link w:val="B3Car"/>
    <w:rsid w:val="000B7FED"/>
  </w:style>
  <w:style w:type="paragraph" w:customStyle="1" w:styleId="B4">
    <w:name w:val="B4"/>
    <w:basedOn w:val="Liste4"/>
    <w:rsid w:val="000B7FED"/>
  </w:style>
  <w:style w:type="paragraph" w:customStyle="1" w:styleId="B5">
    <w:name w:val="B5"/>
    <w:basedOn w:val="Liste5"/>
    <w:rsid w:val="000B7FED"/>
  </w:style>
  <w:style w:type="paragraph" w:styleId="Fuzeile">
    <w:name w:val="footer"/>
    <w:basedOn w:val="Kopfzeile"/>
    <w:rsid w:val="000B7FED"/>
    <w:pPr>
      <w:jc w:val="center"/>
    </w:pPr>
    <w:rPr>
      <w:i/>
    </w:rPr>
  </w:style>
  <w:style w:type="paragraph" w:customStyle="1" w:styleId="ZTD">
    <w:name w:val="ZTD"/>
    <w:basedOn w:val="ZB"/>
    <w:rsid w:val="000B7FED"/>
    <w:pPr>
      <w:framePr w:hRule="auto" w:wrap="notBeside" w:y="852"/>
    </w:pPr>
    <w:rPr>
      <w:i w:val="0"/>
      <w:sz w:val="40"/>
    </w:rPr>
  </w:style>
  <w:style w:type="paragraph" w:customStyle="1" w:styleId="CRCoverPage">
    <w:name w:val="CR Cover Page"/>
    <w:rsid w:val="000B7FED"/>
    <w:pPr>
      <w:spacing w:after="120"/>
    </w:pPr>
    <w:rPr>
      <w:rFonts w:ascii="Arial" w:hAnsi="Arial"/>
      <w:lang w:val="en-GB" w:eastAsia="en-US"/>
    </w:rPr>
  </w:style>
  <w:style w:type="paragraph" w:customStyle="1" w:styleId="tdoc-header">
    <w:name w:val="tdoc-header"/>
    <w:rsid w:val="000B7FED"/>
    <w:rPr>
      <w:rFonts w:ascii="Arial" w:hAnsi="Arial"/>
      <w:noProof/>
      <w:sz w:val="24"/>
      <w:lang w:val="en-GB" w:eastAsia="en-US"/>
    </w:rPr>
  </w:style>
  <w:style w:type="character" w:styleId="Hyperlink">
    <w:name w:val="Hyperlink"/>
    <w:rsid w:val="000B7FED"/>
    <w:rPr>
      <w:color w:val="0000FF"/>
      <w:u w:val="single"/>
    </w:rPr>
  </w:style>
  <w:style w:type="character" w:styleId="Kommentarzeichen">
    <w:name w:val="annotation reference"/>
    <w:semiHidden/>
    <w:rsid w:val="000B7FED"/>
    <w:rPr>
      <w:sz w:val="16"/>
    </w:rPr>
  </w:style>
  <w:style w:type="paragraph" w:styleId="Kommentartext">
    <w:name w:val="annotation text"/>
    <w:basedOn w:val="Standard"/>
    <w:link w:val="KommentartextZchn"/>
    <w:semiHidden/>
    <w:rsid w:val="000B7FED"/>
  </w:style>
  <w:style w:type="character" w:styleId="BesuchterHyperlink">
    <w:name w:val="FollowedHyperlink"/>
    <w:rsid w:val="000B7FED"/>
    <w:rPr>
      <w:color w:val="800080"/>
      <w:u w:val="single"/>
    </w:rPr>
  </w:style>
  <w:style w:type="paragraph" w:styleId="Sprechblasentext">
    <w:name w:val="Balloon Text"/>
    <w:basedOn w:val="Standard"/>
    <w:semiHidden/>
    <w:rsid w:val="000B7FED"/>
    <w:rPr>
      <w:rFonts w:ascii="Tahoma" w:hAnsi="Tahoma" w:cs="Tahoma"/>
      <w:sz w:val="16"/>
      <w:szCs w:val="16"/>
    </w:rPr>
  </w:style>
  <w:style w:type="paragraph" w:styleId="Kommentarthema">
    <w:name w:val="annotation subject"/>
    <w:basedOn w:val="Kommentartext"/>
    <w:next w:val="Kommentartext"/>
    <w:semiHidden/>
    <w:rsid w:val="000B7FED"/>
    <w:rPr>
      <w:b/>
      <w:bCs/>
    </w:rPr>
  </w:style>
  <w:style w:type="paragraph" w:styleId="Dokumentstruktur">
    <w:name w:val="Document Map"/>
    <w:basedOn w:val="Standard"/>
    <w:semiHidden/>
    <w:rsid w:val="005E2C44"/>
    <w:pPr>
      <w:shd w:val="clear" w:color="auto" w:fill="000080"/>
    </w:pPr>
    <w:rPr>
      <w:rFonts w:ascii="Tahoma" w:hAnsi="Tahoma" w:cs="Tahoma"/>
    </w:rPr>
  </w:style>
  <w:style w:type="character" w:customStyle="1" w:styleId="B3Car">
    <w:name w:val="B3 Car"/>
    <w:link w:val="B3"/>
    <w:rsid w:val="00A703F4"/>
    <w:rPr>
      <w:rFonts w:ascii="Times New Roman" w:hAnsi="Times New Roman"/>
      <w:lang w:val="en-GB" w:eastAsia="en-US"/>
    </w:rPr>
  </w:style>
  <w:style w:type="character" w:customStyle="1" w:styleId="NOChar">
    <w:name w:val="NO Char"/>
    <w:link w:val="NO"/>
    <w:rsid w:val="00A703F4"/>
    <w:rPr>
      <w:rFonts w:ascii="Times New Roman" w:hAnsi="Times New Roman"/>
      <w:lang w:val="en-GB" w:eastAsia="en-US"/>
    </w:rPr>
  </w:style>
  <w:style w:type="character" w:customStyle="1" w:styleId="B2Char">
    <w:name w:val="B2 Char"/>
    <w:link w:val="B2"/>
    <w:rsid w:val="00A703F4"/>
    <w:rPr>
      <w:rFonts w:ascii="Times New Roman" w:hAnsi="Times New Roman"/>
      <w:lang w:val="en-GB" w:eastAsia="en-US"/>
    </w:rPr>
  </w:style>
  <w:style w:type="character" w:customStyle="1" w:styleId="NOZchn">
    <w:name w:val="NO Zchn"/>
    <w:rsid w:val="003D44C8"/>
    <w:rPr>
      <w:lang w:eastAsia="en-US"/>
    </w:rPr>
  </w:style>
  <w:style w:type="character" w:customStyle="1" w:styleId="B1Char">
    <w:name w:val="B1 Char"/>
    <w:link w:val="B1"/>
    <w:rsid w:val="003D44C8"/>
    <w:rPr>
      <w:rFonts w:ascii="Times New Roman" w:hAnsi="Times New Roman"/>
      <w:lang w:val="en-GB" w:eastAsia="en-US"/>
    </w:rPr>
  </w:style>
  <w:style w:type="character" w:customStyle="1" w:styleId="EXChar">
    <w:name w:val="EX Char"/>
    <w:link w:val="EX"/>
    <w:locked/>
    <w:rsid w:val="0086444B"/>
    <w:rPr>
      <w:rFonts w:ascii="Times New Roman" w:hAnsi="Times New Roman"/>
      <w:lang w:val="en-GB" w:eastAsia="en-US"/>
    </w:rPr>
  </w:style>
  <w:style w:type="character" w:customStyle="1" w:styleId="B1Char1">
    <w:name w:val="B1 Char1"/>
    <w:rsid w:val="006C2B20"/>
    <w:rPr>
      <w:color w:val="000000"/>
      <w:lang w:eastAsia="ja-JP"/>
    </w:rPr>
  </w:style>
  <w:style w:type="character" w:customStyle="1" w:styleId="KommentartextZchn">
    <w:name w:val="Kommentartext Zchn"/>
    <w:link w:val="Kommentartext"/>
    <w:semiHidden/>
    <w:rsid w:val="006C2B20"/>
    <w:rPr>
      <w:rFonts w:ascii="Times New Roman" w:hAnsi="Times New Roman"/>
      <w:lang w:val="en-GB" w:eastAsia="en-US"/>
    </w:rPr>
  </w:style>
  <w:style w:type="character" w:customStyle="1" w:styleId="THChar">
    <w:name w:val="TH Char"/>
    <w:link w:val="TH"/>
    <w:rsid w:val="000901F9"/>
    <w:rPr>
      <w:rFonts w:ascii="Arial" w:hAnsi="Arial"/>
      <w:b/>
      <w:lang w:val="en-GB" w:eastAsia="en-US"/>
    </w:rPr>
  </w:style>
  <w:style w:type="character" w:customStyle="1" w:styleId="TFChar">
    <w:name w:val="TF Char"/>
    <w:link w:val="TF"/>
    <w:rsid w:val="000901F9"/>
    <w:rPr>
      <w:rFonts w:ascii="Arial" w:hAnsi="Arial"/>
      <w:b/>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oleObject" Target="embeddings/Microsoft_Visio_2003-2010-Zeichnung3.vsd"/><Relationship Id="rId26" Type="http://schemas.openxmlformats.org/officeDocument/2006/relationships/oleObject" Target="embeddings/Microsoft_Visio_2003-2010-Zeichnung7.vsd"/><Relationship Id="rId3" Type="http://schemas.openxmlformats.org/officeDocument/2006/relationships/numbering" Target="numbering.xml"/><Relationship Id="rId21" Type="http://schemas.openxmlformats.org/officeDocument/2006/relationships/image" Target="media/image5.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emf"/><Relationship Id="rId25" Type="http://schemas.openxmlformats.org/officeDocument/2006/relationships/image" Target="media/image7.emf"/><Relationship Id="rId33" Type="http://schemas.microsoft.com/office/2011/relationships/people" Target="people.xml"/><Relationship Id="rId2" Type="http://schemas.openxmlformats.org/officeDocument/2006/relationships/customXml" Target="../customXml/item1.xml"/><Relationship Id="rId16" Type="http://schemas.openxmlformats.org/officeDocument/2006/relationships/oleObject" Target="embeddings/Microsoft_Visio_2003-2010-Zeichnung2.vsd"/><Relationship Id="rId20" Type="http://schemas.openxmlformats.org/officeDocument/2006/relationships/oleObject" Target="embeddings/Microsoft_Visio_2003-2010-Zeichnung4.vsd"/><Relationship Id="rId29"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3gpp.org/ftp/Specs/html-info/21900.htm" TargetMode="External"/><Relationship Id="rId24" Type="http://schemas.openxmlformats.org/officeDocument/2006/relationships/oleObject" Target="embeddings/Microsoft_Visio_2003-2010-Zeichnung6.vsd"/><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oleObject" Target="embeddings/Microsoft_Visio_2003-2010-Zeichnung8.vsd"/><Relationship Id="rId10" Type="http://schemas.openxmlformats.org/officeDocument/2006/relationships/hyperlink" Target="http://www.3gpp.org/Change-Requests" TargetMode="External"/><Relationship Id="rId19" Type="http://schemas.openxmlformats.org/officeDocument/2006/relationships/image" Target="media/image4.emf"/><Relationship Id="rId31" Type="http://schemas.openxmlformats.org/officeDocument/2006/relationships/header" Target="header4.xml"/><Relationship Id="rId4" Type="http://schemas.openxmlformats.org/officeDocument/2006/relationships/styles" Target="styles.xml"/><Relationship Id="rId9" Type="http://schemas.openxmlformats.org/officeDocument/2006/relationships/hyperlink" Target="http://www.3gpp.org/3G_Specs/CRs.htm" TargetMode="External"/><Relationship Id="rId14" Type="http://schemas.openxmlformats.org/officeDocument/2006/relationships/oleObject" Target="embeddings/Microsoft_Visio_2003-2010-Zeichnung1.vsd"/><Relationship Id="rId22" Type="http://schemas.openxmlformats.org/officeDocument/2006/relationships/oleObject" Target="embeddings/Microsoft_Visio_2003-2010-Zeichnung5.vsd"/><Relationship Id="rId27" Type="http://schemas.openxmlformats.org/officeDocument/2006/relationships/image" Target="media/image8.emf"/><Relationship Id="rId3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edith\AppData\Roaming\Microsoft\Templates\3gpp_70.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9F3EF-2FE0-4CC5-B2D4-131F66E7D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11</Pages>
  <Words>3396</Words>
  <Characters>19362</Characters>
  <Application>Microsoft Office Word</Application>
  <DocSecurity>0</DocSecurity>
  <Lines>161</Lines>
  <Paragraphs>45</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MTG_TITLE</vt:lpstr>
      <vt:lpstr>MTG_TITLE</vt:lpstr>
      <vt:lpstr>MTG_TITLE</vt:lpstr>
    </vt:vector>
  </TitlesOfParts>
  <Company>3GPP Support Team</Company>
  <LinksUpToDate>false</LinksUpToDate>
  <CharactersWithSpaces>22713</CharactersWithSpaces>
  <SharedDoc>false</SharedDoc>
  <HLinks>
    <vt:vector size="18" baseType="variant">
      <vt:variant>
        <vt:i4>2031686</vt:i4>
      </vt:variant>
      <vt:variant>
        <vt:i4>6</vt:i4>
      </vt:variant>
      <vt:variant>
        <vt:i4>0</vt:i4>
      </vt:variant>
      <vt:variant>
        <vt:i4>5</vt:i4>
      </vt:variant>
      <vt:variant>
        <vt:lpwstr>http://www.3gpp.org/ftp/Specs/html-info/21900.htm</vt:lpwstr>
      </vt:variant>
      <vt:variant>
        <vt:lpwstr/>
      </vt:variant>
      <vt:variant>
        <vt:i4>6946916</vt:i4>
      </vt:variant>
      <vt:variant>
        <vt:i4>3</vt:i4>
      </vt:variant>
      <vt:variant>
        <vt:i4>0</vt:i4>
      </vt:variant>
      <vt:variant>
        <vt:i4>5</vt:i4>
      </vt:variant>
      <vt:variant>
        <vt:lpwstr>http://www.3gpp.org/Change-Requests</vt:lpwstr>
      </vt:variant>
      <vt:variant>
        <vt:lpwstr/>
      </vt:variant>
      <vt:variant>
        <vt:i4>786487</vt:i4>
      </vt:variant>
      <vt:variant>
        <vt:i4>0</vt:i4>
      </vt:variant>
      <vt:variant>
        <vt:i4>0</vt:i4>
      </vt:variant>
      <vt:variant>
        <vt:i4>5</vt:i4>
      </vt:variant>
      <vt:variant>
        <vt:lpwstr>http://www.3gpp.org/3G_Specs/CRs.htm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MTG_TITLE</dc:title>
  <dc:subject/>
  <dc:creator>Michael Sanders, John M Meredith</dc:creator>
  <cp:keywords/>
  <dc:description/>
  <cp:lastModifiedBy>Colom Ikuno, Josep</cp:lastModifiedBy>
  <cp:revision>2</cp:revision>
  <cp:lastPrinted>1900-01-01T08:00:00Z</cp:lastPrinted>
  <dcterms:created xsi:type="dcterms:W3CDTF">2019-01-24T03:53:00Z</dcterms:created>
  <dcterms:modified xsi:type="dcterms:W3CDTF">2019-01-24T03:53:00Z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G/WGRef">
    <vt:lpwstr>SA2</vt:lpwstr>
  </property>
  <property fmtid="{D5CDD505-2E9C-101B-9397-08002B2CF9AE}" pid="3" name="MtgSeq">
    <vt:lpwstr>130</vt:lpwstr>
  </property>
  <property fmtid="{D5CDD505-2E9C-101B-9397-08002B2CF9AE}" pid="4" name="MtgTitle">
    <vt:lpwstr/>
  </property>
  <property fmtid="{D5CDD505-2E9C-101B-9397-08002B2CF9AE}" pid="5" name="Location">
    <vt:lpwstr>Kochi</vt:lpwstr>
  </property>
  <property fmtid="{D5CDD505-2E9C-101B-9397-08002B2CF9AE}" pid="6" name="Country">
    <vt:lpwstr>India</vt:lpwstr>
  </property>
  <property fmtid="{D5CDD505-2E9C-101B-9397-08002B2CF9AE}" pid="7" name="StartDate">
    <vt:lpwstr>21st Jan 2019</vt:lpwstr>
  </property>
  <property fmtid="{D5CDD505-2E9C-101B-9397-08002B2CF9AE}" pid="8" name="EndDate">
    <vt:lpwstr>25th Jan 2019</vt:lpwstr>
  </property>
  <property fmtid="{D5CDD505-2E9C-101B-9397-08002B2CF9AE}" pid="9" name="Tdoc#">
    <vt:lpwstr>S2-1900061</vt:lpwstr>
  </property>
  <property fmtid="{D5CDD505-2E9C-101B-9397-08002B2CF9AE}" pid="10" name="Spec#">
    <vt:lpwstr>23.501</vt:lpwstr>
  </property>
  <property fmtid="{D5CDD505-2E9C-101B-9397-08002B2CF9AE}" pid="11" name="Cr#">
    <vt:lpwstr>0734</vt:lpwstr>
  </property>
  <property fmtid="{D5CDD505-2E9C-101B-9397-08002B2CF9AE}" pid="12" name="Revision">
    <vt:lpwstr>-</vt:lpwstr>
  </property>
  <property fmtid="{D5CDD505-2E9C-101B-9397-08002B2CF9AE}" pid="13" name="Version">
    <vt:lpwstr>15.4.0</vt:lpwstr>
  </property>
  <property fmtid="{D5CDD505-2E9C-101B-9397-08002B2CF9AE}" pid="14" name="CrTitle">
    <vt:lpwstr>TS 23.501: Introducing Non-public network</vt:lpwstr>
  </property>
  <property fmtid="{D5CDD505-2E9C-101B-9397-08002B2CF9AE}" pid="15" name="SourceIfWg">
    <vt:lpwstr>Qualcomm Incorporated</vt:lpwstr>
  </property>
  <property fmtid="{D5CDD505-2E9C-101B-9397-08002B2CF9AE}" pid="16" name="SourceIfTsg">
    <vt:lpwstr/>
  </property>
  <property fmtid="{D5CDD505-2E9C-101B-9397-08002B2CF9AE}" pid="17" name="RelatedWis">
    <vt:lpwstr>Vertical_LAN</vt:lpwstr>
  </property>
  <property fmtid="{D5CDD505-2E9C-101B-9397-08002B2CF9AE}" pid="18" name="Cat">
    <vt:lpwstr>B</vt:lpwstr>
  </property>
  <property fmtid="{D5CDD505-2E9C-101B-9397-08002B2CF9AE}" pid="19" name="ResDate">
    <vt:lpwstr>2019-01-07</vt:lpwstr>
  </property>
  <property fmtid="{D5CDD505-2E9C-101B-9397-08002B2CF9AE}" pid="20" name="Release">
    <vt:lpwstr>Rel-16</vt:lpwstr>
  </property>
</Properties>
</file>